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EF415" w14:textId="22C99047" w:rsidR="001519BE" w:rsidRPr="00B44471" w:rsidDel="0036330D" w:rsidRDefault="00CA01C3">
      <w:pPr>
        <w:pStyle w:val="Heading1"/>
        <w:jc w:val="center"/>
        <w:rPr>
          <w:del w:id="0" w:author="Bhattacharya, Joydeep [ECONS]" w:date="2019-03-04T15:28:00Z"/>
          <w:rFonts w:ascii="Adobe Caslon Pro" w:hAnsi="Adobe Caslon Pro"/>
          <w:b/>
          <w:sz w:val="24"/>
          <w:szCs w:val="24"/>
          <w:shd w:val="clear" w:color="auto" w:fill="F6F6F6"/>
          <w14:textOutline w14:w="9525" w14:cap="rnd" w14:cmpd="sng" w14:algn="ctr">
            <w14:noFill/>
            <w14:prstDash w14:val="solid"/>
            <w14:bevel/>
          </w14:textOutline>
          <w:rPrChange w:id="1" w:author="Sher Afghan Asad" w:date="2019-03-07T03:43:00Z">
            <w:rPr>
              <w:del w:id="2" w:author="Bhattacharya, Joydeep [ECONS]" w:date="2019-03-04T15:28:00Z"/>
              <w:shd w:val="clear" w:color="auto" w:fill="F6F6F6"/>
              <w14:textOutline w14:w="9525" w14:cap="rnd" w14:cmpd="sng" w14:algn="ctr">
                <w14:noFill/>
                <w14:prstDash w14:val="solid"/>
                <w14:bevel/>
              </w14:textOutline>
            </w:rPr>
          </w:rPrChange>
        </w:rPr>
        <w:pPrChange w:id="3" w:author="Bhattacharya, Joydeep [ECONS] [2]" w:date="2019-03-06T13:36:00Z">
          <w:pPr>
            <w:autoSpaceDE w:val="0"/>
            <w:autoSpaceDN w:val="0"/>
            <w:adjustRightInd w:val="0"/>
            <w:spacing w:before="120" w:after="120" w:line="240" w:lineRule="auto"/>
            <w:jc w:val="center"/>
          </w:pPr>
        </w:pPrChange>
      </w:pPr>
      <w:del w:id="4" w:author="Bhattacharya, Joydeep [ECONS]" w:date="2019-02-22T09:52:00Z">
        <w:r w:rsidRPr="00B44471" w:rsidDel="001519BE">
          <w:rPr>
            <w:rStyle w:val="SubtleEmphasis"/>
            <w:rFonts w:ascii="Adobe Caslon Pro" w:hAnsi="Adobe Caslon Pro"/>
            <w:b/>
            <w:i w:val="0"/>
            <w:sz w:val="24"/>
            <w:szCs w:val="24"/>
            <w:rPrChange w:id="5" w:author="Sher Afghan Asad" w:date="2019-03-07T03:43:00Z">
              <w:rPr>
                <w:shd w:val="clear" w:color="auto" w:fill="F6F6F6"/>
              </w:rPr>
            </w:rPrChange>
          </w:rPr>
          <w:delText>Understanding the roots of worker’s discrimination</w:delText>
        </w:r>
      </w:del>
      <w:ins w:id="6" w:author="Bhattacharya, Joydeep [ECONS]" w:date="2019-02-22T09:52:00Z">
        <w:r w:rsidR="001519BE" w:rsidRPr="00B44471">
          <w:rPr>
            <w:rStyle w:val="SubtleEmphasis"/>
            <w:rFonts w:ascii="Adobe Caslon Pro" w:hAnsi="Adobe Caslon Pro"/>
            <w:b/>
            <w:i w:val="0"/>
            <w:sz w:val="24"/>
            <w:szCs w:val="24"/>
            <w:rPrChange w:id="7" w:author="Sher Afghan Asad" w:date="2019-03-07T03:43:00Z">
              <w:rPr>
                <w:shd w:val="clear" w:color="auto" w:fill="F6F6F6"/>
              </w:rPr>
            </w:rPrChange>
          </w:rPr>
          <w:t>Do workers discriminate again</w:t>
        </w:r>
      </w:ins>
      <w:ins w:id="8" w:author="Bhattacharya, Joydeep [ECONS]" w:date="2019-02-22T09:53:00Z">
        <w:r w:rsidR="001519BE" w:rsidRPr="00B44471">
          <w:rPr>
            <w:rStyle w:val="SubtleEmphasis"/>
            <w:rFonts w:ascii="Adobe Caslon Pro" w:hAnsi="Adobe Caslon Pro"/>
            <w:b/>
            <w:i w:val="0"/>
            <w:sz w:val="24"/>
            <w:szCs w:val="24"/>
            <w:rPrChange w:id="9" w:author="Sher Afghan Asad" w:date="2019-03-07T03:43:00Z">
              <w:rPr>
                <w:shd w:val="clear" w:color="auto" w:fill="F6F6F6"/>
              </w:rPr>
            </w:rPrChange>
          </w:rPr>
          <w:t>s</w:t>
        </w:r>
      </w:ins>
      <w:ins w:id="10" w:author="Bhattacharya, Joydeep [ECONS]" w:date="2019-02-22T09:52:00Z">
        <w:r w:rsidR="001519BE" w:rsidRPr="00B44471">
          <w:rPr>
            <w:rStyle w:val="SubtleEmphasis"/>
            <w:rFonts w:ascii="Adobe Caslon Pro" w:hAnsi="Adobe Caslon Pro"/>
            <w:b/>
            <w:i w:val="0"/>
            <w:sz w:val="24"/>
            <w:szCs w:val="24"/>
            <w:rPrChange w:id="11" w:author="Sher Afghan Asad" w:date="2019-03-07T03:43:00Z">
              <w:rPr>
                <w:shd w:val="clear" w:color="auto" w:fill="F6F6F6"/>
              </w:rPr>
            </w:rPrChange>
          </w:rPr>
          <w:t>t their employers?</w:t>
        </w:r>
      </w:ins>
      <w:del w:id="12" w:author="Bhattacharya, Joydeep [ECONS]" w:date="2019-02-22T09:52:00Z">
        <w:r w:rsidRPr="00B44471" w:rsidDel="001519BE">
          <w:rPr>
            <w:rStyle w:val="SubtleEmphasis"/>
            <w:rFonts w:ascii="Adobe Caslon Pro" w:hAnsi="Adobe Caslon Pro"/>
            <w:b/>
            <w:i w:val="0"/>
            <w:sz w:val="24"/>
            <w:szCs w:val="24"/>
            <w:rPrChange w:id="13" w:author="Sher Afghan Asad" w:date="2019-03-07T03:43:00Z">
              <w:rPr>
                <w:shd w:val="clear" w:color="auto" w:fill="F6F6F6"/>
              </w:rPr>
            </w:rPrChange>
          </w:rPr>
          <w:delText>:</w:delText>
        </w:r>
      </w:del>
      <w:r w:rsidRPr="00B44471">
        <w:rPr>
          <w:rStyle w:val="SubtleEmphasis"/>
          <w:rFonts w:ascii="Adobe Caslon Pro" w:hAnsi="Adobe Caslon Pro"/>
          <w:b/>
          <w:i w:val="0"/>
          <w:sz w:val="24"/>
          <w:szCs w:val="24"/>
          <w:rPrChange w:id="14" w:author="Sher Afghan Asad" w:date="2019-03-07T03:43:00Z">
            <w:rPr>
              <w:shd w:val="clear" w:color="auto" w:fill="F6F6F6"/>
            </w:rPr>
          </w:rPrChange>
        </w:rPr>
        <w:t xml:space="preserve"> Evidence from an online labor market</w:t>
      </w:r>
    </w:p>
    <w:p w14:paraId="21FBCF07" w14:textId="3EF208BC" w:rsidR="00CA01C3" w:rsidRPr="00B44471" w:rsidRDefault="00CA01C3">
      <w:pPr>
        <w:pStyle w:val="Heading1"/>
        <w:jc w:val="center"/>
        <w:rPr>
          <w:rFonts w:ascii="Adobe Caslon Pro" w:hAnsi="Adobe Caslon Pro"/>
          <w:b/>
          <w:shd w:val="clear" w:color="auto" w:fill="F6F6F6"/>
          <w:rPrChange w:id="15" w:author="Sher Afghan Asad" w:date="2019-03-07T03:43:00Z">
            <w:rPr>
              <w:rFonts w:ascii="Georgia" w:hAnsi="Georgia"/>
              <w:b/>
              <w:color w:val="565656"/>
              <w:shd w:val="clear" w:color="auto" w:fill="F6F6F6"/>
            </w:rPr>
          </w:rPrChange>
        </w:rPr>
        <w:pPrChange w:id="16" w:author="Bhattacharya, Joydeep [ECONS] [2]" w:date="2019-03-06T13:36:00Z">
          <w:pPr>
            <w:autoSpaceDE w:val="0"/>
            <w:autoSpaceDN w:val="0"/>
            <w:adjustRightInd w:val="0"/>
            <w:spacing w:before="120" w:after="120" w:line="240" w:lineRule="auto"/>
            <w:jc w:val="center"/>
          </w:pPr>
        </w:pPrChange>
      </w:pPr>
      <w:del w:id="17" w:author="Bhattacharya, Joydeep [ECONS]" w:date="2019-03-04T15:28:00Z">
        <w:r w:rsidRPr="00B44471" w:rsidDel="0036330D">
          <w:rPr>
            <w:rFonts w:ascii="Adobe Caslon Pro" w:hAnsi="Adobe Caslon Pro"/>
            <w:b/>
            <w:sz w:val="22"/>
            <w:szCs w:val="22"/>
            <w:shd w:val="clear" w:color="auto" w:fill="F6F6F6"/>
            <w14:textOutline w14:w="9525" w14:cap="rnd" w14:cmpd="sng" w14:algn="ctr">
              <w14:noFill/>
              <w14:prstDash w14:val="solid"/>
              <w14:bevel/>
            </w14:textOutline>
            <w:rPrChange w:id="18" w:author="Sher Afghan Asad" w:date="2019-03-07T03:43:00Z">
              <w:rPr>
                <w:rFonts w:ascii="Georgia" w:hAnsi="Georgia"/>
                <w:b/>
                <w:color w:val="565656"/>
                <w:shd w:val="clear" w:color="auto" w:fill="F6F6F6"/>
              </w:rPr>
            </w:rPrChange>
          </w:rPr>
          <w:delText>A Proposal for Small Grants, Russel Sage Foundation</w:delText>
        </w:r>
      </w:del>
    </w:p>
    <w:p w14:paraId="54420F44" w14:textId="305B90BC" w:rsidR="00CA01C3" w:rsidRPr="00B44471" w:rsidDel="0036330D" w:rsidRDefault="00CA01C3">
      <w:pPr>
        <w:autoSpaceDE w:val="0"/>
        <w:autoSpaceDN w:val="0"/>
        <w:adjustRightInd w:val="0"/>
        <w:spacing w:before="120" w:after="120" w:line="240" w:lineRule="auto"/>
        <w:jc w:val="both"/>
        <w:rPr>
          <w:del w:id="19" w:author="Bhattacharya, Joydeep [ECONS]" w:date="2019-03-04T15:28:00Z"/>
          <w:rFonts w:ascii="Adobe Caslon Pro" w:hAnsi="Adobe Caslon Pro"/>
          <w:color w:val="565656"/>
          <w:shd w:val="clear" w:color="auto" w:fill="F6F6F6"/>
          <w:rPrChange w:id="20" w:author="Sher Afghan Asad" w:date="2019-03-07T03:43:00Z">
            <w:rPr>
              <w:del w:id="21" w:author="Bhattacharya, Joydeep [ECONS]" w:date="2019-03-04T15:28:00Z"/>
              <w:rFonts w:ascii="Georgia" w:hAnsi="Georgia"/>
              <w:color w:val="565656"/>
              <w:shd w:val="clear" w:color="auto" w:fill="F6F6F6"/>
            </w:rPr>
          </w:rPrChange>
        </w:rPr>
      </w:pPr>
    </w:p>
    <w:p w14:paraId="388221FD" w14:textId="77777777" w:rsidR="0036330D" w:rsidRPr="00B44471" w:rsidDel="00C62276" w:rsidRDefault="0036330D">
      <w:pPr>
        <w:autoSpaceDE w:val="0"/>
        <w:autoSpaceDN w:val="0"/>
        <w:adjustRightInd w:val="0"/>
        <w:spacing w:before="120" w:after="120" w:line="240" w:lineRule="auto"/>
        <w:jc w:val="both"/>
        <w:rPr>
          <w:ins w:id="22" w:author="Bhattacharya, Joydeep [ECONS]" w:date="2019-03-04T15:28:00Z"/>
          <w:del w:id="23" w:author="Ritwik Banerjee" w:date="2019-03-06T08:52:00Z"/>
          <w:rFonts w:ascii="Adobe Caslon Pro" w:hAnsi="Adobe Caslon Pro" w:cstheme="minorHAnsi"/>
          <w:b/>
          <w:bCs/>
          <w:rPrChange w:id="24" w:author="Sher Afghan Asad" w:date="2019-03-07T03:43:00Z">
            <w:rPr>
              <w:ins w:id="25" w:author="Bhattacharya, Joydeep [ECONS]" w:date="2019-03-04T15:28:00Z"/>
              <w:del w:id="26" w:author="Ritwik Banerjee" w:date="2019-03-06T08:52:00Z"/>
              <w:rFonts w:cstheme="minorHAnsi"/>
              <w:b/>
              <w:bCs/>
            </w:rPr>
          </w:rPrChange>
        </w:rPr>
      </w:pPr>
    </w:p>
    <w:p w14:paraId="055087BC" w14:textId="1820AC63" w:rsidR="00CA01C3" w:rsidRPr="00B44471" w:rsidRDefault="00CA01C3">
      <w:pPr>
        <w:autoSpaceDE w:val="0"/>
        <w:autoSpaceDN w:val="0"/>
        <w:adjustRightInd w:val="0"/>
        <w:spacing w:before="120" w:after="120" w:line="240" w:lineRule="auto"/>
        <w:jc w:val="both"/>
        <w:rPr>
          <w:ins w:id="27" w:author="Bhattacharya, Joydeep [ECONS]" w:date="2019-02-22T10:10:00Z"/>
          <w:rFonts w:ascii="Adobe Caslon Pro" w:hAnsi="Adobe Caslon Pro" w:cstheme="minorHAnsi"/>
          <w:b/>
          <w:bCs/>
          <w:rPrChange w:id="28" w:author="Sher Afghan Asad" w:date="2019-03-07T03:43:00Z">
            <w:rPr>
              <w:ins w:id="29" w:author="Bhattacharya, Joydeep [ECONS]" w:date="2019-02-22T10:10:00Z"/>
              <w:rFonts w:cstheme="minorHAnsi"/>
              <w:b/>
              <w:bCs/>
            </w:rPr>
          </w:rPrChange>
        </w:rPr>
      </w:pPr>
      <w:r w:rsidRPr="00B44471">
        <w:rPr>
          <w:rFonts w:ascii="Adobe Caslon Pro" w:hAnsi="Adobe Caslon Pro" w:cstheme="minorHAnsi"/>
          <w:b/>
          <w:bCs/>
          <w:rPrChange w:id="30" w:author="Sher Afghan Asad" w:date="2019-03-07T03:43:00Z">
            <w:rPr>
              <w:rFonts w:ascii="Garamond" w:hAnsi="Garamond" w:cs="F15"/>
              <w:b/>
              <w:bCs/>
            </w:rPr>
          </w:rPrChange>
        </w:rPr>
        <w:t>M</w:t>
      </w:r>
      <w:r w:rsidR="00CE584A" w:rsidRPr="00B44471">
        <w:rPr>
          <w:rFonts w:ascii="Adobe Caslon Pro" w:hAnsi="Adobe Caslon Pro" w:cstheme="minorHAnsi"/>
          <w:b/>
          <w:bCs/>
          <w:rPrChange w:id="31" w:author="Sher Afghan Asad" w:date="2019-03-07T03:43:00Z">
            <w:rPr>
              <w:rFonts w:ascii="Garamond" w:hAnsi="Garamond" w:cs="F15"/>
              <w:b/>
              <w:bCs/>
            </w:rPr>
          </w:rPrChange>
        </w:rPr>
        <w:t>otivation and Research Question</w:t>
      </w:r>
    </w:p>
    <w:p w14:paraId="2247347B" w14:textId="77777777" w:rsidR="00E439F0" w:rsidRPr="00B44471" w:rsidDel="0036330D" w:rsidRDefault="00E439F0">
      <w:pPr>
        <w:autoSpaceDE w:val="0"/>
        <w:autoSpaceDN w:val="0"/>
        <w:adjustRightInd w:val="0"/>
        <w:spacing w:before="120" w:after="120" w:line="240" w:lineRule="auto"/>
        <w:jc w:val="both"/>
        <w:rPr>
          <w:del w:id="32" w:author="Bhattacharya, Joydeep [ECONS]" w:date="2019-03-04T15:28:00Z"/>
          <w:rFonts w:ascii="Adobe Caslon Pro" w:hAnsi="Adobe Caslon Pro" w:cstheme="minorHAnsi"/>
          <w:b/>
          <w:bCs/>
          <w:rPrChange w:id="33" w:author="Sher Afghan Asad" w:date="2019-03-07T03:43:00Z">
            <w:rPr>
              <w:del w:id="34" w:author="Bhattacharya, Joydeep [ECONS]" w:date="2019-03-04T15:28:00Z"/>
              <w:rFonts w:ascii="Garamond" w:hAnsi="Garamond" w:cs="F15"/>
              <w:b/>
              <w:bCs/>
            </w:rPr>
          </w:rPrChange>
        </w:rPr>
      </w:pPr>
      <w:commentRangeStart w:id="35"/>
    </w:p>
    <w:p w14:paraId="72EFAB37" w14:textId="36AABE29" w:rsidR="007C3C25" w:rsidRPr="00B44471" w:rsidRDefault="00592041">
      <w:pPr>
        <w:jc w:val="both"/>
        <w:rPr>
          <w:ins w:id="36" w:author="Bhattacharya, Joydeep [ECONS]" w:date="2019-03-01T10:19:00Z"/>
          <w:rFonts w:ascii="Adobe Caslon Pro" w:hAnsi="Adobe Caslon Pro" w:cstheme="minorHAnsi"/>
          <w:rPrChange w:id="37" w:author="Sher Afghan Asad" w:date="2019-03-07T03:43:00Z">
            <w:rPr>
              <w:ins w:id="38" w:author="Bhattacharya, Joydeep [ECONS]" w:date="2019-03-01T10:19:00Z"/>
              <w:rFonts w:cstheme="minorHAnsi"/>
            </w:rPr>
          </w:rPrChange>
        </w:rPr>
        <w:pPrChange w:id="39" w:author="Bhattacharya, Joydeep [ECONS] [2]" w:date="2019-03-06T13:35:00Z">
          <w:pPr/>
        </w:pPrChange>
      </w:pPr>
      <w:ins w:id="40" w:author="Bhattacharya, Joydeep [ECONS]" w:date="2019-02-22T09:57:00Z">
        <w:r w:rsidRPr="00B44471">
          <w:rPr>
            <w:rFonts w:ascii="Adobe Caslon Pro" w:hAnsi="Adobe Caslon Pro" w:cstheme="minorHAnsi"/>
            <w:rPrChange w:id="41" w:author="Sher Afghan Asad" w:date="2019-03-07T03:43:00Z">
              <w:rPr>
                <w:rFonts w:cstheme="minorHAnsi"/>
              </w:rPr>
            </w:rPrChange>
          </w:rPr>
          <w:t xml:space="preserve">A large body of literature in economics has demonstrated that prejudice or bias </w:t>
        </w:r>
      </w:ins>
      <w:ins w:id="42" w:author="Bhattacharya, Joydeep [ECONS]" w:date="2019-03-01T10:15:00Z">
        <w:r w:rsidR="007C3C25" w:rsidRPr="00B44471">
          <w:rPr>
            <w:rFonts w:ascii="Adobe Caslon Pro" w:hAnsi="Adobe Caslon Pro" w:cstheme="minorHAnsi"/>
            <w:rPrChange w:id="43" w:author="Sher Afghan Asad" w:date="2019-03-07T03:43:00Z">
              <w:rPr>
                <w:rFonts w:cstheme="minorHAnsi"/>
              </w:rPr>
            </w:rPrChange>
          </w:rPr>
          <w:t xml:space="preserve">of the majority group </w:t>
        </w:r>
      </w:ins>
      <w:ins w:id="44" w:author="Bhattacharya, Joydeep [ECONS]" w:date="2019-03-04T10:04:00Z">
        <w:r w:rsidR="008937E0" w:rsidRPr="00B44471">
          <w:rPr>
            <w:rFonts w:ascii="Adobe Caslon Pro" w:hAnsi="Adobe Caslon Pro" w:cstheme="minorHAnsi"/>
            <w:rPrChange w:id="45" w:author="Sher Afghan Asad" w:date="2019-03-07T03:43:00Z">
              <w:rPr>
                <w:rFonts w:cstheme="minorHAnsi"/>
              </w:rPr>
            </w:rPrChange>
          </w:rPr>
          <w:t xml:space="preserve">(the in-group) </w:t>
        </w:r>
      </w:ins>
      <w:ins w:id="46" w:author="Bhattacharya, Joydeep [ECONS]" w:date="2019-03-01T10:15:00Z">
        <w:r w:rsidR="007C3C25" w:rsidRPr="00B44471">
          <w:rPr>
            <w:rFonts w:ascii="Adobe Caslon Pro" w:hAnsi="Adobe Caslon Pro" w:cstheme="minorHAnsi"/>
            <w:rPrChange w:id="47" w:author="Sher Afghan Asad" w:date="2019-03-07T03:43:00Z">
              <w:rPr>
                <w:rFonts w:cstheme="minorHAnsi"/>
              </w:rPr>
            </w:rPrChange>
          </w:rPr>
          <w:t>towards member</w:t>
        </w:r>
      </w:ins>
      <w:ins w:id="48" w:author="Bhattacharya, Joydeep [ECONS]" w:date="2019-03-04T10:04:00Z">
        <w:r w:rsidR="008937E0" w:rsidRPr="00B44471">
          <w:rPr>
            <w:rFonts w:ascii="Adobe Caslon Pro" w:hAnsi="Adobe Caslon Pro" w:cstheme="minorHAnsi"/>
            <w:rPrChange w:id="49" w:author="Sher Afghan Asad" w:date="2019-03-07T03:43:00Z">
              <w:rPr>
                <w:rFonts w:cstheme="minorHAnsi"/>
              </w:rPr>
            </w:rPrChange>
          </w:rPr>
          <w:t>s</w:t>
        </w:r>
      </w:ins>
      <w:ins w:id="50" w:author="Bhattacharya, Joydeep [ECONS]" w:date="2019-03-01T10:15:00Z">
        <w:r w:rsidR="007C3C25" w:rsidRPr="00B44471">
          <w:rPr>
            <w:rFonts w:ascii="Adobe Caslon Pro" w:hAnsi="Adobe Caslon Pro" w:cstheme="minorHAnsi"/>
            <w:rPrChange w:id="51" w:author="Sher Afghan Asad" w:date="2019-03-07T03:43:00Z">
              <w:rPr>
                <w:rFonts w:cstheme="minorHAnsi"/>
              </w:rPr>
            </w:rPrChange>
          </w:rPr>
          <w:t xml:space="preserve"> of </w:t>
        </w:r>
      </w:ins>
      <w:ins w:id="52" w:author="Bhattacharya, Joydeep [ECONS]" w:date="2019-03-04T10:05:00Z">
        <w:r w:rsidR="008937E0" w:rsidRPr="00B44471">
          <w:rPr>
            <w:rFonts w:ascii="Adobe Caslon Pro" w:hAnsi="Adobe Caslon Pro" w:cstheme="minorHAnsi"/>
            <w:rPrChange w:id="53" w:author="Sher Afghan Asad" w:date="2019-03-07T03:43:00Z">
              <w:rPr>
                <w:rFonts w:cstheme="minorHAnsi"/>
              </w:rPr>
            </w:rPrChange>
          </w:rPr>
          <w:t>a</w:t>
        </w:r>
      </w:ins>
      <w:ins w:id="54" w:author="Bhattacharya, Joydeep [ECONS]" w:date="2019-03-01T10:15:00Z">
        <w:r w:rsidR="007C3C25" w:rsidRPr="00B44471">
          <w:rPr>
            <w:rFonts w:ascii="Adobe Caslon Pro" w:hAnsi="Adobe Caslon Pro" w:cstheme="minorHAnsi"/>
            <w:rPrChange w:id="55" w:author="Sher Afghan Asad" w:date="2019-03-07T03:43:00Z">
              <w:rPr>
                <w:rFonts w:cstheme="minorHAnsi"/>
              </w:rPr>
            </w:rPrChange>
          </w:rPr>
          <w:t xml:space="preserve"> minority</w:t>
        </w:r>
      </w:ins>
      <w:ins w:id="56" w:author="Bhattacharya, Joydeep [ECONS]" w:date="2019-03-04T10:05:00Z">
        <w:r w:rsidR="008937E0" w:rsidRPr="00B44471">
          <w:rPr>
            <w:rFonts w:ascii="Adobe Caslon Pro" w:hAnsi="Adobe Caslon Pro" w:cstheme="minorHAnsi"/>
            <w:rPrChange w:id="57" w:author="Sher Afghan Asad" w:date="2019-03-07T03:43:00Z">
              <w:rPr>
                <w:rFonts w:cstheme="minorHAnsi"/>
              </w:rPr>
            </w:rPrChange>
          </w:rPr>
          <w:t xml:space="preserve"> identity</w:t>
        </w:r>
      </w:ins>
      <w:ins w:id="58" w:author="Bhattacharya, Joydeep [ECONS]" w:date="2019-03-01T10:15:00Z">
        <w:r w:rsidR="007C3C25" w:rsidRPr="00B44471">
          <w:rPr>
            <w:rFonts w:ascii="Adobe Caslon Pro" w:hAnsi="Adobe Caslon Pro" w:cstheme="minorHAnsi"/>
            <w:rPrChange w:id="59" w:author="Sher Afghan Asad" w:date="2019-03-07T03:43:00Z">
              <w:rPr>
                <w:rFonts w:cstheme="minorHAnsi"/>
              </w:rPr>
            </w:rPrChange>
          </w:rPr>
          <w:t xml:space="preserve"> </w:t>
        </w:r>
      </w:ins>
      <w:ins w:id="60" w:author="Bhattacharya, Joydeep [ECONS]" w:date="2019-03-04T10:04:00Z">
        <w:r w:rsidR="008937E0" w:rsidRPr="00B44471">
          <w:rPr>
            <w:rFonts w:ascii="Adobe Caslon Pro" w:hAnsi="Adobe Caslon Pro" w:cstheme="minorHAnsi"/>
            <w:rPrChange w:id="61" w:author="Sher Afghan Asad" w:date="2019-03-07T03:43:00Z">
              <w:rPr>
                <w:rFonts w:cstheme="minorHAnsi"/>
              </w:rPr>
            </w:rPrChange>
          </w:rPr>
          <w:t xml:space="preserve">(the out-group) </w:t>
        </w:r>
      </w:ins>
      <w:ins w:id="62" w:author="Bhattacharya, Joydeep [ECONS]" w:date="2019-02-22T09:57:00Z">
        <w:r w:rsidRPr="00B44471">
          <w:rPr>
            <w:rFonts w:ascii="Adobe Caslon Pro" w:hAnsi="Adobe Caslon Pro" w:cstheme="minorHAnsi"/>
            <w:rPrChange w:id="63" w:author="Sher Afghan Asad" w:date="2019-03-07T03:43:00Z">
              <w:rPr>
                <w:rFonts w:cstheme="minorHAnsi"/>
              </w:rPr>
            </w:rPrChange>
          </w:rPr>
          <w:t>– whether it be racial, religious, ethnic or gender in origin – is widespread in labor markets, especially so i</w:t>
        </w:r>
        <w:r w:rsidR="00E439F0" w:rsidRPr="00B44471">
          <w:rPr>
            <w:rFonts w:ascii="Adobe Caslon Pro" w:hAnsi="Adobe Caslon Pro" w:cstheme="minorHAnsi"/>
            <w:rPrChange w:id="64" w:author="Sher Afghan Asad" w:date="2019-03-07T03:43:00Z">
              <w:rPr>
                <w:rFonts w:cstheme="minorHAnsi"/>
              </w:rPr>
            </w:rPrChange>
          </w:rPr>
          <w:t>n an ethnically-diverse setting</w:t>
        </w:r>
        <w:r w:rsidR="0059016C" w:rsidRPr="00B44471">
          <w:rPr>
            <w:rFonts w:ascii="Adobe Caslon Pro" w:hAnsi="Adobe Caslon Pro" w:cstheme="minorHAnsi"/>
            <w:rPrChange w:id="65" w:author="Sher Afghan Asad" w:date="2019-03-07T03:43:00Z">
              <w:rPr>
                <w:rFonts w:cstheme="minorHAnsi"/>
              </w:rPr>
            </w:rPrChange>
          </w:rPr>
          <w:t xml:space="preserve"> such as the United States</w:t>
        </w:r>
      </w:ins>
      <w:commentRangeEnd w:id="35"/>
      <w:r w:rsidR="00454D6C">
        <w:rPr>
          <w:rStyle w:val="CommentReference"/>
        </w:rPr>
        <w:commentReference w:id="35"/>
      </w:r>
      <w:ins w:id="66" w:author="Bhattacharya, Joydeep [ECONS]" w:date="2019-02-22T09:57:00Z">
        <w:r w:rsidRPr="00B44471">
          <w:rPr>
            <w:rFonts w:ascii="Adobe Caslon Pro" w:hAnsi="Adobe Caslon Pro" w:cstheme="minorHAnsi"/>
            <w:rPrChange w:id="67" w:author="Sher Afghan Asad" w:date="2019-03-07T03:43:00Z">
              <w:rPr>
                <w:rFonts w:cstheme="minorHAnsi"/>
              </w:rPr>
            </w:rPrChange>
          </w:rPr>
          <w:t xml:space="preserve">. </w:t>
        </w:r>
      </w:ins>
      <w:ins w:id="68" w:author="Bhattacharya, Joydeep [ECONS]" w:date="2019-03-01T10:17:00Z">
        <w:r w:rsidR="007C3C25" w:rsidRPr="00B44471">
          <w:rPr>
            <w:rFonts w:ascii="Adobe Caslon Pro" w:hAnsi="Adobe Caslon Pro" w:cstheme="minorHAnsi"/>
            <w:rPrChange w:id="69" w:author="Sher Afghan Asad" w:date="2019-03-07T03:43:00Z">
              <w:rPr>
                <w:rFonts w:cstheme="minorHAnsi"/>
              </w:rPr>
            </w:rPrChange>
          </w:rPr>
          <w:t xml:space="preserve">Such biases </w:t>
        </w:r>
      </w:ins>
      <w:ins w:id="70" w:author="Bhattacharya, Joydeep [ECONS]" w:date="2019-03-04T10:05:00Z">
        <w:r w:rsidR="008937E0" w:rsidRPr="00B44471">
          <w:rPr>
            <w:rFonts w:ascii="Adobe Caslon Pro" w:hAnsi="Adobe Caslon Pro" w:cstheme="minorHAnsi"/>
            <w:rPrChange w:id="71" w:author="Sher Afghan Asad" w:date="2019-03-07T03:43:00Z">
              <w:rPr>
                <w:rFonts w:cstheme="minorHAnsi"/>
              </w:rPr>
            </w:rPrChange>
          </w:rPr>
          <w:t xml:space="preserve">often </w:t>
        </w:r>
      </w:ins>
      <w:ins w:id="72" w:author="Bhattacharya, Joydeep [ECONS]" w:date="2019-03-01T10:17:00Z">
        <w:r w:rsidR="007C3C25" w:rsidRPr="00B44471">
          <w:rPr>
            <w:rFonts w:ascii="Adobe Caslon Pro" w:hAnsi="Adobe Caslon Pro" w:cstheme="minorHAnsi"/>
            <w:rPrChange w:id="73" w:author="Sher Afghan Asad" w:date="2019-03-07T03:43:00Z">
              <w:rPr>
                <w:rFonts w:cstheme="minorHAnsi"/>
              </w:rPr>
            </w:rPrChange>
          </w:rPr>
          <w:t xml:space="preserve">lead to discrimination when, all else same, a </w:t>
        </w:r>
        <w:r w:rsidR="007C3C25" w:rsidRPr="00B44471">
          <w:rPr>
            <w:rFonts w:ascii="Adobe Caslon Pro" w:hAnsi="Adobe Caslon Pro" w:cstheme="minorHAnsi"/>
            <w:i/>
            <w:rPrChange w:id="74" w:author="Sher Afghan Asad" w:date="2019-03-07T03:43:00Z">
              <w:rPr>
                <w:rFonts w:cstheme="minorHAnsi"/>
              </w:rPr>
            </w:rPrChange>
          </w:rPr>
          <w:t>less-favorable</w:t>
        </w:r>
        <w:r w:rsidR="007C3C25" w:rsidRPr="00B44471">
          <w:rPr>
            <w:rFonts w:ascii="Adobe Caslon Pro" w:hAnsi="Adobe Caslon Pro" w:cstheme="minorHAnsi"/>
            <w:rPrChange w:id="75" w:author="Sher Afghan Asad" w:date="2019-03-07T03:43:00Z">
              <w:rPr>
                <w:rFonts w:cstheme="minorHAnsi"/>
              </w:rPr>
            </w:rPrChange>
          </w:rPr>
          <w:t xml:space="preserve"> treatment is systematically meted out to the out-group relative to the </w:t>
        </w:r>
        <w:del w:id="76" w:author="Sher Afghan Asad" w:date="2019-03-06T20:56:00Z">
          <w:r w:rsidR="007C3C25" w:rsidRPr="00B44471" w:rsidDel="00015EEA">
            <w:rPr>
              <w:rFonts w:ascii="Adobe Caslon Pro" w:hAnsi="Adobe Caslon Pro" w:cstheme="minorHAnsi"/>
              <w:rPrChange w:id="77" w:author="Sher Afghan Asad" w:date="2019-03-07T03:43:00Z">
                <w:rPr>
                  <w:rFonts w:cstheme="minorHAnsi"/>
                </w:rPr>
              </w:rPrChange>
            </w:rPr>
            <w:delText>own</w:delText>
          </w:r>
        </w:del>
      </w:ins>
      <w:ins w:id="78" w:author="Sher Afghan Asad" w:date="2019-03-06T20:56:00Z">
        <w:r w:rsidR="00015EEA" w:rsidRPr="00B44471">
          <w:rPr>
            <w:rFonts w:ascii="Adobe Caslon Pro" w:hAnsi="Adobe Caslon Pro" w:cstheme="minorHAnsi"/>
          </w:rPr>
          <w:t>in</w:t>
        </w:r>
      </w:ins>
      <w:ins w:id="79" w:author="Bhattacharya, Joydeep [ECONS]" w:date="2019-03-01T10:17:00Z">
        <w:r w:rsidR="007C3C25" w:rsidRPr="00B44471">
          <w:rPr>
            <w:rFonts w:ascii="Adobe Caslon Pro" w:hAnsi="Adobe Caslon Pro" w:cstheme="minorHAnsi"/>
            <w:rPrChange w:id="80" w:author="Sher Afghan Asad" w:date="2019-03-07T03:43:00Z">
              <w:rPr>
                <w:rFonts w:cstheme="minorHAnsi"/>
              </w:rPr>
            </w:rPrChange>
          </w:rPr>
          <w:t xml:space="preserve">-group. </w:t>
        </w:r>
      </w:ins>
      <w:ins w:id="81" w:author="Bhattacharya, Joydeep [ECONS]" w:date="2019-03-04T10:06:00Z">
        <w:r w:rsidR="008937E0" w:rsidRPr="00B44471">
          <w:rPr>
            <w:rFonts w:ascii="Adobe Caslon Pro" w:hAnsi="Adobe Caslon Pro" w:cstheme="minorHAnsi"/>
            <w:rPrChange w:id="82" w:author="Sher Afghan Asad" w:date="2019-03-07T03:43:00Z">
              <w:rPr>
                <w:rFonts w:cstheme="minorHAnsi"/>
              </w:rPr>
            </w:rPrChange>
          </w:rPr>
          <w:t xml:space="preserve">Such prejudicial treatment </w:t>
        </w:r>
      </w:ins>
      <w:ins w:id="83" w:author="Bhattacharya, Joydeep [ECONS]" w:date="2019-03-04T10:07:00Z">
        <w:r w:rsidR="008937E0" w:rsidRPr="00B44471">
          <w:rPr>
            <w:rFonts w:ascii="Adobe Caslon Pro" w:hAnsi="Adobe Caslon Pro" w:cstheme="minorHAnsi"/>
            <w:rPrChange w:id="84" w:author="Sher Afghan Asad" w:date="2019-03-07T03:43:00Z">
              <w:rPr>
                <w:rFonts w:cstheme="minorHAnsi"/>
              </w:rPr>
            </w:rPrChange>
          </w:rPr>
          <w:t xml:space="preserve">may </w:t>
        </w:r>
      </w:ins>
      <w:ins w:id="85" w:author="Bhattacharya, Joydeep [ECONS]" w:date="2019-02-22T09:57:00Z">
        <w:r w:rsidRPr="00B44471">
          <w:rPr>
            <w:rFonts w:ascii="Adobe Caslon Pro" w:hAnsi="Adobe Caslon Pro" w:cstheme="minorHAnsi"/>
            <w:rPrChange w:id="86" w:author="Sher Afghan Asad" w:date="2019-03-07T03:43:00Z">
              <w:rPr>
                <w:rFonts w:cstheme="minorHAnsi"/>
              </w:rPr>
            </w:rPrChange>
          </w:rPr>
          <w:t>reveal</w:t>
        </w:r>
        <w:r w:rsidR="007C3C25" w:rsidRPr="00B44471">
          <w:rPr>
            <w:rFonts w:ascii="Adobe Caslon Pro" w:hAnsi="Adobe Caslon Pro" w:cstheme="minorHAnsi"/>
            <w:rPrChange w:id="87" w:author="Sher Afghan Asad" w:date="2019-03-07T03:43:00Z">
              <w:rPr>
                <w:rFonts w:cstheme="minorHAnsi"/>
              </w:rPr>
            </w:rPrChange>
          </w:rPr>
          <w:t xml:space="preserve"> itself</w:t>
        </w:r>
        <w:r w:rsidRPr="00B44471">
          <w:rPr>
            <w:rFonts w:ascii="Adobe Caslon Pro" w:hAnsi="Adobe Caslon Pro" w:cstheme="minorHAnsi"/>
            <w:rPrChange w:id="88" w:author="Sher Afghan Asad" w:date="2019-03-07T03:43:00Z">
              <w:rPr>
                <w:rFonts w:cstheme="minorHAnsi"/>
              </w:rPr>
            </w:rPrChange>
          </w:rPr>
          <w:t xml:space="preserve"> </w:t>
        </w:r>
      </w:ins>
      <w:ins w:id="89" w:author="Bhattacharya, Joydeep [ECONS]" w:date="2019-02-26T16:18:00Z">
        <w:r w:rsidR="00BE548B" w:rsidRPr="00B44471">
          <w:rPr>
            <w:rFonts w:ascii="Adobe Caslon Pro" w:hAnsi="Adobe Caslon Pro" w:cstheme="minorHAnsi"/>
            <w:rPrChange w:id="90" w:author="Sher Afghan Asad" w:date="2019-03-07T03:43:00Z">
              <w:rPr>
                <w:rFonts w:cstheme="minorHAnsi"/>
              </w:rPr>
            </w:rPrChange>
          </w:rPr>
          <w:t>on either the extensive margin (</w:t>
        </w:r>
      </w:ins>
      <w:ins w:id="91" w:author="Bhattacharya, Joydeep [ECONS]" w:date="2019-03-04T10:08:00Z">
        <w:r w:rsidR="008937E0" w:rsidRPr="00B44471">
          <w:rPr>
            <w:rFonts w:ascii="Adobe Caslon Pro" w:hAnsi="Adobe Caslon Pro" w:cstheme="minorHAnsi"/>
            <w:rPrChange w:id="92" w:author="Sher Afghan Asad" w:date="2019-03-07T03:43:00Z">
              <w:rPr>
                <w:rFonts w:cstheme="minorHAnsi"/>
              </w:rPr>
            </w:rPrChange>
          </w:rPr>
          <w:t xml:space="preserve">the </w:t>
        </w:r>
      </w:ins>
      <w:ins w:id="93" w:author="Bhattacharya, Joydeep [ECONS]" w:date="2019-03-01T10:13:00Z">
        <w:r w:rsidR="007C3C25" w:rsidRPr="00B44471">
          <w:rPr>
            <w:rFonts w:ascii="Adobe Caslon Pro" w:hAnsi="Adobe Caslon Pro" w:cstheme="minorHAnsi"/>
            <w:rPrChange w:id="94" w:author="Sher Afghan Asad" w:date="2019-03-07T03:43:00Z">
              <w:rPr>
                <w:rFonts w:cstheme="minorHAnsi"/>
              </w:rPr>
            </w:rPrChange>
          </w:rPr>
          <w:t>d</w:t>
        </w:r>
        <w:r w:rsidR="008937E0" w:rsidRPr="00B44471">
          <w:rPr>
            <w:rFonts w:ascii="Adobe Caslon Pro" w:hAnsi="Adobe Caslon Pro" w:cstheme="minorHAnsi"/>
            <w:rPrChange w:id="95" w:author="Sher Afghan Asad" w:date="2019-03-07T03:43:00Z">
              <w:rPr>
                <w:rFonts w:cstheme="minorHAnsi"/>
              </w:rPr>
            </w:rPrChange>
          </w:rPr>
          <w:t>ecision-to-</w:t>
        </w:r>
      </w:ins>
      <w:ins w:id="96" w:author="Bhattacharya, Joydeep [ECONS]" w:date="2019-02-26T16:19:00Z">
        <w:del w:id="97" w:author="Bhattacharya, Joydeep [ECONS] [2]" w:date="2019-03-06T12:35:00Z">
          <w:r w:rsidR="007C3C25" w:rsidRPr="00B44471" w:rsidDel="00F11C23">
            <w:rPr>
              <w:rFonts w:ascii="Adobe Caslon Pro" w:hAnsi="Adobe Caslon Pro" w:cstheme="minorHAnsi"/>
              <w:rPrChange w:id="98" w:author="Sher Afghan Asad" w:date="2019-03-07T03:43:00Z">
                <w:rPr>
                  <w:rFonts w:cstheme="minorHAnsi"/>
                </w:rPr>
              </w:rPrChange>
            </w:rPr>
            <w:delText>interview</w:delText>
          </w:r>
        </w:del>
      </w:ins>
      <w:ins w:id="99" w:author="Bhattacharya, Joydeep [ECONS] [2]" w:date="2019-03-06T12:35:00Z">
        <w:r w:rsidR="00F11C23" w:rsidRPr="00B44471">
          <w:rPr>
            <w:rFonts w:ascii="Adobe Caslon Pro" w:hAnsi="Adobe Caslon Pro" w:cstheme="minorHAnsi"/>
          </w:rPr>
          <w:t>hire</w:t>
        </w:r>
      </w:ins>
      <w:ins w:id="100" w:author="Bhattacharya, Joydeep [ECONS]" w:date="2019-02-26T16:19:00Z">
        <w:r w:rsidR="007C3C25" w:rsidRPr="00B44471">
          <w:rPr>
            <w:rFonts w:ascii="Adobe Caslon Pro" w:hAnsi="Adobe Caslon Pro" w:cstheme="minorHAnsi"/>
            <w:rPrChange w:id="101" w:author="Sher Afghan Asad" w:date="2019-03-07T03:43:00Z">
              <w:rPr>
                <w:rFonts w:cstheme="minorHAnsi"/>
              </w:rPr>
            </w:rPrChange>
          </w:rPr>
          <w:t xml:space="preserve"> stage</w:t>
        </w:r>
      </w:ins>
      <w:ins w:id="102" w:author="Bhattacharya, Joydeep [ECONS]" w:date="2019-02-26T16:18:00Z">
        <w:r w:rsidR="00BE548B" w:rsidRPr="00B44471">
          <w:rPr>
            <w:rFonts w:ascii="Adobe Caslon Pro" w:hAnsi="Adobe Caslon Pro" w:cstheme="minorHAnsi"/>
            <w:rPrChange w:id="103" w:author="Sher Afghan Asad" w:date="2019-03-07T03:43:00Z">
              <w:rPr>
                <w:rFonts w:cstheme="minorHAnsi"/>
              </w:rPr>
            </w:rPrChange>
          </w:rPr>
          <w:t>) or the intensive margin (</w:t>
        </w:r>
      </w:ins>
      <w:ins w:id="104" w:author="Bhattacharya, Joydeep [ECONS]" w:date="2019-03-01T10:13:00Z">
        <w:r w:rsidR="007C3C25" w:rsidRPr="00B44471">
          <w:rPr>
            <w:rFonts w:ascii="Adobe Caslon Pro" w:hAnsi="Adobe Caslon Pro" w:cstheme="minorHAnsi"/>
            <w:rPrChange w:id="105" w:author="Sher Afghan Asad" w:date="2019-03-07T03:43:00Z">
              <w:rPr>
                <w:rFonts w:cstheme="minorHAnsi"/>
              </w:rPr>
            </w:rPrChange>
          </w:rPr>
          <w:t xml:space="preserve">how much to </w:t>
        </w:r>
      </w:ins>
      <w:ins w:id="106" w:author="Bhattacharya, Joydeep [ECONS]" w:date="2019-02-26T16:13:00Z">
        <w:r w:rsidR="00BE548B" w:rsidRPr="00B44471">
          <w:rPr>
            <w:rFonts w:ascii="Adobe Caslon Pro" w:hAnsi="Adobe Caslon Pro" w:cstheme="minorHAnsi"/>
            <w:rPrChange w:id="107" w:author="Sher Afghan Asad" w:date="2019-03-07T03:43:00Z">
              <w:rPr>
                <w:rFonts w:cstheme="minorHAnsi"/>
              </w:rPr>
            </w:rPrChange>
          </w:rPr>
          <w:t xml:space="preserve">pay, </w:t>
        </w:r>
      </w:ins>
      <w:ins w:id="108" w:author="Bhattacharya, Joydeep [ECONS]" w:date="2019-03-01T10:14:00Z">
        <w:r w:rsidR="007C3C25" w:rsidRPr="00B44471">
          <w:rPr>
            <w:rFonts w:ascii="Adobe Caslon Pro" w:hAnsi="Adobe Caslon Pro" w:cstheme="minorHAnsi"/>
            <w:rPrChange w:id="109" w:author="Sher Afghan Asad" w:date="2019-03-07T03:43:00Z">
              <w:rPr>
                <w:rFonts w:cstheme="minorHAnsi"/>
              </w:rPr>
            </w:rPrChange>
          </w:rPr>
          <w:t xml:space="preserve">what sort of </w:t>
        </w:r>
      </w:ins>
      <w:ins w:id="110" w:author="Bhattacharya, Joydeep [ECONS]" w:date="2019-02-26T16:18:00Z">
        <w:r w:rsidR="00BE548B" w:rsidRPr="00B44471">
          <w:rPr>
            <w:rFonts w:ascii="Adobe Caslon Pro" w:hAnsi="Adobe Caslon Pro" w:cstheme="minorHAnsi"/>
            <w:rPrChange w:id="111" w:author="Sher Afghan Asad" w:date="2019-03-07T03:43:00Z">
              <w:rPr>
                <w:rFonts w:cstheme="minorHAnsi"/>
              </w:rPr>
            </w:rPrChange>
          </w:rPr>
          <w:t>job conditions</w:t>
        </w:r>
      </w:ins>
      <w:ins w:id="112" w:author="Bhattacharya, Joydeep [ECONS]" w:date="2019-03-01T10:14:00Z">
        <w:r w:rsidR="007C3C25" w:rsidRPr="00B44471">
          <w:rPr>
            <w:rFonts w:ascii="Adobe Caslon Pro" w:hAnsi="Adobe Caslon Pro" w:cstheme="minorHAnsi"/>
            <w:rPrChange w:id="113" w:author="Sher Afghan Asad" w:date="2019-03-07T03:43:00Z">
              <w:rPr>
                <w:rFonts w:cstheme="minorHAnsi"/>
              </w:rPr>
            </w:rPrChange>
          </w:rPr>
          <w:t xml:space="preserve"> and</w:t>
        </w:r>
      </w:ins>
      <w:ins w:id="114" w:author="Bhattacharya, Joydeep [ECONS]" w:date="2019-02-26T16:18:00Z">
        <w:r w:rsidR="00BE548B" w:rsidRPr="00B44471">
          <w:rPr>
            <w:rFonts w:ascii="Adobe Caslon Pro" w:hAnsi="Adobe Caslon Pro" w:cstheme="minorHAnsi"/>
            <w:rPrChange w:id="115" w:author="Sher Afghan Asad" w:date="2019-03-07T03:43:00Z">
              <w:rPr>
                <w:rFonts w:cstheme="minorHAnsi"/>
              </w:rPr>
            </w:rPrChange>
          </w:rPr>
          <w:t xml:space="preserve"> </w:t>
        </w:r>
      </w:ins>
      <w:ins w:id="116" w:author="Bhattacharya, Joydeep [ECONS]" w:date="2019-02-26T16:19:00Z">
        <w:r w:rsidR="00BE548B" w:rsidRPr="00B44471">
          <w:rPr>
            <w:rFonts w:ascii="Adobe Caslon Pro" w:hAnsi="Adobe Caslon Pro" w:cstheme="minorHAnsi"/>
            <w:rPrChange w:id="117" w:author="Sher Afghan Asad" w:date="2019-03-07T03:43:00Z">
              <w:rPr>
                <w:rFonts w:cstheme="minorHAnsi"/>
              </w:rPr>
            </w:rPrChange>
          </w:rPr>
          <w:t xml:space="preserve">work </w:t>
        </w:r>
      </w:ins>
      <w:ins w:id="118" w:author="Bhattacharya, Joydeep [ECONS]" w:date="2019-02-26T16:18:00Z">
        <w:r w:rsidR="00BE548B" w:rsidRPr="00B44471">
          <w:rPr>
            <w:rFonts w:ascii="Adobe Caslon Pro" w:hAnsi="Adobe Caslon Pro" w:cstheme="minorHAnsi"/>
            <w:rPrChange w:id="119" w:author="Sher Afghan Asad" w:date="2019-03-07T03:43:00Z">
              <w:rPr>
                <w:rFonts w:cstheme="minorHAnsi"/>
              </w:rPr>
            </w:rPrChange>
          </w:rPr>
          <w:t>hours</w:t>
        </w:r>
      </w:ins>
      <w:ins w:id="120" w:author="Bhattacharya, Joydeep [ECONS]" w:date="2019-03-01T10:14:00Z">
        <w:r w:rsidR="007C3C25" w:rsidRPr="00B44471">
          <w:rPr>
            <w:rFonts w:ascii="Adobe Caslon Pro" w:hAnsi="Adobe Caslon Pro" w:cstheme="minorHAnsi"/>
            <w:rPrChange w:id="121" w:author="Sher Afghan Asad" w:date="2019-03-07T03:43:00Z">
              <w:rPr>
                <w:rFonts w:cstheme="minorHAnsi"/>
              </w:rPr>
            </w:rPrChange>
          </w:rPr>
          <w:t xml:space="preserve"> to offer existing employees</w:t>
        </w:r>
      </w:ins>
      <w:ins w:id="122" w:author="Bhattacharya, Joydeep [ECONS]" w:date="2019-02-26T16:13:00Z">
        <w:r w:rsidR="00BE548B" w:rsidRPr="00B44471">
          <w:rPr>
            <w:rFonts w:ascii="Adobe Caslon Pro" w:hAnsi="Adobe Caslon Pro" w:cstheme="minorHAnsi"/>
            <w:rPrChange w:id="123" w:author="Sher Afghan Asad" w:date="2019-03-07T03:43:00Z">
              <w:rPr>
                <w:rFonts w:cstheme="minorHAnsi"/>
              </w:rPr>
            </w:rPrChange>
          </w:rPr>
          <w:t>, etc.</w:t>
        </w:r>
      </w:ins>
      <w:ins w:id="124" w:author="Bhattacharya, Joydeep [ECONS]" w:date="2019-02-26T16:19:00Z">
        <w:r w:rsidR="00BE548B" w:rsidRPr="00B44471">
          <w:rPr>
            <w:rFonts w:ascii="Adobe Caslon Pro" w:hAnsi="Adobe Caslon Pro" w:cstheme="minorHAnsi"/>
            <w:rPrChange w:id="125" w:author="Sher Afghan Asad" w:date="2019-03-07T03:43:00Z">
              <w:rPr>
                <w:rFonts w:cstheme="minorHAnsi"/>
              </w:rPr>
            </w:rPrChange>
          </w:rPr>
          <w:t>)</w:t>
        </w:r>
      </w:ins>
      <w:ins w:id="126" w:author="Bhattacharya, Joydeep [ECONS]" w:date="2019-02-26T16:21:00Z">
        <w:r w:rsidR="00870921" w:rsidRPr="00B44471">
          <w:rPr>
            <w:rFonts w:ascii="Adobe Caslon Pro" w:hAnsi="Adobe Caslon Pro" w:cstheme="minorHAnsi"/>
            <w:rPrChange w:id="127" w:author="Sher Afghan Asad" w:date="2019-03-07T03:43:00Z">
              <w:rPr>
                <w:rFonts w:cstheme="minorHAnsi"/>
              </w:rPr>
            </w:rPrChange>
          </w:rPr>
          <w:t xml:space="preserve">. </w:t>
        </w:r>
      </w:ins>
      <w:ins w:id="128" w:author="Bhattacharya, Joydeep [ECONS] [2]" w:date="2019-03-06T12:39:00Z">
        <w:r w:rsidR="00F11C23" w:rsidRPr="00B44471">
          <w:rPr>
            <w:rFonts w:ascii="Adobe Caslon Pro" w:hAnsi="Adobe Caslon Pro" w:cstheme="minorHAnsi"/>
          </w:rPr>
          <w:t>I</w:t>
        </w:r>
      </w:ins>
      <w:ins w:id="129" w:author="Bhattacharya, Joydeep [ECONS] [2]" w:date="2019-03-06T12:38:00Z">
        <w:r w:rsidR="00F11C23" w:rsidRPr="00B44471">
          <w:rPr>
            <w:rFonts w:ascii="Adobe Caslon Pro" w:hAnsi="Adobe Caslon Pro" w:cstheme="minorHAnsi"/>
          </w:rPr>
          <w:t xml:space="preserve">t </w:t>
        </w:r>
        <w:r w:rsidR="00F11C23" w:rsidRPr="00B44471">
          <w:rPr>
            <w:rFonts w:ascii="Adobe Caslon Pro" w:hAnsi="Adobe Caslon Pro" w:cstheme="minorHAnsi"/>
            <w:noProof/>
          </w:rPr>
          <w:t>is commonly believed</w:t>
        </w:r>
        <w:r w:rsidR="00F11C23" w:rsidRPr="00B44471">
          <w:rPr>
            <w:rFonts w:ascii="Adobe Caslon Pro" w:hAnsi="Adobe Caslon Pro" w:cstheme="minorHAnsi"/>
          </w:rPr>
          <w:t xml:space="preserve"> that labor market discrimination is </w:t>
        </w:r>
      </w:ins>
      <w:ins w:id="130" w:author="Bhattacharya, Joydeep [ECONS] [2]" w:date="2019-03-06T12:39:00Z">
        <w:r w:rsidR="00F11C23" w:rsidRPr="00B44471">
          <w:rPr>
            <w:rFonts w:ascii="Adobe Caslon Pro" w:hAnsi="Adobe Caslon Pro" w:cstheme="minorHAnsi"/>
          </w:rPr>
          <w:t>one-sided: d</w:t>
        </w:r>
      </w:ins>
      <w:ins w:id="131" w:author="Bhattacharya, Joydeep [ECONS] [2]" w:date="2019-03-06T12:38:00Z">
        <w:r w:rsidR="00F11C23" w:rsidRPr="00B44471">
          <w:rPr>
            <w:rFonts w:ascii="Adobe Caslon Pro" w:hAnsi="Adobe Caslon Pro" w:cstheme="minorHAnsi"/>
          </w:rPr>
          <w:t>riven by employers toward their out-group employees. In this proposal, we restrict attention to racial identity and seek to study possible discrimination</w:t>
        </w:r>
      </w:ins>
      <w:ins w:id="132" w:author="Bhattacharya, Joydeep [ECONS] [2]" w:date="2019-03-06T12:51:00Z">
        <w:r w:rsidR="009F2B83" w:rsidRPr="00B44471">
          <w:rPr>
            <w:rFonts w:ascii="Adobe Caslon Pro" w:hAnsi="Adobe Caslon Pro" w:cstheme="minorHAnsi"/>
          </w:rPr>
          <w:t xml:space="preserve"> on the intensive margin</w:t>
        </w:r>
      </w:ins>
      <w:ins w:id="133" w:author="Bhattacharya, Joydeep [ECONS] [2]" w:date="2019-03-06T12:38:00Z">
        <w:r w:rsidR="00F11C23" w:rsidRPr="00B44471">
          <w:rPr>
            <w:rFonts w:ascii="Adobe Caslon Pro" w:hAnsi="Adobe Caslon Pro" w:cstheme="minorHAnsi"/>
          </w:rPr>
          <w:t xml:space="preserve"> in the </w:t>
        </w:r>
        <w:r w:rsidR="00F11C23" w:rsidRPr="00B44471">
          <w:rPr>
            <w:rFonts w:ascii="Adobe Caslon Pro" w:hAnsi="Adobe Caslon Pro" w:cstheme="minorHAnsi"/>
            <w:i/>
            <w:rPrChange w:id="134" w:author="Sher Afghan Asad" w:date="2019-03-07T03:43:00Z">
              <w:rPr>
                <w:rFonts w:ascii="Adobe Caslon Pro" w:hAnsi="Adobe Caslon Pro" w:cstheme="minorHAnsi"/>
              </w:rPr>
            </w:rPrChange>
          </w:rPr>
          <w:t>reverse</w:t>
        </w:r>
        <w:r w:rsidR="00F11C23" w:rsidRPr="00B44471">
          <w:rPr>
            <w:rFonts w:ascii="Adobe Caslon Pro" w:hAnsi="Adobe Caslon Pro" w:cstheme="minorHAnsi"/>
          </w:rPr>
          <w:t xml:space="preserve"> direction</w:t>
        </w:r>
      </w:ins>
      <w:ins w:id="135" w:author="Sher Afghan Asad" w:date="2019-03-07T03:27:00Z">
        <w:r w:rsidR="005F56A4" w:rsidRPr="00B44471">
          <w:rPr>
            <w:rFonts w:ascii="Adobe Caslon Pro" w:hAnsi="Adobe Caslon Pro" w:cstheme="minorHAnsi"/>
          </w:rPr>
          <w:t>,</w:t>
        </w:r>
      </w:ins>
      <w:ins w:id="136" w:author="Sher Afghan Asad" w:date="2019-03-07T00:33:00Z">
        <w:r w:rsidR="00112D39" w:rsidRPr="00B44471">
          <w:rPr>
            <w:rFonts w:ascii="Adobe Caslon Pro" w:hAnsi="Adobe Caslon Pro" w:cstheme="minorHAnsi"/>
          </w:rPr>
          <w:t xml:space="preserve"> </w:t>
        </w:r>
        <w:r w:rsidR="00112D39" w:rsidRPr="00B44471">
          <w:rPr>
            <w:rFonts w:ascii="Adobe Caslon Pro" w:hAnsi="Adobe Caslon Pro" w:cstheme="minorHAnsi"/>
            <w:noProof/>
          </w:rPr>
          <w:t>i.e.</w:t>
        </w:r>
      </w:ins>
      <w:ins w:id="137" w:author="Sher Afghan Asad" w:date="2019-03-07T03:27:00Z">
        <w:r w:rsidR="005F56A4" w:rsidRPr="00B44471">
          <w:rPr>
            <w:rFonts w:ascii="Adobe Caslon Pro" w:hAnsi="Adobe Caslon Pro" w:cstheme="minorHAnsi"/>
            <w:noProof/>
            <w:rPrChange w:id="138" w:author="Sher Afghan Asad" w:date="2019-03-07T03:43:00Z">
              <w:rPr>
                <w:rFonts w:ascii="Adobe Caslon Pro" w:hAnsi="Adobe Caslon Pro" w:cstheme="minorHAnsi"/>
                <w:noProof/>
                <w:u w:val="thick" w:color="FEDD8E"/>
              </w:rPr>
            </w:rPrChange>
          </w:rPr>
          <w:t>,</w:t>
        </w:r>
      </w:ins>
      <w:ins w:id="139" w:author="Sher Afghan Asad" w:date="2019-03-07T00:33:00Z">
        <w:r w:rsidR="00112D39" w:rsidRPr="00B44471">
          <w:rPr>
            <w:rFonts w:ascii="Adobe Caslon Pro" w:hAnsi="Adobe Caslon Pro" w:cstheme="minorHAnsi"/>
          </w:rPr>
          <w:t xml:space="preserve"> we</w:t>
        </w:r>
        <w:bookmarkStart w:id="140" w:name="_GoBack"/>
        <w:bookmarkEnd w:id="140"/>
        <w:r w:rsidR="00112D39" w:rsidRPr="00B44471">
          <w:rPr>
            <w:rFonts w:ascii="Adobe Caslon Pro" w:hAnsi="Adobe Caslon Pro" w:cstheme="minorHAnsi"/>
          </w:rPr>
          <w:t xml:space="preserve"> ask, do</w:t>
        </w:r>
        <w:r w:rsidR="00112D39" w:rsidRPr="00B44471">
          <w:rPr>
            <w:rFonts w:ascii="Adobe Caslon Pro" w:hAnsi="Adobe Caslon Pro" w:cstheme="minorHAnsi"/>
            <w:i/>
          </w:rPr>
          <w:t xml:space="preserve"> workers </w:t>
        </w:r>
        <w:r w:rsidR="00112D39" w:rsidRPr="00B44471">
          <w:rPr>
            <w:rFonts w:ascii="Adobe Caslon Pro" w:hAnsi="Adobe Caslon Pro" w:cstheme="minorHAnsi"/>
          </w:rPr>
          <w:t xml:space="preserve">discriminate on the intensive margin (say, by shirking or </w:t>
        </w:r>
        <w:r w:rsidR="00112D39" w:rsidRPr="00B44471">
          <w:rPr>
            <w:rFonts w:ascii="Adobe Caslon Pro" w:hAnsi="Adobe Caslon Pro" w:cstheme="minorHAnsi"/>
            <w:noProof/>
          </w:rPr>
          <w:t>under-providing</w:t>
        </w:r>
        <w:r w:rsidR="00112D39" w:rsidRPr="00B44471">
          <w:rPr>
            <w:rFonts w:ascii="Adobe Caslon Pro" w:hAnsi="Adobe Caslon Pro" w:cstheme="minorHAnsi"/>
          </w:rPr>
          <w:t xml:space="preserve"> effort) for an </w:t>
        </w:r>
        <w:r w:rsidR="00112D39" w:rsidRPr="00B44471">
          <w:rPr>
            <w:rFonts w:ascii="Adobe Caslon Pro" w:hAnsi="Adobe Caslon Pro" w:cstheme="minorHAnsi"/>
            <w:i/>
          </w:rPr>
          <w:t>out</w:t>
        </w:r>
        <w:r w:rsidR="00112D39" w:rsidRPr="00B44471">
          <w:rPr>
            <w:rFonts w:ascii="Adobe Caslon Pro" w:hAnsi="Adobe Caslon Pro" w:cstheme="minorHAnsi"/>
          </w:rPr>
          <w:t xml:space="preserve">-race employer relative to an otherwise-identical, </w:t>
        </w:r>
        <w:r w:rsidR="00112D39" w:rsidRPr="00B44471">
          <w:rPr>
            <w:rFonts w:ascii="Adobe Caslon Pro" w:hAnsi="Adobe Caslon Pro" w:cstheme="minorHAnsi"/>
            <w:i/>
          </w:rPr>
          <w:t>own</w:t>
        </w:r>
        <w:r w:rsidR="00112D39" w:rsidRPr="00B44471">
          <w:rPr>
            <w:rFonts w:ascii="Adobe Caslon Pro" w:hAnsi="Adobe Caslon Pro" w:cstheme="minorHAnsi"/>
          </w:rPr>
          <w:t>-race one?</w:t>
        </w:r>
      </w:ins>
      <w:ins w:id="141" w:author="Bhattacharya, Joydeep [ECONS] [2]" w:date="2019-03-06T12:38:00Z">
        <w:del w:id="142" w:author="Sher Afghan Asad" w:date="2019-03-07T00:33:00Z">
          <w:r w:rsidR="00F11C23" w:rsidRPr="00B44471" w:rsidDel="00112D39">
            <w:rPr>
              <w:rFonts w:ascii="Adobe Caslon Pro" w:hAnsi="Adobe Caslon Pro" w:cstheme="minorHAnsi"/>
            </w:rPr>
            <w:delText xml:space="preserve">. </w:delText>
          </w:r>
        </w:del>
      </w:ins>
    </w:p>
    <w:p w14:paraId="04D54DC7" w14:textId="1DFD7E1C" w:rsidR="00CB4122" w:rsidRPr="00B44471" w:rsidDel="002504C7" w:rsidRDefault="00132A29">
      <w:pPr>
        <w:jc w:val="both"/>
        <w:rPr>
          <w:ins w:id="143" w:author="Bhattacharya, Joydeep [ECONS]" w:date="2019-03-01T11:38:00Z"/>
          <w:del w:id="144" w:author="Sher Afghan Asad" w:date="2019-03-07T00:47:00Z"/>
          <w:rFonts w:ascii="Adobe Caslon Pro" w:hAnsi="Adobe Caslon Pro"/>
          <w:rPrChange w:id="145" w:author="Sher Afghan Asad" w:date="2019-03-07T03:43:00Z">
            <w:rPr>
              <w:ins w:id="146" w:author="Bhattacharya, Joydeep [ECONS]" w:date="2019-03-01T11:38:00Z"/>
              <w:del w:id="147" w:author="Sher Afghan Asad" w:date="2019-03-07T00:47:00Z"/>
            </w:rPr>
          </w:rPrChange>
        </w:rPr>
        <w:pPrChange w:id="148" w:author="Bhattacharya, Joydeep [ECONS] [2]" w:date="2019-03-06T13:35:00Z">
          <w:pPr/>
        </w:pPrChange>
      </w:pPr>
      <w:ins w:id="149" w:author="Bhattacharya, Joydeep [ECONS]" w:date="2019-02-26T16:38:00Z">
        <w:del w:id="150" w:author="Sher Afghan Asad" w:date="2019-03-07T00:47:00Z">
          <w:r w:rsidRPr="00B44471" w:rsidDel="002504C7">
            <w:rPr>
              <w:rFonts w:ascii="Adobe Caslon Pro" w:hAnsi="Adobe Caslon Pro" w:cstheme="minorHAnsi"/>
              <w:rPrChange w:id="151" w:author="Sher Afghan Asad" w:date="2019-03-07T03:43:00Z">
                <w:rPr>
                  <w:rFonts w:cstheme="minorHAnsi"/>
                </w:rPr>
              </w:rPrChange>
            </w:rPr>
            <w:delText xml:space="preserve">Fundamentally, economists view discrimination as arising </w:delText>
          </w:r>
        </w:del>
      </w:ins>
      <w:ins w:id="152" w:author="Bhattacharya, Joydeep [ECONS]" w:date="2019-03-04T10:09:00Z">
        <w:del w:id="153" w:author="Sher Afghan Asad" w:date="2019-03-07T00:47:00Z">
          <w:r w:rsidR="008937E0" w:rsidRPr="00B44471" w:rsidDel="002504C7">
            <w:rPr>
              <w:rFonts w:ascii="Adobe Caslon Pro" w:hAnsi="Adobe Caslon Pro" w:cstheme="minorHAnsi"/>
              <w:rPrChange w:id="154" w:author="Sher Afghan Asad" w:date="2019-03-07T03:43:00Z">
                <w:rPr>
                  <w:rFonts w:cstheme="minorHAnsi"/>
                </w:rPr>
              </w:rPrChange>
            </w:rPr>
            <w:delText xml:space="preserve">for </w:delText>
          </w:r>
        </w:del>
      </w:ins>
      <w:ins w:id="155" w:author="Bhattacharya, Joydeep [ECONS]" w:date="2019-02-26T16:38:00Z">
        <w:del w:id="156" w:author="Sher Afghan Asad" w:date="2019-03-07T00:47:00Z">
          <w:r w:rsidRPr="00B44471" w:rsidDel="002504C7">
            <w:rPr>
              <w:rFonts w:ascii="Adobe Caslon Pro" w:hAnsi="Adobe Caslon Pro" w:cstheme="minorHAnsi"/>
              <w:rPrChange w:id="157" w:author="Sher Afghan Asad" w:date="2019-03-07T03:43:00Z">
                <w:rPr>
                  <w:rFonts w:cstheme="minorHAnsi"/>
                </w:rPr>
              </w:rPrChange>
            </w:rPr>
            <w:delText xml:space="preserve">one of two </w:delText>
          </w:r>
        </w:del>
      </w:ins>
      <w:ins w:id="158" w:author="Bhattacharya, Joydeep [ECONS]" w:date="2019-03-04T10:09:00Z">
        <w:del w:id="159" w:author="Sher Afghan Asad" w:date="2019-03-07T00:47:00Z">
          <w:r w:rsidR="008937E0" w:rsidRPr="00B44471" w:rsidDel="002504C7">
            <w:rPr>
              <w:rFonts w:ascii="Adobe Caslon Pro" w:hAnsi="Adobe Caslon Pro" w:cstheme="minorHAnsi"/>
              <w:rPrChange w:id="160" w:author="Sher Afghan Asad" w:date="2019-03-07T03:43:00Z">
                <w:rPr>
                  <w:rFonts w:cstheme="minorHAnsi"/>
                </w:rPr>
              </w:rPrChange>
            </w:rPr>
            <w:delText>reasons</w:delText>
          </w:r>
        </w:del>
      </w:ins>
      <w:ins w:id="161" w:author="Bhattacharya, Joydeep [ECONS]" w:date="2019-02-26T16:38:00Z">
        <w:del w:id="162" w:author="Sher Afghan Asad" w:date="2019-03-07T00:47:00Z">
          <w:r w:rsidRPr="00B44471" w:rsidDel="002504C7">
            <w:rPr>
              <w:rFonts w:ascii="Adobe Caslon Pro" w:hAnsi="Adobe Caslon Pro" w:cstheme="minorHAnsi"/>
              <w:rPrChange w:id="163" w:author="Sher Afghan Asad" w:date="2019-03-07T03:43:00Z">
                <w:rPr>
                  <w:rFonts w:cstheme="minorHAnsi"/>
                </w:rPr>
              </w:rPrChange>
            </w:rPr>
            <w:delText xml:space="preserve">. Becker (1957) </w:delText>
          </w:r>
        </w:del>
      </w:ins>
      <w:ins w:id="164" w:author="Bhattacharya, Joydeep [ECONS]" w:date="2019-02-26T16:39:00Z">
        <w:del w:id="165" w:author="Sher Afghan Asad" w:date="2019-03-07T00:47:00Z">
          <w:r w:rsidRPr="00B44471" w:rsidDel="002504C7">
            <w:rPr>
              <w:rFonts w:ascii="Adobe Caslon Pro" w:hAnsi="Adobe Caslon Pro" w:cstheme="minorHAnsi"/>
              <w:rPrChange w:id="166" w:author="Sher Afghan Asad" w:date="2019-03-07T03:43:00Z">
                <w:rPr>
                  <w:rFonts w:cstheme="minorHAnsi"/>
                </w:rPr>
              </w:rPrChange>
            </w:rPr>
            <w:delText xml:space="preserve">argued discrimination is taste-based </w:delText>
          </w:r>
        </w:del>
      </w:ins>
      <w:ins w:id="167" w:author="Bhattacharya, Joydeep [ECONS]" w:date="2019-03-01T11:33:00Z">
        <w:del w:id="168" w:author="Sher Afghan Asad" w:date="2019-03-07T00:47:00Z">
          <w:r w:rsidR="007C3C25" w:rsidRPr="00B44471" w:rsidDel="002504C7">
            <w:rPr>
              <w:rFonts w:ascii="Adobe Caslon Pro" w:hAnsi="Adobe Caslon Pro" w:cstheme="minorHAnsi"/>
              <w:rPrChange w:id="169" w:author="Sher Afghan Asad" w:date="2019-03-07T03:43:00Z">
                <w:rPr>
                  <w:rFonts w:cstheme="minorHAnsi"/>
                </w:rPr>
              </w:rPrChange>
            </w:rPr>
            <w:delText xml:space="preserve">because its </w:delText>
          </w:r>
          <w:r w:rsidR="007C3C25" w:rsidRPr="00B44471" w:rsidDel="002504C7">
            <w:rPr>
              <w:rFonts w:ascii="Adobe Caslon Pro" w:hAnsi="Adobe Caslon Pro" w:cstheme="minorHAnsi"/>
              <w:i/>
              <w:rPrChange w:id="170" w:author="Sher Afghan Asad" w:date="2019-03-07T03:43:00Z">
                <w:rPr>
                  <w:rFonts w:cstheme="minorHAnsi"/>
                  <w:i/>
                </w:rPr>
              </w:rPrChange>
            </w:rPr>
            <w:delText>raison d'etre</w:delText>
          </w:r>
          <w:r w:rsidR="007C3C25" w:rsidRPr="00B44471" w:rsidDel="002504C7">
            <w:rPr>
              <w:rFonts w:ascii="Adobe Caslon Pro" w:hAnsi="Adobe Caslon Pro" w:cstheme="minorHAnsi"/>
              <w:rPrChange w:id="171" w:author="Sher Afghan Asad" w:date="2019-03-07T03:43:00Z">
                <w:rPr>
                  <w:rFonts w:cstheme="minorHAnsi"/>
                </w:rPr>
              </w:rPrChange>
            </w:rPr>
            <w:delText xml:space="preserve"> is the prejudice/animus of the in-group toward the out-group.</w:delText>
          </w:r>
        </w:del>
      </w:ins>
      <w:ins w:id="172" w:author="Bhattacharya, Joydeep [ECONS]" w:date="2019-03-01T10:21:00Z">
        <w:del w:id="173" w:author="Sher Afghan Asad" w:date="2019-03-07T00:47:00Z">
          <w:r w:rsidR="007C3C25" w:rsidRPr="00B44471" w:rsidDel="002504C7">
            <w:rPr>
              <w:rFonts w:ascii="Adobe Caslon Pro" w:hAnsi="Adobe Caslon Pro" w:cstheme="minorHAnsi"/>
              <w:rPrChange w:id="174" w:author="Sher Afghan Asad" w:date="2019-03-07T03:43:00Z">
                <w:rPr>
                  <w:rFonts w:cstheme="minorHAnsi"/>
                </w:rPr>
              </w:rPrChange>
            </w:rPr>
            <w:delText xml:space="preserve"> </w:delText>
          </w:r>
          <w:r w:rsidR="007C3C25" w:rsidRPr="00B44471" w:rsidDel="002504C7">
            <w:rPr>
              <w:rFonts w:ascii="Adobe Caslon Pro" w:hAnsi="Adobe Caslon Pro" w:cstheme="minorHAnsi"/>
              <w:noProof/>
              <w:rPrChange w:id="175" w:author="Sher Afghan Asad" w:date="2019-03-07T03:43:00Z">
                <w:rPr>
                  <w:rFonts w:cstheme="minorHAnsi"/>
                </w:rPr>
              </w:rPrChange>
            </w:rPr>
            <w:delText>This</w:delText>
          </w:r>
          <w:r w:rsidR="007C3C25" w:rsidRPr="00B44471" w:rsidDel="002504C7">
            <w:rPr>
              <w:rFonts w:ascii="Adobe Caslon Pro" w:hAnsi="Adobe Caslon Pro" w:cstheme="minorHAnsi"/>
              <w:rPrChange w:id="176" w:author="Sher Afghan Asad" w:date="2019-03-07T03:43:00Z">
                <w:rPr>
                  <w:rFonts w:cstheme="minorHAnsi"/>
                </w:rPr>
              </w:rPrChange>
            </w:rPr>
            <w:delText xml:space="preserve"> means </w:delText>
          </w:r>
        </w:del>
      </w:ins>
      <w:ins w:id="177" w:author="Bhattacharya, Joydeep [ECONS]" w:date="2019-03-01T10:20:00Z">
        <w:del w:id="178" w:author="Sher Afghan Asad" w:date="2019-03-07T00:47:00Z">
          <w:r w:rsidR="007C3C25" w:rsidRPr="00B44471" w:rsidDel="002504C7">
            <w:rPr>
              <w:rFonts w:ascii="Adobe Caslon Pro" w:hAnsi="Adobe Caslon Pro" w:cstheme="minorHAnsi"/>
              <w:rPrChange w:id="179" w:author="Sher Afghan Asad" w:date="2019-03-07T03:43:00Z">
                <w:rPr>
                  <w:rFonts w:cstheme="minorHAnsi"/>
                </w:rPr>
              </w:rPrChange>
            </w:rPr>
            <w:delText xml:space="preserve">there </w:delText>
          </w:r>
        </w:del>
      </w:ins>
      <w:ins w:id="180" w:author="Bhattacharya, Joydeep [ECONS]" w:date="2019-03-01T10:21:00Z">
        <w:del w:id="181" w:author="Sher Afghan Asad" w:date="2019-03-07T00:47:00Z">
          <w:r w:rsidR="007C3C25" w:rsidRPr="00B44471" w:rsidDel="002504C7">
            <w:rPr>
              <w:rFonts w:ascii="Adobe Caslon Pro" w:hAnsi="Adobe Caslon Pro" w:cstheme="minorHAnsi"/>
              <w:rPrChange w:id="182" w:author="Sher Afghan Asad" w:date="2019-03-07T03:43:00Z">
                <w:rPr>
                  <w:rFonts w:cstheme="minorHAnsi"/>
                </w:rPr>
              </w:rPrChange>
            </w:rPr>
            <w:delText xml:space="preserve">is a disamenity value to </w:delText>
          </w:r>
        </w:del>
      </w:ins>
      <w:ins w:id="183" w:author="Bhattacharya, Joydeep [ECONS]" w:date="2019-03-01T11:34:00Z">
        <w:del w:id="184" w:author="Sher Afghan Asad" w:date="2019-03-07T00:47:00Z">
          <w:r w:rsidR="007C3C25" w:rsidRPr="00B44471" w:rsidDel="002504C7">
            <w:rPr>
              <w:rFonts w:ascii="Adobe Caslon Pro" w:hAnsi="Adobe Caslon Pro" w:cstheme="minorHAnsi"/>
              <w:rPrChange w:id="185" w:author="Sher Afghan Asad" w:date="2019-03-07T03:43:00Z">
                <w:rPr>
                  <w:rFonts w:cstheme="minorHAnsi"/>
                </w:rPr>
              </w:rPrChange>
            </w:rPr>
            <w:delText xml:space="preserve">discriminating </w:delText>
          </w:r>
        </w:del>
      </w:ins>
      <w:ins w:id="186" w:author="Bhattacharya, Joydeep [ECONS]" w:date="2019-03-01T10:21:00Z">
        <w:del w:id="187" w:author="Sher Afghan Asad" w:date="2019-03-07T00:47:00Z">
          <w:r w:rsidR="007C3C25" w:rsidRPr="00B44471" w:rsidDel="002504C7">
            <w:rPr>
              <w:rFonts w:ascii="Adobe Caslon Pro" w:hAnsi="Adobe Caslon Pro" w:cstheme="minorHAnsi"/>
              <w:rPrChange w:id="188" w:author="Sher Afghan Asad" w:date="2019-03-07T03:43:00Z">
                <w:rPr>
                  <w:rFonts w:cstheme="minorHAnsi"/>
                </w:rPr>
              </w:rPrChange>
            </w:rPr>
            <w:delText xml:space="preserve">employers </w:delText>
          </w:r>
        </w:del>
      </w:ins>
      <w:ins w:id="189" w:author="Bhattacharya, Joydeep [ECONS]" w:date="2019-03-01T11:33:00Z">
        <w:del w:id="190" w:author="Sher Afghan Asad" w:date="2019-03-07T00:47:00Z">
          <w:r w:rsidR="007C3C25" w:rsidRPr="00B44471" w:rsidDel="002504C7">
            <w:rPr>
              <w:rFonts w:ascii="Adobe Caslon Pro" w:hAnsi="Adobe Caslon Pro" w:cstheme="minorHAnsi"/>
              <w:rPrChange w:id="191" w:author="Sher Afghan Asad" w:date="2019-03-07T03:43:00Z">
                <w:rPr>
                  <w:rFonts w:cstheme="minorHAnsi"/>
                </w:rPr>
              </w:rPrChange>
            </w:rPr>
            <w:delText>from</w:delText>
          </w:r>
        </w:del>
      </w:ins>
      <w:ins w:id="192" w:author="Bhattacharya, Joydeep [ECONS]" w:date="2019-03-01T10:21:00Z">
        <w:del w:id="193" w:author="Sher Afghan Asad" w:date="2019-03-07T00:47:00Z">
          <w:r w:rsidR="007C3C25" w:rsidRPr="00B44471" w:rsidDel="002504C7">
            <w:rPr>
              <w:rFonts w:ascii="Adobe Caslon Pro" w:hAnsi="Adobe Caslon Pro" w:cstheme="minorHAnsi"/>
              <w:rPrChange w:id="194" w:author="Sher Afghan Asad" w:date="2019-03-07T03:43:00Z">
                <w:rPr>
                  <w:rFonts w:cstheme="minorHAnsi"/>
                </w:rPr>
              </w:rPrChange>
            </w:rPr>
            <w:delText xml:space="preserve"> employing out-group employees</w:delText>
          </w:r>
        </w:del>
      </w:ins>
      <w:ins w:id="195" w:author="Bhattacharya, Joydeep [ECONS] [2]" w:date="2019-03-06T13:37:00Z">
        <w:del w:id="196" w:author="Sher Afghan Asad" w:date="2019-03-07T00:47:00Z">
          <w:r w:rsidR="00C74C75" w:rsidRPr="00B44471" w:rsidDel="002504C7">
            <w:rPr>
              <w:rFonts w:ascii="Adobe Caslon Pro" w:hAnsi="Adobe Caslon Pro" w:cstheme="minorHAnsi"/>
            </w:rPr>
            <w:delText xml:space="preserve"> which </w:delText>
          </w:r>
        </w:del>
      </w:ins>
      <w:ins w:id="197" w:author="Bhattacharya, Joydeep [ECONS] [2]" w:date="2019-03-06T13:38:00Z">
        <w:del w:id="198" w:author="Sher Afghan Asad" w:date="2019-03-07T00:47:00Z">
          <w:r w:rsidR="00C74C75" w:rsidRPr="00B44471" w:rsidDel="002504C7">
            <w:rPr>
              <w:rFonts w:ascii="Adobe Caslon Pro" w:hAnsi="Adobe Caslon Pro" w:cstheme="minorHAnsi"/>
            </w:rPr>
            <w:delText>implies,</w:delText>
          </w:r>
        </w:del>
      </w:ins>
      <w:ins w:id="199" w:author="Bhattacharya, Joydeep [ECONS] [2]" w:date="2019-03-06T13:37:00Z">
        <w:del w:id="200" w:author="Sher Afghan Asad" w:date="2019-03-07T00:47:00Z">
          <w:r w:rsidR="00C74C75" w:rsidRPr="00B44471" w:rsidDel="002504C7">
            <w:rPr>
              <w:rFonts w:ascii="Adobe Caslon Pro" w:hAnsi="Adobe Caslon Pro" w:cstheme="minorHAnsi"/>
            </w:rPr>
            <w:delText xml:space="preserve"> </w:delText>
          </w:r>
        </w:del>
      </w:ins>
      <w:ins w:id="201" w:author="Bhattacharya, Joydeep [ECONS]" w:date="2019-03-01T11:34:00Z">
        <w:del w:id="202" w:author="Sher Afghan Asad" w:date="2019-03-07T00:47:00Z">
          <w:r w:rsidR="007C3C25" w:rsidRPr="00B44471" w:rsidDel="002504C7">
            <w:rPr>
              <w:rFonts w:ascii="Adobe Caslon Pro" w:hAnsi="Adobe Caslon Pro" w:cstheme="minorHAnsi"/>
              <w:rPrChange w:id="203" w:author="Sher Afghan Asad" w:date="2019-03-07T03:43:00Z">
                <w:rPr>
                  <w:rFonts w:cstheme="minorHAnsi"/>
                </w:rPr>
              </w:rPrChange>
            </w:rPr>
            <w:delText xml:space="preserve">. </w:delText>
          </w:r>
        </w:del>
      </w:ins>
      <w:ins w:id="204" w:author="Bhattacharya, Joydeep [ECONS]" w:date="2019-03-01T10:24:00Z">
        <w:del w:id="205" w:author="Sher Afghan Asad" w:date="2019-03-07T00:47:00Z">
          <w:r w:rsidR="007C3C25" w:rsidRPr="00B44471" w:rsidDel="002504C7">
            <w:rPr>
              <w:rFonts w:ascii="Adobe Caslon Pro" w:hAnsi="Adobe Caslon Pro" w:cstheme="minorHAnsi"/>
              <w:rPrChange w:id="206" w:author="Sher Afghan Asad" w:date="2019-03-07T03:43:00Z">
                <w:rPr>
                  <w:rFonts w:cstheme="minorHAnsi"/>
                </w:rPr>
              </w:rPrChange>
            </w:rPr>
            <w:delText xml:space="preserve">An implication of </w:delText>
          </w:r>
        </w:del>
      </w:ins>
      <w:ins w:id="207" w:author="Bhattacharya, Joydeep [ECONS]" w:date="2019-03-01T10:26:00Z">
        <w:del w:id="208" w:author="Sher Afghan Asad" w:date="2019-03-07T00:47:00Z">
          <w:r w:rsidR="007C3C25" w:rsidRPr="00B44471" w:rsidDel="002504C7">
            <w:rPr>
              <w:rFonts w:ascii="Adobe Caslon Pro" w:hAnsi="Adobe Caslon Pro" w:cstheme="minorHAnsi"/>
              <w:rPrChange w:id="209" w:author="Sher Afghan Asad" w:date="2019-03-07T03:43:00Z">
                <w:rPr>
                  <w:rFonts w:cstheme="minorHAnsi"/>
                </w:rPr>
              </w:rPrChange>
            </w:rPr>
            <w:delText>the Beckerian</w:delText>
          </w:r>
        </w:del>
      </w:ins>
      <w:ins w:id="210" w:author="Bhattacharya, Joydeep [ECONS]" w:date="2019-03-01T10:24:00Z">
        <w:del w:id="211" w:author="Sher Afghan Asad" w:date="2019-03-07T00:47:00Z">
          <w:r w:rsidR="007C3C25" w:rsidRPr="00B44471" w:rsidDel="002504C7">
            <w:rPr>
              <w:rFonts w:ascii="Adobe Caslon Pro" w:hAnsi="Adobe Caslon Pro" w:cstheme="minorHAnsi"/>
              <w:rPrChange w:id="212" w:author="Sher Afghan Asad" w:date="2019-03-07T03:43:00Z">
                <w:rPr>
                  <w:rFonts w:cstheme="minorHAnsi"/>
                </w:rPr>
              </w:rPrChange>
            </w:rPr>
            <w:delText xml:space="preserve"> view is that</w:delText>
          </w:r>
        </w:del>
      </w:ins>
      <w:ins w:id="213" w:author="Bhattacharya, Joydeep [ECONS]" w:date="2019-03-01T10:26:00Z">
        <w:del w:id="214" w:author="Sher Afghan Asad" w:date="2019-03-07T00:47:00Z">
          <w:r w:rsidR="00CB4122" w:rsidRPr="00B44471" w:rsidDel="002504C7">
            <w:rPr>
              <w:rFonts w:ascii="Adobe Caslon Pro" w:hAnsi="Adobe Caslon Pro" w:cstheme="minorHAnsi"/>
              <w:rPrChange w:id="215" w:author="Sher Afghan Asad" w:date="2019-03-07T03:43:00Z">
                <w:rPr>
                  <w:rFonts w:cstheme="minorHAnsi"/>
                </w:rPr>
              </w:rPrChange>
            </w:rPr>
            <w:delText xml:space="preserve"> taste-based discrimination</w:delText>
          </w:r>
        </w:del>
      </w:ins>
      <w:ins w:id="216" w:author="Bhattacharya, Joydeep [ECONS] [2]" w:date="2019-03-06T13:37:00Z">
        <w:del w:id="217" w:author="Sher Afghan Asad" w:date="2019-03-07T00:47:00Z">
          <w:r w:rsidR="00C74C75" w:rsidRPr="00B44471" w:rsidDel="002504C7">
            <w:rPr>
              <w:rFonts w:ascii="Adobe Caslon Pro" w:hAnsi="Adobe Caslon Pro" w:cstheme="minorHAnsi"/>
            </w:rPr>
            <w:delText>, contrary to evidence,</w:delText>
          </w:r>
        </w:del>
      </w:ins>
      <w:ins w:id="218" w:author="Bhattacharya, Joydeep [ECONS]" w:date="2019-03-01T10:26:00Z">
        <w:del w:id="219" w:author="Sher Afghan Asad" w:date="2019-03-07T00:47:00Z">
          <w:r w:rsidR="00CB4122" w:rsidRPr="00B44471" w:rsidDel="002504C7">
            <w:rPr>
              <w:rFonts w:ascii="Adobe Caslon Pro" w:hAnsi="Adobe Caslon Pro" w:cstheme="minorHAnsi"/>
              <w:rPrChange w:id="220" w:author="Sher Afghan Asad" w:date="2019-03-07T03:43:00Z">
                <w:rPr>
                  <w:rFonts w:cstheme="minorHAnsi"/>
                </w:rPr>
              </w:rPrChange>
            </w:rPr>
            <w:delText xml:space="preserve"> is</w:delText>
          </w:r>
        </w:del>
      </w:ins>
      <w:ins w:id="221" w:author="Bhattacharya, Joydeep [ECONS] [2]" w:date="2019-03-06T13:37:00Z">
        <w:del w:id="222" w:author="Sher Afghan Asad" w:date="2019-03-07T00:47:00Z">
          <w:r w:rsidR="00C74C75" w:rsidRPr="00B44471" w:rsidDel="002504C7">
            <w:rPr>
              <w:rFonts w:ascii="Adobe Caslon Pro" w:hAnsi="Adobe Caslon Pro" w:cstheme="minorHAnsi"/>
            </w:rPr>
            <w:delText>ought to be</w:delText>
          </w:r>
        </w:del>
      </w:ins>
      <w:ins w:id="223" w:author="Bhattacharya, Joydeep [ECONS]" w:date="2019-03-01T10:26:00Z">
        <w:del w:id="224" w:author="Sher Afghan Asad" w:date="2019-03-07T00:47:00Z">
          <w:r w:rsidR="00CB4122" w:rsidRPr="00B44471" w:rsidDel="002504C7">
            <w:rPr>
              <w:rFonts w:ascii="Adobe Caslon Pro" w:hAnsi="Adobe Caslon Pro" w:cstheme="minorHAnsi"/>
              <w:rPrChange w:id="225" w:author="Sher Afghan Asad" w:date="2019-03-07T03:43:00Z">
                <w:rPr>
                  <w:rFonts w:cstheme="minorHAnsi"/>
                </w:rPr>
              </w:rPrChange>
            </w:rPr>
            <w:delText xml:space="preserve"> </w:delText>
          </w:r>
        </w:del>
      </w:ins>
      <w:ins w:id="226" w:author="Bhattacharya, Joydeep [ECONS]" w:date="2019-03-01T11:38:00Z">
        <w:del w:id="227" w:author="Sher Afghan Asad" w:date="2019-03-07T00:47:00Z">
          <w:r w:rsidR="00CB4122" w:rsidRPr="00B44471" w:rsidDel="002504C7">
            <w:rPr>
              <w:rFonts w:ascii="Adobe Caslon Pro" w:hAnsi="Adobe Caslon Pro" w:cstheme="minorHAnsi"/>
              <w:rPrChange w:id="228" w:author="Sher Afghan Asad" w:date="2019-03-07T03:43:00Z">
                <w:rPr>
                  <w:rFonts w:cstheme="minorHAnsi"/>
                </w:rPr>
              </w:rPrChange>
            </w:rPr>
            <w:delText>self-destructive</w:delText>
          </w:r>
        </w:del>
      </w:ins>
      <w:ins w:id="229" w:author="Bhattacharya, Joydeep [ECONS] [2]" w:date="2019-03-06T13:39:00Z">
        <w:del w:id="230" w:author="Sher Afghan Asad" w:date="2019-03-07T00:47:00Z">
          <w:r w:rsidR="00C74C75" w:rsidRPr="00B44471" w:rsidDel="002504C7">
            <w:rPr>
              <w:rFonts w:ascii="Adobe Caslon Pro" w:hAnsi="Adobe Caslon Pro" w:cstheme="minorHAnsi"/>
            </w:rPr>
            <w:delText xml:space="preserve"> under perfect competition</w:delText>
          </w:r>
        </w:del>
      </w:ins>
      <w:ins w:id="231" w:author="Bhattacharya, Joydeep [ECONS]" w:date="2019-03-01T10:26:00Z">
        <w:del w:id="232" w:author="Sher Afghan Asad" w:date="2019-03-07T00:47:00Z">
          <w:r w:rsidR="00CB4122" w:rsidRPr="00B44471" w:rsidDel="002504C7">
            <w:rPr>
              <w:rFonts w:ascii="Adobe Caslon Pro" w:hAnsi="Adobe Caslon Pro" w:cstheme="minorHAnsi"/>
              <w:rPrChange w:id="233" w:author="Sher Afghan Asad" w:date="2019-03-07T03:43:00Z">
                <w:rPr>
                  <w:rFonts w:cstheme="minorHAnsi"/>
                </w:rPr>
              </w:rPrChange>
            </w:rPr>
            <w:delText>:</w:delText>
          </w:r>
        </w:del>
      </w:ins>
      <w:ins w:id="234" w:author="Bhattacharya, Joydeep [ECONS]" w:date="2019-03-01T10:24:00Z">
        <w:del w:id="235" w:author="Sher Afghan Asad" w:date="2019-03-07T00:47:00Z">
          <w:r w:rsidR="007C3C25" w:rsidRPr="00B44471" w:rsidDel="002504C7">
            <w:rPr>
              <w:rFonts w:ascii="Adobe Caslon Pro" w:hAnsi="Adobe Caslon Pro" w:cstheme="minorHAnsi"/>
              <w:rPrChange w:id="236" w:author="Sher Afghan Asad" w:date="2019-03-07T03:43:00Z">
                <w:rPr>
                  <w:rFonts w:cstheme="minorHAnsi"/>
                </w:rPr>
              </w:rPrChange>
            </w:rPr>
            <w:delText xml:space="preserve"> in an equilibrium with perfect competition, </w:delText>
          </w:r>
          <w:r w:rsidR="007C3C25" w:rsidRPr="00B44471" w:rsidDel="002504C7">
            <w:rPr>
              <w:rFonts w:ascii="Adobe Caslon Pro" w:hAnsi="Adobe Caslon Pro"/>
              <w:rPrChange w:id="237" w:author="Sher Afghan Asad" w:date="2019-03-07T03:43:00Z">
                <w:rPr/>
              </w:rPrChange>
            </w:rPr>
            <w:delText>discriminating employers</w:delText>
          </w:r>
        </w:del>
      </w:ins>
      <w:ins w:id="238" w:author="Bhattacharya, Joydeep [ECONS]" w:date="2019-03-01T10:26:00Z">
        <w:del w:id="239" w:author="Sher Afghan Asad" w:date="2019-03-07T00:47:00Z">
          <w:r w:rsidR="007C3C25" w:rsidRPr="00B44471" w:rsidDel="002504C7">
            <w:rPr>
              <w:rFonts w:ascii="Adobe Caslon Pro" w:hAnsi="Adobe Caslon Pro"/>
              <w:rPrChange w:id="240" w:author="Sher Afghan Asad" w:date="2019-03-07T03:43:00Z">
                <w:rPr/>
              </w:rPrChange>
            </w:rPr>
            <w:delText>,</w:delText>
          </w:r>
        </w:del>
      </w:ins>
      <w:ins w:id="241" w:author="Bhattacharya, Joydeep [ECONS]" w:date="2019-03-01T10:24:00Z">
        <w:del w:id="242" w:author="Sher Afghan Asad" w:date="2019-03-07T00:47:00Z">
          <w:r w:rsidR="007C3C25" w:rsidRPr="00B44471" w:rsidDel="002504C7">
            <w:rPr>
              <w:rFonts w:ascii="Adobe Caslon Pro" w:hAnsi="Adobe Caslon Pro"/>
              <w:rPrChange w:id="243" w:author="Sher Afghan Asad" w:date="2019-03-07T03:43:00Z">
                <w:rPr/>
              </w:rPrChange>
            </w:rPr>
            <w:delText xml:space="preserve"> </w:delText>
          </w:r>
        </w:del>
      </w:ins>
      <w:ins w:id="244" w:author="Bhattacharya, Joydeep [ECONS]" w:date="2019-03-01T10:25:00Z">
        <w:del w:id="245" w:author="Sher Afghan Asad" w:date="2019-03-07T00:47:00Z">
          <w:r w:rsidR="007C3C25" w:rsidRPr="00B44471" w:rsidDel="002504C7">
            <w:rPr>
              <w:rFonts w:ascii="Adobe Caslon Pro" w:hAnsi="Adobe Caslon Pro"/>
              <w:rPrChange w:id="246" w:author="Sher Afghan Asad" w:date="2019-03-07T03:43:00Z">
                <w:rPr/>
              </w:rPrChange>
            </w:rPr>
            <w:delText xml:space="preserve">who </w:delText>
          </w:r>
        </w:del>
      </w:ins>
      <w:ins w:id="247" w:author="Bhattacharya, Joydeep [ECONS]" w:date="2019-03-01T10:24:00Z">
        <w:del w:id="248" w:author="Sher Afghan Asad" w:date="2019-03-07T00:47:00Z">
          <w:r w:rsidR="007C3C25" w:rsidRPr="00B44471" w:rsidDel="002504C7">
            <w:rPr>
              <w:rFonts w:ascii="Adobe Caslon Pro" w:hAnsi="Adobe Caslon Pro"/>
              <w:rPrChange w:id="249" w:author="Sher Afghan Asad" w:date="2019-03-07T03:43:00Z">
                <w:rPr/>
              </w:rPrChange>
            </w:rPr>
            <w:delText xml:space="preserve">must </w:delText>
          </w:r>
        </w:del>
      </w:ins>
      <w:ins w:id="250" w:author="Bhattacharya, Joydeep [ECONS]" w:date="2019-03-01T10:25:00Z">
        <w:del w:id="251" w:author="Sher Afghan Asad" w:date="2019-03-07T00:47:00Z">
          <w:r w:rsidR="007C3C25" w:rsidRPr="00B44471" w:rsidDel="002504C7">
            <w:rPr>
              <w:rFonts w:ascii="Adobe Caslon Pro" w:hAnsi="Adobe Caslon Pro"/>
              <w:rPrChange w:id="252" w:author="Sher Afghan Asad" w:date="2019-03-07T03:43:00Z">
                <w:rPr/>
              </w:rPrChange>
            </w:rPr>
            <w:delText>self-finance</w:delText>
          </w:r>
        </w:del>
      </w:ins>
      <w:ins w:id="253" w:author="Bhattacharya, Joydeep [ECONS]" w:date="2019-03-01T10:24:00Z">
        <w:del w:id="254" w:author="Sher Afghan Asad" w:date="2019-03-07T00:47:00Z">
          <w:r w:rsidR="007C3C25" w:rsidRPr="00B44471" w:rsidDel="002504C7">
            <w:rPr>
              <w:rFonts w:ascii="Adobe Caslon Pro" w:hAnsi="Adobe Caslon Pro"/>
              <w:rPrChange w:id="255" w:author="Sher Afghan Asad" w:date="2019-03-07T03:43:00Z">
                <w:rPr/>
              </w:rPrChange>
            </w:rPr>
            <w:delText xml:space="preserve"> the cost of their distaste</w:delText>
          </w:r>
        </w:del>
      </w:ins>
      <w:ins w:id="256" w:author="Bhattacharya, Joydeep [ECONS]" w:date="2019-03-01T10:26:00Z">
        <w:del w:id="257" w:author="Sher Afghan Asad" w:date="2019-03-07T00:47:00Z">
          <w:r w:rsidR="007C3C25" w:rsidRPr="00B44471" w:rsidDel="002504C7">
            <w:rPr>
              <w:rFonts w:ascii="Adobe Caslon Pro" w:hAnsi="Adobe Caslon Pro"/>
              <w:rPrChange w:id="258" w:author="Sher Afghan Asad" w:date="2019-03-07T03:43:00Z">
                <w:rPr/>
              </w:rPrChange>
            </w:rPr>
            <w:delText>,</w:delText>
          </w:r>
        </w:del>
      </w:ins>
      <w:ins w:id="259" w:author="Bhattacharya, Joydeep [ECONS]" w:date="2019-03-01T10:24:00Z">
        <w:del w:id="260" w:author="Sher Afghan Asad" w:date="2019-03-07T00:47:00Z">
          <w:r w:rsidR="007C3C25" w:rsidRPr="00B44471" w:rsidDel="002504C7">
            <w:rPr>
              <w:rFonts w:ascii="Adobe Caslon Pro" w:hAnsi="Adobe Caslon Pro"/>
              <w:rPrChange w:id="261" w:author="Sher Afghan Asad" w:date="2019-03-07T03:43:00Z">
                <w:rPr/>
              </w:rPrChange>
            </w:rPr>
            <w:delText xml:space="preserve"> </w:delText>
          </w:r>
        </w:del>
      </w:ins>
      <w:ins w:id="262" w:author="Bhattacharya, Joydeep [ECONS]" w:date="2019-03-01T10:25:00Z">
        <w:del w:id="263" w:author="Sher Afghan Asad" w:date="2019-03-07T00:47:00Z">
          <w:r w:rsidR="007C3C25" w:rsidRPr="00B44471" w:rsidDel="002504C7">
            <w:rPr>
              <w:rFonts w:ascii="Adobe Caslon Pro" w:hAnsi="Adobe Caslon Pro"/>
              <w:rPrChange w:id="264" w:author="Sher Afghan Asad" w:date="2019-03-07T03:43:00Z">
                <w:rPr/>
              </w:rPrChange>
            </w:rPr>
            <w:delText>will get outcompeted by non-</w:delText>
          </w:r>
        </w:del>
      </w:ins>
      <w:ins w:id="265" w:author="Bhattacharya, Joydeep [ECONS]" w:date="2019-03-01T10:26:00Z">
        <w:del w:id="266" w:author="Sher Afghan Asad" w:date="2019-03-07T00:47:00Z">
          <w:r w:rsidR="007C3C25" w:rsidRPr="00B44471" w:rsidDel="002504C7">
            <w:rPr>
              <w:rFonts w:ascii="Adobe Caslon Pro" w:hAnsi="Adobe Caslon Pro"/>
              <w:rPrChange w:id="267" w:author="Sher Afghan Asad" w:date="2019-03-07T03:43:00Z">
                <w:rPr/>
              </w:rPrChange>
            </w:rPr>
            <w:delText>discriminating</w:delText>
          </w:r>
        </w:del>
      </w:ins>
      <w:ins w:id="268" w:author="Bhattacharya, Joydeep [ECONS]" w:date="2019-03-01T10:25:00Z">
        <w:del w:id="269" w:author="Sher Afghan Asad" w:date="2019-03-07T00:47:00Z">
          <w:r w:rsidR="007C3C25" w:rsidRPr="00B44471" w:rsidDel="002504C7">
            <w:rPr>
              <w:rFonts w:ascii="Adobe Caslon Pro" w:hAnsi="Adobe Caslon Pro"/>
              <w:rPrChange w:id="270" w:author="Sher Afghan Asad" w:date="2019-03-07T03:43:00Z">
                <w:rPr/>
              </w:rPrChange>
            </w:rPr>
            <w:delText xml:space="preserve"> employers. </w:delText>
          </w:r>
        </w:del>
      </w:ins>
      <w:ins w:id="271" w:author="Bhattacharya, Joydeep [ECONS] [2]" w:date="2019-03-06T12:44:00Z">
        <w:del w:id="272" w:author="Sher Afghan Asad" w:date="2019-03-07T00:47:00Z">
          <w:r w:rsidR="009F2B83" w:rsidRPr="00B44471" w:rsidDel="002504C7">
            <w:rPr>
              <w:rFonts w:ascii="Adobe Caslon Pro" w:hAnsi="Adobe Caslon Pro"/>
            </w:rPr>
            <w:delText xml:space="preserve">Another source of dissatisfaction with taste-based explanations for discrimination is that animus is taken as immutable and given </w:delText>
          </w:r>
        </w:del>
      </w:ins>
      <w:ins w:id="273" w:author="Bhattacharya, Joydeep [ECONS] [2]" w:date="2019-03-06T13:46:00Z">
        <w:del w:id="274" w:author="Sher Afghan Asad" w:date="2019-03-07T00:47:00Z">
          <w:r w:rsidR="00BB3169" w:rsidRPr="00B44471" w:rsidDel="002504C7">
            <w:rPr>
              <w:rFonts w:ascii="Adobe Caslon Pro" w:hAnsi="Adobe Caslon Pro"/>
            </w:rPr>
            <w:delText>which</w:delText>
          </w:r>
        </w:del>
      </w:ins>
      <w:ins w:id="275" w:author="Bhattacharya, Joydeep [ECONS] [2]" w:date="2019-03-06T12:45:00Z">
        <w:del w:id="276" w:author="Sher Afghan Asad" w:date="2019-03-07T00:47:00Z">
          <w:r w:rsidR="009F2B83" w:rsidRPr="00B44471" w:rsidDel="002504C7">
            <w:rPr>
              <w:rFonts w:ascii="Adobe Caslon Pro" w:hAnsi="Adobe Caslon Pro"/>
            </w:rPr>
            <w:delText xml:space="preserve"> </w:delText>
          </w:r>
        </w:del>
      </w:ins>
      <w:ins w:id="277" w:author="Bhattacharya, Joydeep [ECONS] [2]" w:date="2019-03-06T12:44:00Z">
        <w:del w:id="278" w:author="Sher Afghan Asad" w:date="2019-03-07T00:47:00Z">
          <w:r w:rsidR="009F2B83" w:rsidRPr="00B44471" w:rsidDel="002504C7">
            <w:rPr>
              <w:rFonts w:ascii="Adobe Caslon Pro" w:hAnsi="Adobe Caslon Pro"/>
            </w:rPr>
            <w:delText>goes against the tradition in economics of proscribing explanations of “behavioral outcomes through features of preferences.” (Charles and Guryan, 2011).</w:delText>
          </w:r>
        </w:del>
      </w:ins>
      <w:ins w:id="279" w:author="Bhattacharya, Joydeep [ECONS] [2]" w:date="2019-03-06T12:45:00Z">
        <w:del w:id="280" w:author="Sher Afghan Asad" w:date="2019-03-07T00:47:00Z">
          <w:r w:rsidR="009F2B83" w:rsidRPr="00B44471" w:rsidDel="002504C7">
            <w:rPr>
              <w:rFonts w:ascii="Adobe Caslon Pro" w:hAnsi="Adobe Caslon Pro"/>
            </w:rPr>
            <w:delText xml:space="preserve"> </w:delText>
          </w:r>
        </w:del>
      </w:ins>
      <w:moveToRangeStart w:id="281" w:author="Bhattacharya, Joydeep [ECONS] [2]" w:date="2019-03-06T12:49:00Z" w:name="move2768993"/>
      <w:moveTo w:id="282" w:author="Bhattacharya, Joydeep [ECONS] [2]" w:date="2019-03-06T12:49:00Z">
        <w:del w:id="283" w:author="Sher Afghan Asad" w:date="2019-03-07T00:47:00Z">
          <w:r w:rsidR="009F2B83" w:rsidRPr="00B44471" w:rsidDel="002504C7">
            <w:rPr>
              <w:rFonts w:ascii="Adobe Caslon Pro" w:hAnsi="Adobe Caslon Pro" w:cstheme="minorHAnsi"/>
            </w:rPr>
            <w:delText xml:space="preserve">Arrow (1973) and others (Aigner and Cain, 1977) </w:delText>
          </w:r>
          <w:r w:rsidR="009F2B83" w:rsidRPr="00B44471" w:rsidDel="002504C7">
            <w:rPr>
              <w:rFonts w:ascii="Adobe Caslon Pro" w:hAnsi="Adobe Caslon Pro" w:cstheme="minorHAnsi"/>
              <w:noProof/>
            </w:rPr>
            <w:delText xml:space="preserve">suggested </w:delText>
          </w:r>
          <w:r w:rsidR="009F2B83" w:rsidRPr="00B44471" w:rsidDel="002504C7">
            <w:rPr>
              <w:rFonts w:ascii="Adobe Caslon Pro" w:hAnsi="Adobe Caslon Pro" w:cstheme="minorHAnsi"/>
            </w:rPr>
            <w:delText xml:space="preserve">discrimination </w:delText>
          </w:r>
          <w:r w:rsidR="009F2B83" w:rsidRPr="00B44471" w:rsidDel="002504C7">
            <w:rPr>
              <w:rFonts w:ascii="Adobe Caslon Pro" w:hAnsi="Adobe Caslon Pro" w:cstheme="minorHAnsi"/>
              <w:noProof/>
            </w:rPr>
            <w:delText>might</w:delText>
          </w:r>
          <w:r w:rsidR="009F2B83" w:rsidRPr="00B44471" w:rsidDel="002504C7">
            <w:rPr>
              <w:rFonts w:ascii="Adobe Caslon Pro" w:hAnsi="Adobe Caslon Pro" w:cstheme="minorHAnsi"/>
            </w:rPr>
            <w:delText xml:space="preserve"> instead </w:delText>
          </w:r>
          <w:r w:rsidR="009F2B83" w:rsidRPr="00B44471" w:rsidDel="002504C7">
            <w:rPr>
              <w:rFonts w:ascii="Adobe Caslon Pro" w:hAnsi="Adobe Caslon Pro" w:cstheme="minorHAnsi"/>
              <w:noProof/>
            </w:rPr>
            <w:delText>be viewed as</w:delText>
          </w:r>
          <w:r w:rsidR="009F2B83" w:rsidRPr="00B44471" w:rsidDel="002504C7">
            <w:rPr>
              <w:rFonts w:ascii="Adobe Caslon Pro" w:hAnsi="Adobe Caslon Pro" w:cstheme="minorHAnsi"/>
            </w:rPr>
            <w:delText xml:space="preserve"> being belief-driven or statistical: an employer lacking perfect information about a potential recruit’s productivity forms a </w:delText>
          </w:r>
          <w:r w:rsidR="009F2B83" w:rsidRPr="00B44471" w:rsidDel="002504C7">
            <w:rPr>
              <w:rFonts w:ascii="Adobe Caslon Pro" w:hAnsi="Adobe Caslon Pro" w:cstheme="minorHAnsi"/>
              <w:noProof/>
            </w:rPr>
            <w:delText>belief</w:delText>
          </w:r>
          <w:r w:rsidR="009F2B83" w:rsidRPr="00B44471" w:rsidDel="002504C7">
            <w:rPr>
              <w:rFonts w:ascii="Adobe Caslon Pro" w:hAnsi="Adobe Caslon Pro" w:cstheme="minorHAnsi"/>
            </w:rPr>
            <w:delText xml:space="preserve"> about it using </w:delText>
          </w:r>
          <w:r w:rsidR="009F2B83" w:rsidRPr="00B44471" w:rsidDel="002504C7">
            <w:rPr>
              <w:rFonts w:ascii="Adobe Caslon Pro" w:hAnsi="Adobe Caslon Pro"/>
            </w:rPr>
            <w:delText>a weighted average of a recruit-specific signal and a stereotype of the average productivity of workers to which the recruit belongs.</w:delText>
          </w:r>
        </w:del>
      </w:moveTo>
      <w:moveToRangeEnd w:id="281"/>
      <w:ins w:id="284" w:author="Bhattacharya, Joydeep [ECONS] [2]" w:date="2019-03-06T12:51:00Z">
        <w:del w:id="285" w:author="Sher Afghan Asad" w:date="2019-03-07T00:47:00Z">
          <w:r w:rsidR="009F2B83" w:rsidRPr="00B44471" w:rsidDel="002504C7">
            <w:rPr>
              <w:rStyle w:val="FootnoteReference"/>
              <w:rFonts w:ascii="Adobe Caslon Pro" w:hAnsi="Adobe Caslon Pro"/>
            </w:rPr>
            <w:delText xml:space="preserve"> </w:delText>
          </w:r>
        </w:del>
      </w:ins>
    </w:p>
    <w:p w14:paraId="7BECB088" w14:textId="162CB01C" w:rsidR="00132A29" w:rsidRPr="00B44471" w:rsidDel="002504C7" w:rsidRDefault="007C3C25">
      <w:pPr>
        <w:jc w:val="both"/>
        <w:rPr>
          <w:ins w:id="286" w:author="Bhattacharya, Joydeep [ECONS]" w:date="2019-03-01T13:34:00Z"/>
          <w:del w:id="287" w:author="Sher Afghan Asad" w:date="2019-03-07T00:47:00Z"/>
          <w:rFonts w:ascii="Adobe Caslon Pro" w:hAnsi="Adobe Caslon Pro"/>
          <w:rPrChange w:id="288" w:author="Sher Afghan Asad" w:date="2019-03-07T03:43:00Z">
            <w:rPr>
              <w:ins w:id="289" w:author="Bhattacharya, Joydeep [ECONS]" w:date="2019-03-01T13:34:00Z"/>
              <w:del w:id="290" w:author="Sher Afghan Asad" w:date="2019-03-07T00:47:00Z"/>
            </w:rPr>
          </w:rPrChange>
        </w:rPr>
        <w:pPrChange w:id="291" w:author="Bhattacharya, Joydeep [ECONS] [2]" w:date="2019-03-06T13:35:00Z">
          <w:pPr/>
        </w:pPrChange>
      </w:pPr>
      <w:ins w:id="292" w:author="Bhattacharya, Joydeep [ECONS]" w:date="2019-03-01T10:32:00Z">
        <w:del w:id="293" w:author="Sher Afghan Asad" w:date="2019-03-07T00:47:00Z">
          <w:r w:rsidRPr="00B44471" w:rsidDel="002504C7">
            <w:rPr>
              <w:rFonts w:ascii="Adobe Caslon Pro" w:hAnsi="Adobe Caslon Pro"/>
              <w:rPrChange w:id="294" w:author="Sher Afghan Asad" w:date="2019-03-07T03:43:00Z">
                <w:rPr/>
              </w:rPrChange>
            </w:rPr>
            <w:delText>Arrow (1972</w:delText>
          </w:r>
        </w:del>
      </w:ins>
      <w:ins w:id="295" w:author="Bhattacharya, Joydeep [ECONS]" w:date="2019-03-01T13:34:00Z">
        <w:del w:id="296" w:author="Sher Afghan Asad" w:date="2019-03-07T00:47:00Z">
          <w:r w:rsidR="00991DDD" w:rsidRPr="00B44471" w:rsidDel="002504C7">
            <w:rPr>
              <w:rFonts w:ascii="Adobe Caslon Pro" w:hAnsi="Adobe Caslon Pro"/>
              <w:rPrChange w:id="297" w:author="Sher Afghan Asad" w:date="2019-03-07T03:43:00Z">
                <w:rPr/>
              </w:rPrChange>
            </w:rPr>
            <w:delText>)</w:delText>
          </w:r>
        </w:del>
      </w:ins>
      <w:ins w:id="298" w:author="Bhattacharya, Joydeep [ECONS]" w:date="2019-03-01T10:32:00Z">
        <w:del w:id="299" w:author="Sher Afghan Asad" w:date="2019-03-07T00:47:00Z">
          <w:r w:rsidRPr="00B44471" w:rsidDel="002504C7">
            <w:rPr>
              <w:rFonts w:ascii="Adobe Caslon Pro" w:hAnsi="Adobe Caslon Pro"/>
              <w:rPrChange w:id="300" w:author="Sher Afghan Asad" w:date="2019-03-07T03:43:00Z">
                <w:rPr/>
              </w:rPrChange>
            </w:rPr>
            <w:delText xml:space="preserve"> criticized Becker’s </w:delText>
          </w:r>
        </w:del>
      </w:ins>
      <w:ins w:id="301" w:author="Bhattacharya, Joydeep [ECONS]" w:date="2019-03-01T11:34:00Z">
        <w:del w:id="302" w:author="Sher Afghan Asad" w:date="2019-03-07T00:47:00Z">
          <w:r w:rsidRPr="00B44471" w:rsidDel="002504C7">
            <w:rPr>
              <w:rFonts w:ascii="Adobe Caslon Pro" w:hAnsi="Adobe Caslon Pro"/>
              <w:rPrChange w:id="303" w:author="Sher Afghan Asad" w:date="2019-03-07T03:43:00Z">
                <w:rPr/>
              </w:rPrChange>
            </w:rPr>
            <w:delText xml:space="preserve">powerful </w:delText>
          </w:r>
        </w:del>
      </w:ins>
      <w:ins w:id="304" w:author="Bhattacharya, Joydeep [ECONS]" w:date="2019-03-01T10:32:00Z">
        <w:del w:id="305" w:author="Sher Afghan Asad" w:date="2019-03-07T00:47:00Z">
          <w:r w:rsidRPr="00B44471" w:rsidDel="002504C7">
            <w:rPr>
              <w:rFonts w:ascii="Adobe Caslon Pro" w:hAnsi="Adobe Caslon Pro"/>
              <w:rPrChange w:id="306" w:author="Sher Afghan Asad" w:date="2019-03-07T03:43:00Z">
                <w:rPr/>
              </w:rPrChange>
            </w:rPr>
            <w:delText xml:space="preserve">finding writing, ‘Becker’s model predicts the absence of the phenomenon it was designed to explain’. (Guryan and Charles, </w:delText>
          </w:r>
        </w:del>
      </w:ins>
      <w:ins w:id="307" w:author="Bhattacharya, Joydeep [ECONS]" w:date="2019-03-01T10:33:00Z">
        <w:del w:id="308" w:author="Sher Afghan Asad" w:date="2019-03-07T00:47:00Z">
          <w:r w:rsidRPr="00B44471" w:rsidDel="002504C7">
            <w:rPr>
              <w:rFonts w:ascii="Adobe Caslon Pro" w:hAnsi="Adobe Caslon Pro"/>
              <w:rPrChange w:id="309" w:author="Sher Afghan Asad" w:date="2019-03-07T03:43:00Z">
                <w:rPr/>
              </w:rPrChange>
            </w:rPr>
            <w:delText xml:space="preserve">2013). </w:delText>
          </w:r>
        </w:del>
      </w:ins>
      <w:moveFromRangeStart w:id="310" w:author="Bhattacharya, Joydeep [ECONS] [2]" w:date="2019-03-06T12:49:00Z" w:name="move2768993"/>
      <w:moveFrom w:id="311" w:author="Bhattacharya, Joydeep [ECONS] [2]" w:date="2019-03-06T12:49:00Z">
        <w:ins w:id="312" w:author="Bhattacharya, Joydeep [ECONS]" w:date="2019-02-26T16:38:00Z">
          <w:del w:id="313" w:author="Sher Afghan Asad" w:date="2019-03-07T00:47:00Z">
            <w:r w:rsidR="00132A29" w:rsidRPr="00B44471" w:rsidDel="002504C7">
              <w:rPr>
                <w:rFonts w:ascii="Adobe Caslon Pro" w:hAnsi="Adobe Caslon Pro" w:cstheme="minorHAnsi"/>
                <w:rPrChange w:id="314" w:author="Sher Afghan Asad" w:date="2019-03-07T03:43:00Z">
                  <w:rPr>
                    <w:rFonts w:cstheme="minorHAnsi"/>
                  </w:rPr>
                </w:rPrChange>
              </w:rPr>
              <w:delText>Arrow (1973)</w:delText>
            </w:r>
          </w:del>
        </w:ins>
        <w:ins w:id="315" w:author="Bhattacharya, Joydeep [ECONS]" w:date="2019-03-01T10:33:00Z">
          <w:del w:id="316" w:author="Sher Afghan Asad" w:date="2019-03-07T00:47:00Z">
            <w:r w:rsidRPr="00B44471" w:rsidDel="002504C7">
              <w:rPr>
                <w:rFonts w:ascii="Adobe Caslon Pro" w:hAnsi="Adobe Caslon Pro" w:cstheme="minorHAnsi"/>
                <w:rPrChange w:id="317" w:author="Sher Afghan Asad" w:date="2019-03-07T03:43:00Z">
                  <w:rPr>
                    <w:rFonts w:cstheme="minorHAnsi"/>
                  </w:rPr>
                </w:rPrChange>
              </w:rPr>
              <w:delText xml:space="preserve"> and others</w:delText>
            </w:r>
          </w:del>
        </w:ins>
        <w:ins w:id="318" w:author="Bhattacharya, Joydeep [ECONS]" w:date="2019-02-26T16:38:00Z">
          <w:del w:id="319" w:author="Sher Afghan Asad" w:date="2019-03-07T00:47:00Z">
            <w:r w:rsidR="00132A29" w:rsidRPr="00B44471" w:rsidDel="002504C7">
              <w:rPr>
                <w:rFonts w:ascii="Adobe Caslon Pro" w:hAnsi="Adobe Caslon Pro" w:cstheme="minorHAnsi"/>
                <w:rPrChange w:id="320" w:author="Sher Afghan Asad" w:date="2019-03-07T03:43:00Z">
                  <w:rPr>
                    <w:rFonts w:cstheme="minorHAnsi"/>
                  </w:rPr>
                </w:rPrChange>
              </w:rPr>
              <w:delText xml:space="preserve"> </w:delText>
            </w:r>
          </w:del>
        </w:ins>
        <w:ins w:id="321" w:author="Bhattacharya, Joydeep [ECONS]" w:date="2019-03-01T10:43:00Z">
          <w:del w:id="322" w:author="Sher Afghan Asad" w:date="2019-03-07T00:47:00Z">
            <w:r w:rsidRPr="00B44471" w:rsidDel="002504C7">
              <w:rPr>
                <w:rFonts w:ascii="Adobe Caslon Pro" w:hAnsi="Adobe Caslon Pro" w:cstheme="minorHAnsi"/>
                <w:rPrChange w:id="323" w:author="Sher Afghan Asad" w:date="2019-03-07T03:43:00Z">
                  <w:rPr>
                    <w:rFonts w:cstheme="minorHAnsi"/>
                  </w:rPr>
                </w:rPrChange>
              </w:rPr>
              <w:delText xml:space="preserve">(Aigner and Cain, 1977) </w:delText>
            </w:r>
          </w:del>
        </w:ins>
        <w:ins w:id="324" w:author="Bhattacharya, Joydeep [ECONS]" w:date="2019-02-26T16:40:00Z">
          <w:del w:id="325" w:author="Sher Afghan Asad" w:date="2019-03-07T00:47:00Z">
            <w:r w:rsidR="00132A29" w:rsidRPr="00B44471" w:rsidDel="002504C7">
              <w:rPr>
                <w:rFonts w:ascii="Adobe Caslon Pro" w:hAnsi="Adobe Caslon Pro" w:cstheme="minorHAnsi"/>
                <w:noProof/>
                <w:rPrChange w:id="326" w:author="Sher Afghan Asad" w:date="2019-03-07T03:43:00Z">
                  <w:rPr>
                    <w:rFonts w:cstheme="minorHAnsi"/>
                    <w:noProof/>
                  </w:rPr>
                </w:rPrChange>
              </w:rPr>
              <w:delText xml:space="preserve">suggested </w:delText>
            </w:r>
          </w:del>
        </w:ins>
        <w:ins w:id="327" w:author="Bhattacharya, Joydeep [ECONS]" w:date="2019-02-26T16:38:00Z">
          <w:del w:id="328" w:author="Sher Afghan Asad" w:date="2019-03-07T00:47:00Z">
            <w:r w:rsidR="00132A29" w:rsidRPr="00B44471" w:rsidDel="002504C7">
              <w:rPr>
                <w:rFonts w:ascii="Adobe Caslon Pro" w:hAnsi="Adobe Caslon Pro" w:cstheme="minorHAnsi"/>
                <w:rPrChange w:id="329" w:author="Sher Afghan Asad" w:date="2019-03-07T03:43:00Z">
                  <w:rPr>
                    <w:rFonts w:cstheme="minorHAnsi"/>
                  </w:rPr>
                </w:rPrChange>
              </w:rPr>
              <w:delText xml:space="preserve">discrimination </w:delText>
            </w:r>
            <w:r w:rsidR="00132A29" w:rsidRPr="00B44471" w:rsidDel="002504C7">
              <w:rPr>
                <w:rFonts w:ascii="Adobe Caslon Pro" w:hAnsi="Adobe Caslon Pro" w:cstheme="minorHAnsi"/>
                <w:noProof/>
                <w:rPrChange w:id="330" w:author="Sher Afghan Asad" w:date="2019-03-07T03:43:00Z">
                  <w:rPr>
                    <w:rFonts w:cstheme="minorHAnsi"/>
                    <w:noProof/>
                  </w:rPr>
                </w:rPrChange>
              </w:rPr>
              <w:delText>might</w:delText>
            </w:r>
            <w:r w:rsidR="00132A29" w:rsidRPr="00B44471" w:rsidDel="002504C7">
              <w:rPr>
                <w:rFonts w:ascii="Adobe Caslon Pro" w:hAnsi="Adobe Caslon Pro" w:cstheme="minorHAnsi"/>
                <w:rPrChange w:id="331" w:author="Sher Afghan Asad" w:date="2019-03-07T03:43:00Z">
                  <w:rPr>
                    <w:rFonts w:cstheme="minorHAnsi"/>
                  </w:rPr>
                </w:rPrChange>
              </w:rPr>
              <w:delText xml:space="preserve"> </w:delText>
            </w:r>
          </w:del>
        </w:ins>
        <w:ins w:id="332" w:author="Bhattacharya, Joydeep [ECONS]" w:date="2019-03-01T10:34:00Z">
          <w:del w:id="333" w:author="Sher Afghan Asad" w:date="2019-03-07T00:47:00Z">
            <w:r w:rsidRPr="00B44471" w:rsidDel="002504C7">
              <w:rPr>
                <w:rFonts w:ascii="Adobe Caslon Pro" w:hAnsi="Adobe Caslon Pro" w:cstheme="minorHAnsi"/>
                <w:rPrChange w:id="334" w:author="Sher Afghan Asad" w:date="2019-03-07T03:43:00Z">
                  <w:rPr>
                    <w:rFonts w:cstheme="minorHAnsi"/>
                  </w:rPr>
                </w:rPrChange>
              </w:rPr>
              <w:delText xml:space="preserve">instead </w:delText>
            </w:r>
          </w:del>
        </w:ins>
        <w:ins w:id="335" w:author="Bhattacharya, Joydeep [ECONS]" w:date="2019-02-26T16:38:00Z">
          <w:del w:id="336" w:author="Sher Afghan Asad" w:date="2019-03-07T00:47:00Z">
            <w:r w:rsidR="00132A29" w:rsidRPr="00B44471" w:rsidDel="002504C7">
              <w:rPr>
                <w:rFonts w:ascii="Adobe Caslon Pro" w:hAnsi="Adobe Caslon Pro" w:cstheme="minorHAnsi"/>
                <w:noProof/>
                <w:rPrChange w:id="337" w:author="Sher Afghan Asad" w:date="2019-03-07T03:43:00Z">
                  <w:rPr>
                    <w:rFonts w:cstheme="minorHAnsi"/>
                    <w:noProof/>
                  </w:rPr>
                </w:rPrChange>
              </w:rPr>
              <w:delText>be</w:delText>
            </w:r>
          </w:del>
        </w:ins>
        <w:ins w:id="338" w:author="Bhattacharya, Joydeep [ECONS]" w:date="2019-03-01T11:35:00Z">
          <w:del w:id="339" w:author="Sher Afghan Asad" w:date="2019-03-07T00:47:00Z">
            <w:r w:rsidRPr="00B44471" w:rsidDel="002504C7">
              <w:rPr>
                <w:rFonts w:ascii="Adobe Caslon Pro" w:hAnsi="Adobe Caslon Pro" w:cstheme="minorHAnsi"/>
                <w:noProof/>
                <w:rPrChange w:id="340" w:author="Sher Afghan Asad" w:date="2019-03-07T03:43:00Z">
                  <w:rPr>
                    <w:rFonts w:cstheme="minorHAnsi"/>
                    <w:noProof/>
                  </w:rPr>
                </w:rPrChange>
              </w:rPr>
              <w:delText xml:space="preserve"> viewed as</w:delText>
            </w:r>
          </w:del>
        </w:ins>
        <w:ins w:id="341" w:author="Bhattacharya, Joydeep [ECONS]" w:date="2019-02-26T16:38:00Z">
          <w:del w:id="342" w:author="Sher Afghan Asad" w:date="2019-03-07T00:47:00Z">
            <w:r w:rsidR="00132A29" w:rsidRPr="00B44471" w:rsidDel="002504C7">
              <w:rPr>
                <w:rFonts w:ascii="Adobe Caslon Pro" w:hAnsi="Adobe Caslon Pro" w:cstheme="minorHAnsi"/>
                <w:rPrChange w:id="343" w:author="Sher Afghan Asad" w:date="2019-03-07T03:43:00Z">
                  <w:rPr>
                    <w:rFonts w:cstheme="minorHAnsi"/>
                  </w:rPr>
                </w:rPrChange>
              </w:rPr>
              <w:delText xml:space="preserve"> </w:delText>
            </w:r>
          </w:del>
        </w:ins>
        <w:ins w:id="344" w:author="Bhattacharya, Joydeep [ECONS]" w:date="2019-03-01T11:40:00Z">
          <w:del w:id="345" w:author="Sher Afghan Asad" w:date="2019-03-07T00:47:00Z">
            <w:r w:rsidR="00CB4122" w:rsidRPr="00B44471" w:rsidDel="002504C7">
              <w:rPr>
                <w:rFonts w:ascii="Adobe Caslon Pro" w:hAnsi="Adobe Caslon Pro" w:cstheme="minorHAnsi"/>
                <w:rPrChange w:id="346" w:author="Sher Afghan Asad" w:date="2019-03-07T03:43:00Z">
                  <w:rPr>
                    <w:rFonts w:cstheme="minorHAnsi"/>
                  </w:rPr>
                </w:rPrChange>
              </w:rPr>
              <w:delText xml:space="preserve">being </w:delText>
            </w:r>
          </w:del>
        </w:ins>
        <w:ins w:id="347" w:author="Bhattacharya, Joydeep [ECONS]" w:date="2019-02-26T16:38:00Z">
          <w:del w:id="348" w:author="Sher Afghan Asad" w:date="2019-03-07T00:47:00Z">
            <w:r w:rsidR="00132A29" w:rsidRPr="00B44471" w:rsidDel="002504C7">
              <w:rPr>
                <w:rFonts w:ascii="Adobe Caslon Pro" w:hAnsi="Adobe Caslon Pro" w:cstheme="minorHAnsi"/>
                <w:rPrChange w:id="349" w:author="Sher Afghan Asad" w:date="2019-03-07T03:43:00Z">
                  <w:rPr>
                    <w:rFonts w:cstheme="minorHAnsi"/>
                  </w:rPr>
                </w:rPrChange>
              </w:rPr>
              <w:delText xml:space="preserve">belief-driven or statistical: an employer lacking </w:delText>
            </w:r>
          </w:del>
        </w:ins>
        <w:ins w:id="350" w:author="Bhattacharya, Joydeep [ECONS]" w:date="2019-03-01T10:38:00Z">
          <w:del w:id="351" w:author="Sher Afghan Asad" w:date="2019-03-07T00:47:00Z">
            <w:r w:rsidRPr="00B44471" w:rsidDel="002504C7">
              <w:rPr>
                <w:rFonts w:ascii="Adobe Caslon Pro" w:hAnsi="Adobe Caslon Pro" w:cstheme="minorHAnsi"/>
                <w:rPrChange w:id="352" w:author="Sher Afghan Asad" w:date="2019-03-07T03:43:00Z">
                  <w:rPr>
                    <w:rFonts w:cstheme="minorHAnsi"/>
                  </w:rPr>
                </w:rPrChange>
              </w:rPr>
              <w:delText xml:space="preserve">perfect </w:delText>
            </w:r>
          </w:del>
        </w:ins>
        <w:ins w:id="353" w:author="Bhattacharya, Joydeep [ECONS]" w:date="2019-02-26T16:38:00Z">
          <w:del w:id="354" w:author="Sher Afghan Asad" w:date="2019-03-07T00:47:00Z">
            <w:r w:rsidR="00132A29" w:rsidRPr="00B44471" w:rsidDel="002504C7">
              <w:rPr>
                <w:rFonts w:ascii="Adobe Caslon Pro" w:hAnsi="Adobe Caslon Pro" w:cstheme="minorHAnsi"/>
                <w:rPrChange w:id="355" w:author="Sher Afghan Asad" w:date="2019-03-07T03:43:00Z">
                  <w:rPr>
                    <w:rFonts w:cstheme="minorHAnsi"/>
                  </w:rPr>
                </w:rPrChange>
              </w:rPr>
              <w:delText xml:space="preserve">information about </w:delText>
            </w:r>
          </w:del>
        </w:ins>
        <w:ins w:id="356" w:author="Bhattacharya, Joydeep [ECONS]" w:date="2019-02-26T16:41:00Z">
          <w:del w:id="357" w:author="Sher Afghan Asad" w:date="2019-03-07T00:47:00Z">
            <w:r w:rsidR="009E3B98" w:rsidRPr="00B44471" w:rsidDel="002504C7">
              <w:rPr>
                <w:rFonts w:ascii="Adobe Caslon Pro" w:hAnsi="Adobe Caslon Pro" w:cstheme="minorHAnsi"/>
                <w:rPrChange w:id="358" w:author="Sher Afghan Asad" w:date="2019-03-07T03:43:00Z">
                  <w:rPr>
                    <w:rFonts w:cstheme="minorHAnsi"/>
                  </w:rPr>
                </w:rPrChange>
              </w:rPr>
              <w:delText>a</w:delText>
            </w:r>
          </w:del>
        </w:ins>
        <w:ins w:id="359" w:author="Bhattacharya, Joydeep [ECONS]" w:date="2019-03-01T10:34:00Z">
          <w:del w:id="360" w:author="Sher Afghan Asad" w:date="2019-03-07T00:47:00Z">
            <w:r w:rsidRPr="00B44471" w:rsidDel="002504C7">
              <w:rPr>
                <w:rFonts w:ascii="Adobe Caslon Pro" w:hAnsi="Adobe Caslon Pro" w:cstheme="minorHAnsi"/>
                <w:rPrChange w:id="361" w:author="Sher Afghan Asad" w:date="2019-03-07T03:43:00Z">
                  <w:rPr>
                    <w:rFonts w:cstheme="minorHAnsi"/>
                  </w:rPr>
                </w:rPrChange>
              </w:rPr>
              <w:delText xml:space="preserve"> potential</w:delText>
            </w:r>
          </w:del>
        </w:ins>
        <w:ins w:id="362" w:author="Bhattacharya, Joydeep [ECONS]" w:date="2019-02-26T16:38:00Z">
          <w:del w:id="363" w:author="Sher Afghan Asad" w:date="2019-03-07T00:47:00Z">
            <w:r w:rsidR="00132A29" w:rsidRPr="00B44471" w:rsidDel="002504C7">
              <w:rPr>
                <w:rFonts w:ascii="Adobe Caslon Pro" w:hAnsi="Adobe Caslon Pro" w:cstheme="minorHAnsi"/>
                <w:rPrChange w:id="364" w:author="Sher Afghan Asad" w:date="2019-03-07T03:43:00Z">
                  <w:rPr>
                    <w:rFonts w:cstheme="minorHAnsi"/>
                  </w:rPr>
                </w:rPrChange>
              </w:rPr>
              <w:delText xml:space="preserve"> </w:delText>
            </w:r>
          </w:del>
        </w:ins>
        <w:ins w:id="365" w:author="Bhattacharya, Joydeep [ECONS]" w:date="2019-02-26T16:41:00Z">
          <w:del w:id="366" w:author="Sher Afghan Asad" w:date="2019-03-07T00:47:00Z">
            <w:r w:rsidR="009E3B98" w:rsidRPr="00B44471" w:rsidDel="002504C7">
              <w:rPr>
                <w:rFonts w:ascii="Adobe Caslon Pro" w:hAnsi="Adobe Caslon Pro" w:cstheme="minorHAnsi"/>
                <w:rPrChange w:id="367" w:author="Sher Afghan Asad" w:date="2019-03-07T03:43:00Z">
                  <w:rPr>
                    <w:rFonts w:cstheme="minorHAnsi"/>
                  </w:rPr>
                </w:rPrChange>
              </w:rPr>
              <w:delText>recruit’s</w:delText>
            </w:r>
          </w:del>
        </w:ins>
        <w:ins w:id="368" w:author="Bhattacharya, Joydeep [ECONS]" w:date="2019-02-26T16:38:00Z">
          <w:del w:id="369" w:author="Sher Afghan Asad" w:date="2019-03-07T00:47:00Z">
            <w:r w:rsidR="00132A29" w:rsidRPr="00B44471" w:rsidDel="002504C7">
              <w:rPr>
                <w:rFonts w:ascii="Adobe Caslon Pro" w:hAnsi="Adobe Caslon Pro" w:cstheme="minorHAnsi"/>
                <w:rPrChange w:id="370" w:author="Sher Afghan Asad" w:date="2019-03-07T03:43:00Z">
                  <w:rPr>
                    <w:rFonts w:cstheme="minorHAnsi"/>
                  </w:rPr>
                </w:rPrChange>
              </w:rPr>
              <w:delText xml:space="preserve"> productivity forms a </w:delText>
            </w:r>
            <w:r w:rsidR="00132A29" w:rsidRPr="00B44471" w:rsidDel="002504C7">
              <w:rPr>
                <w:rFonts w:ascii="Adobe Caslon Pro" w:hAnsi="Adobe Caslon Pro" w:cstheme="minorHAnsi"/>
                <w:noProof/>
                <w:rPrChange w:id="371" w:author="Sher Afghan Asad" w:date="2019-03-07T03:43:00Z">
                  <w:rPr>
                    <w:rFonts w:cstheme="minorHAnsi"/>
                    <w:noProof/>
                  </w:rPr>
                </w:rPrChange>
              </w:rPr>
              <w:delText>belief</w:delText>
            </w:r>
            <w:r w:rsidR="00132A29" w:rsidRPr="00B44471" w:rsidDel="002504C7">
              <w:rPr>
                <w:rFonts w:ascii="Adobe Caslon Pro" w:hAnsi="Adobe Caslon Pro" w:cstheme="minorHAnsi"/>
                <w:rPrChange w:id="372" w:author="Sher Afghan Asad" w:date="2019-03-07T03:43:00Z">
                  <w:rPr>
                    <w:rFonts w:cstheme="minorHAnsi"/>
                  </w:rPr>
                </w:rPrChange>
              </w:rPr>
              <w:delText xml:space="preserve"> about </w:delText>
            </w:r>
          </w:del>
        </w:ins>
        <w:ins w:id="373" w:author="Bhattacharya, Joydeep [ECONS]" w:date="2019-03-01T10:36:00Z">
          <w:del w:id="374" w:author="Sher Afghan Asad" w:date="2019-03-07T00:47:00Z">
            <w:r w:rsidRPr="00B44471" w:rsidDel="002504C7">
              <w:rPr>
                <w:rFonts w:ascii="Adobe Caslon Pro" w:hAnsi="Adobe Caslon Pro" w:cstheme="minorHAnsi"/>
                <w:rPrChange w:id="375" w:author="Sher Afghan Asad" w:date="2019-03-07T03:43:00Z">
                  <w:rPr>
                    <w:rFonts w:cstheme="minorHAnsi"/>
                  </w:rPr>
                </w:rPrChange>
              </w:rPr>
              <w:delText>it using</w:delText>
            </w:r>
          </w:del>
        </w:ins>
        <w:ins w:id="376" w:author="Bhattacharya, Joydeep [ECONS]" w:date="2019-02-26T16:38:00Z">
          <w:del w:id="377" w:author="Sher Afghan Asad" w:date="2019-03-07T00:47:00Z">
            <w:r w:rsidR="00132A29" w:rsidRPr="00B44471" w:rsidDel="002504C7">
              <w:rPr>
                <w:rFonts w:ascii="Adobe Caslon Pro" w:hAnsi="Adobe Caslon Pro" w:cstheme="minorHAnsi"/>
                <w:rPrChange w:id="378" w:author="Sher Afghan Asad" w:date="2019-03-07T03:43:00Z">
                  <w:rPr>
                    <w:rFonts w:cstheme="minorHAnsi"/>
                  </w:rPr>
                </w:rPrChange>
              </w:rPr>
              <w:delText xml:space="preserve"> </w:delText>
            </w:r>
          </w:del>
        </w:ins>
        <w:ins w:id="379" w:author="Bhattacharya, Joydeep [ECONS]" w:date="2019-03-01T10:36:00Z">
          <w:del w:id="380" w:author="Sher Afghan Asad" w:date="2019-03-07T00:47:00Z">
            <w:r w:rsidRPr="00B44471" w:rsidDel="002504C7">
              <w:rPr>
                <w:rFonts w:ascii="Adobe Caslon Pro" w:hAnsi="Adobe Caslon Pro"/>
                <w:rPrChange w:id="381" w:author="Sher Afghan Asad" w:date="2019-03-07T03:43:00Z">
                  <w:rPr/>
                </w:rPrChange>
              </w:rPr>
              <w:delText xml:space="preserve">a weighted average of </w:delText>
            </w:r>
          </w:del>
        </w:ins>
        <w:ins w:id="382" w:author="Bhattacharya, Joydeep [ECONS]" w:date="2019-03-01T10:39:00Z">
          <w:del w:id="383" w:author="Sher Afghan Asad" w:date="2019-03-07T00:47:00Z">
            <w:r w:rsidRPr="00B44471" w:rsidDel="002504C7">
              <w:rPr>
                <w:rFonts w:ascii="Adobe Caslon Pro" w:hAnsi="Adobe Caslon Pro"/>
                <w:rPrChange w:id="384" w:author="Sher Afghan Asad" w:date="2019-03-07T03:43:00Z">
                  <w:rPr/>
                </w:rPrChange>
              </w:rPr>
              <w:delText>a</w:delText>
            </w:r>
          </w:del>
        </w:ins>
        <w:ins w:id="385" w:author="Bhattacharya, Joydeep [ECONS]" w:date="2019-03-01T10:36:00Z">
          <w:del w:id="386" w:author="Sher Afghan Asad" w:date="2019-03-07T00:47:00Z">
            <w:r w:rsidRPr="00B44471" w:rsidDel="002504C7">
              <w:rPr>
                <w:rFonts w:ascii="Adobe Caslon Pro" w:hAnsi="Adobe Caslon Pro"/>
                <w:rPrChange w:id="387" w:author="Sher Afghan Asad" w:date="2019-03-07T03:43:00Z">
                  <w:rPr/>
                </w:rPrChange>
              </w:rPr>
              <w:delText xml:space="preserve"> </w:delText>
            </w:r>
          </w:del>
        </w:ins>
        <w:ins w:id="388" w:author="Bhattacharya, Joydeep [ECONS]" w:date="2019-03-01T10:37:00Z">
          <w:del w:id="389" w:author="Sher Afghan Asad" w:date="2019-03-07T00:47:00Z">
            <w:r w:rsidRPr="00B44471" w:rsidDel="002504C7">
              <w:rPr>
                <w:rFonts w:ascii="Adobe Caslon Pro" w:hAnsi="Adobe Caslon Pro"/>
                <w:rPrChange w:id="390" w:author="Sher Afghan Asad" w:date="2019-03-07T03:43:00Z">
                  <w:rPr/>
                </w:rPrChange>
              </w:rPr>
              <w:delText>recruit</w:delText>
            </w:r>
          </w:del>
        </w:ins>
        <w:ins w:id="391" w:author="Bhattacharya, Joydeep [ECONS]" w:date="2019-03-01T10:36:00Z">
          <w:del w:id="392" w:author="Sher Afghan Asad" w:date="2019-03-07T00:47:00Z">
            <w:r w:rsidRPr="00B44471" w:rsidDel="002504C7">
              <w:rPr>
                <w:rFonts w:ascii="Adobe Caslon Pro" w:hAnsi="Adobe Caslon Pro"/>
                <w:rPrChange w:id="393" w:author="Sher Afghan Asad" w:date="2019-03-07T03:43:00Z">
                  <w:rPr/>
                </w:rPrChange>
              </w:rPr>
              <w:delText xml:space="preserve">-specific signal and </w:delText>
            </w:r>
          </w:del>
        </w:ins>
        <w:ins w:id="394" w:author="Bhattacharya, Joydeep [ECONS]" w:date="2019-03-01T10:37:00Z">
          <w:del w:id="395" w:author="Sher Afghan Asad" w:date="2019-03-07T00:47:00Z">
            <w:r w:rsidRPr="00B44471" w:rsidDel="002504C7">
              <w:rPr>
                <w:rFonts w:ascii="Adobe Caslon Pro" w:hAnsi="Adobe Caslon Pro"/>
                <w:rPrChange w:id="396" w:author="Sher Afghan Asad" w:date="2019-03-07T03:43:00Z">
                  <w:rPr/>
                </w:rPrChange>
              </w:rPr>
              <w:delText xml:space="preserve">a stereotype of </w:delText>
            </w:r>
          </w:del>
        </w:ins>
        <w:ins w:id="397" w:author="Bhattacharya, Joydeep [ECONS]" w:date="2019-03-01T10:36:00Z">
          <w:del w:id="398" w:author="Sher Afghan Asad" w:date="2019-03-07T00:47:00Z">
            <w:r w:rsidRPr="00B44471" w:rsidDel="002504C7">
              <w:rPr>
                <w:rFonts w:ascii="Adobe Caslon Pro" w:hAnsi="Adobe Caslon Pro"/>
                <w:rPrChange w:id="399" w:author="Sher Afghan Asad" w:date="2019-03-07T03:43:00Z">
                  <w:rPr/>
                </w:rPrChange>
              </w:rPr>
              <w:delText xml:space="preserve">the average productivity of workers </w:delText>
            </w:r>
          </w:del>
        </w:ins>
        <w:ins w:id="400" w:author="Bhattacharya, Joydeep [ECONS]" w:date="2019-03-01T10:39:00Z">
          <w:del w:id="401" w:author="Sher Afghan Asad" w:date="2019-03-07T00:47:00Z">
            <w:r w:rsidRPr="00B44471" w:rsidDel="002504C7">
              <w:rPr>
                <w:rFonts w:ascii="Adobe Caslon Pro" w:hAnsi="Adobe Caslon Pro"/>
                <w:rPrChange w:id="402" w:author="Sher Afghan Asad" w:date="2019-03-07T03:43:00Z">
                  <w:rPr/>
                </w:rPrChange>
              </w:rPr>
              <w:delText>to which the recruit belongs</w:delText>
            </w:r>
          </w:del>
        </w:ins>
        <w:ins w:id="403" w:author="Bhattacharya, Joydeep [ECONS]" w:date="2019-03-01T10:36:00Z">
          <w:del w:id="404" w:author="Sher Afghan Asad" w:date="2019-03-07T00:47:00Z">
            <w:r w:rsidRPr="00B44471" w:rsidDel="002504C7">
              <w:rPr>
                <w:rFonts w:ascii="Adobe Caslon Pro" w:hAnsi="Adobe Caslon Pro"/>
                <w:rPrChange w:id="405" w:author="Sher Afghan Asad" w:date="2019-03-07T03:43:00Z">
                  <w:rPr/>
                </w:rPrChange>
              </w:rPr>
              <w:delText>.</w:delText>
            </w:r>
          </w:del>
        </w:ins>
        <w:ins w:id="406" w:author="Bhattacharya, Joydeep [ECONS]" w:date="2019-03-01T10:35:00Z">
          <w:del w:id="407" w:author="Sher Afghan Asad" w:date="2019-03-07T00:47:00Z">
            <w:r w:rsidRPr="00B44471" w:rsidDel="002504C7">
              <w:rPr>
                <w:rFonts w:ascii="Adobe Caslon Pro" w:hAnsi="Adobe Caslon Pro"/>
                <w:rPrChange w:id="408" w:author="Sher Afghan Asad" w:date="2019-03-07T03:43:00Z">
                  <w:rPr/>
                </w:rPrChange>
              </w:rPr>
              <w:delText xml:space="preserve"> </w:delText>
            </w:r>
          </w:del>
        </w:ins>
      </w:moveFrom>
      <w:moveFromRangeEnd w:id="310"/>
      <w:ins w:id="409" w:author="Bhattacharya, Joydeep [ECONS]" w:date="2019-03-04T10:16:00Z">
        <w:del w:id="410" w:author="Sher Afghan Asad" w:date="2019-03-07T00:47:00Z">
          <w:r w:rsidR="007877E4" w:rsidRPr="00B44471" w:rsidDel="002504C7">
            <w:rPr>
              <w:rFonts w:ascii="Adobe Caslon Pro" w:hAnsi="Adobe Caslon Pro"/>
              <w:rPrChange w:id="411" w:author="Sher Afghan Asad" w:date="2019-03-07T03:43:00Z">
                <w:rPr/>
              </w:rPrChange>
            </w:rPr>
            <w:delText>If the stereotype persists, s</w:delText>
          </w:r>
        </w:del>
      </w:ins>
      <w:ins w:id="412" w:author="Bhattacharya, Joydeep [ECONS]" w:date="2019-03-01T10:43:00Z">
        <w:del w:id="413" w:author="Sher Afghan Asad" w:date="2019-03-07T00:47:00Z">
          <w:r w:rsidRPr="00B44471" w:rsidDel="002504C7">
            <w:rPr>
              <w:rFonts w:ascii="Adobe Caslon Pro" w:hAnsi="Adobe Caslon Pro"/>
              <w:rPrChange w:id="414" w:author="Sher Afghan Asad" w:date="2019-03-07T03:43:00Z">
                <w:rPr/>
              </w:rPrChange>
            </w:rPr>
            <w:delText>tatistical discrimination is n</w:delText>
          </w:r>
          <w:r w:rsidR="007877E4" w:rsidRPr="00B44471" w:rsidDel="002504C7">
            <w:rPr>
              <w:rFonts w:ascii="Adobe Caslon Pro" w:hAnsi="Adobe Caslon Pro"/>
              <w:rPrChange w:id="415" w:author="Sher Afghan Asad" w:date="2019-03-07T03:43:00Z">
                <w:rPr/>
              </w:rPrChange>
            </w:rPr>
            <w:delText>ot competed away in equilibrium</w:delText>
          </w:r>
        </w:del>
      </w:ins>
      <w:ins w:id="416" w:author="Bhattacharya, Joydeep [ECONS]" w:date="2019-03-04T10:17:00Z">
        <w:del w:id="417" w:author="Sher Afghan Asad" w:date="2019-03-07T00:47:00Z">
          <w:r w:rsidR="007877E4" w:rsidRPr="00B44471" w:rsidDel="002504C7">
            <w:rPr>
              <w:rFonts w:ascii="Adobe Caslon Pro" w:hAnsi="Adobe Caslon Pro"/>
              <w:rPrChange w:id="418" w:author="Sher Afghan Asad" w:date="2019-03-07T03:43:00Z">
                <w:rPr/>
              </w:rPrChange>
            </w:rPr>
            <w:delText xml:space="preserve">; it is also </w:delText>
          </w:r>
        </w:del>
      </w:ins>
      <w:ins w:id="419" w:author="Bhattacharya, Joydeep [ECONS]" w:date="2019-03-01T14:13:00Z">
        <w:del w:id="420" w:author="Sher Afghan Asad" w:date="2019-03-07T00:47:00Z">
          <w:r w:rsidR="00EA04EA" w:rsidRPr="00B44471" w:rsidDel="002504C7">
            <w:rPr>
              <w:rFonts w:ascii="Adobe Caslon Pro" w:hAnsi="Adobe Caslon Pro"/>
              <w:rPrChange w:id="421" w:author="Sher Afghan Asad" w:date="2019-03-07T03:43:00Z">
                <w:rPr/>
              </w:rPrChange>
            </w:rPr>
            <w:delText xml:space="preserve">theoretically efficient </w:delText>
          </w:r>
        </w:del>
      </w:ins>
      <w:ins w:id="422" w:author="Bhattacharya, Joydeep [ECONS]" w:date="2019-03-04T10:17:00Z">
        <w:del w:id="423" w:author="Sher Afghan Asad" w:date="2019-03-07T00:47:00Z">
          <w:r w:rsidR="007877E4" w:rsidRPr="00B44471" w:rsidDel="002504C7">
            <w:rPr>
              <w:rFonts w:ascii="Adobe Caslon Pro" w:hAnsi="Adobe Caslon Pro"/>
              <w:rPrChange w:id="424" w:author="Sher Afghan Asad" w:date="2019-03-07T03:43:00Z">
                <w:rPr/>
              </w:rPrChange>
            </w:rPr>
            <w:delText xml:space="preserve">(which taste-based discrimination is not) </w:delText>
          </w:r>
        </w:del>
      </w:ins>
      <w:ins w:id="425" w:author="Bhattacharya, Joydeep [ECONS]" w:date="2019-03-01T14:13:00Z">
        <w:del w:id="426" w:author="Sher Afghan Asad" w:date="2019-03-07T00:47:00Z">
          <w:r w:rsidR="00EA04EA" w:rsidRPr="00B44471" w:rsidDel="002504C7">
            <w:rPr>
              <w:rFonts w:ascii="Adobe Caslon Pro" w:hAnsi="Adobe Caslon Pro"/>
              <w:rPrChange w:id="427" w:author="Sher Afghan Asad" w:date="2019-03-07T03:43:00Z">
                <w:rPr/>
              </w:rPrChange>
            </w:rPr>
            <w:delText xml:space="preserve">and arguably fair, hence, </w:delText>
          </w:r>
        </w:del>
      </w:ins>
      <w:ins w:id="428" w:author="Bhattacharya, Joydeep [ECONS]" w:date="2019-03-01T14:14:00Z">
        <w:del w:id="429" w:author="Sher Afghan Asad" w:date="2019-03-07T00:47:00Z">
          <w:r w:rsidR="00EA04EA" w:rsidRPr="00B44471" w:rsidDel="002504C7">
            <w:rPr>
              <w:rFonts w:ascii="Adobe Caslon Pro" w:hAnsi="Adobe Caslon Pro"/>
              <w:rPrChange w:id="430" w:author="Sher Afghan Asad" w:date="2019-03-07T03:43:00Z">
                <w:rPr/>
              </w:rPrChange>
            </w:rPr>
            <w:delText>an easier sell</w:delText>
          </w:r>
        </w:del>
      </w:ins>
      <w:ins w:id="431" w:author="Bhattacharya, Joydeep [ECONS]" w:date="2019-03-01T14:13:00Z">
        <w:del w:id="432" w:author="Sher Afghan Asad" w:date="2019-03-07T00:47:00Z">
          <w:r w:rsidR="00EA04EA" w:rsidRPr="00B44471" w:rsidDel="002504C7">
            <w:rPr>
              <w:rFonts w:ascii="Adobe Caslon Pro" w:hAnsi="Adobe Caslon Pro"/>
              <w:rPrChange w:id="433" w:author="Sher Afghan Asad" w:date="2019-03-07T03:43:00Z">
                <w:rPr/>
              </w:rPrChange>
            </w:rPr>
            <w:delText xml:space="preserve">. </w:delText>
          </w:r>
        </w:del>
      </w:ins>
      <w:ins w:id="434" w:author="Bhattacharya, Joydeep [ECONS]" w:date="2019-03-01T14:19:00Z">
        <w:del w:id="435" w:author="Sher Afghan Asad" w:date="2019-03-07T00:47:00Z">
          <w:r w:rsidR="00E838B8" w:rsidRPr="00B44471" w:rsidDel="002504C7">
            <w:rPr>
              <w:rFonts w:ascii="Adobe Caslon Pro" w:hAnsi="Adobe Caslon Pro"/>
              <w:rPrChange w:id="436" w:author="Sher Afghan Asad" w:date="2019-03-07T03:43:00Z">
                <w:rPr/>
              </w:rPrChange>
            </w:rPr>
            <w:delText xml:space="preserve">Another source of dissatisfaction with taste-based explanations for discrimination is that animus is taken as </w:delText>
          </w:r>
        </w:del>
      </w:ins>
      <w:ins w:id="437" w:author="Bhattacharya, Joydeep [ECONS]" w:date="2019-03-01T14:22:00Z">
        <w:del w:id="438" w:author="Sher Afghan Asad" w:date="2019-03-07T00:47:00Z">
          <w:r w:rsidR="00E838B8" w:rsidRPr="00B44471" w:rsidDel="002504C7">
            <w:rPr>
              <w:rFonts w:ascii="Adobe Caslon Pro" w:hAnsi="Adobe Caslon Pro"/>
              <w:rPrChange w:id="439" w:author="Sher Afghan Asad" w:date="2019-03-07T03:43:00Z">
                <w:rPr/>
              </w:rPrChange>
            </w:rPr>
            <w:delText xml:space="preserve">immutable and </w:delText>
          </w:r>
        </w:del>
      </w:ins>
      <w:ins w:id="440" w:author="Bhattacharya, Joydeep [ECONS]" w:date="2019-03-01T14:19:00Z">
        <w:del w:id="441" w:author="Sher Afghan Asad" w:date="2019-03-07T00:47:00Z">
          <w:r w:rsidR="00E838B8" w:rsidRPr="00B44471" w:rsidDel="002504C7">
            <w:rPr>
              <w:rFonts w:ascii="Adobe Caslon Pro" w:hAnsi="Adobe Caslon Pro"/>
              <w:rPrChange w:id="442" w:author="Sher Afghan Asad" w:date="2019-03-07T03:43:00Z">
                <w:rPr/>
              </w:rPrChange>
            </w:rPr>
            <w:delText>given</w:delText>
          </w:r>
        </w:del>
      </w:ins>
      <w:ins w:id="443" w:author="Bhattacharya, Joydeep [ECONS]" w:date="2019-03-01T14:20:00Z">
        <w:del w:id="444" w:author="Sher Afghan Asad" w:date="2019-03-07T00:47:00Z">
          <w:r w:rsidR="00E838B8" w:rsidRPr="00B44471" w:rsidDel="002504C7">
            <w:rPr>
              <w:rFonts w:ascii="Adobe Caslon Pro" w:hAnsi="Adobe Caslon Pro"/>
              <w:rPrChange w:id="445" w:author="Sher Afghan Asad" w:date="2019-03-07T03:43:00Z">
                <w:rPr/>
              </w:rPrChange>
            </w:rPr>
            <w:delText xml:space="preserve"> and </w:delText>
          </w:r>
        </w:del>
      </w:ins>
      <w:ins w:id="446" w:author="Bhattacharya, Joydeep [ECONS]" w:date="2019-03-01T14:22:00Z">
        <w:del w:id="447" w:author="Sher Afghan Asad" w:date="2019-03-07T00:47:00Z">
          <w:r w:rsidR="00E838B8" w:rsidRPr="00B44471" w:rsidDel="002504C7">
            <w:rPr>
              <w:rFonts w:ascii="Adobe Caslon Pro" w:hAnsi="Adobe Caslon Pro"/>
              <w:rPrChange w:id="448" w:author="Sher Afghan Asad" w:date="2019-03-07T03:43:00Z">
                <w:rPr/>
              </w:rPrChange>
            </w:rPr>
            <w:delText xml:space="preserve">goes against </w:delText>
          </w:r>
        </w:del>
      </w:ins>
      <w:ins w:id="449" w:author="Bhattacharya, Joydeep [ECONS]" w:date="2019-03-01T14:24:00Z">
        <w:del w:id="450" w:author="Sher Afghan Asad" w:date="2019-03-07T00:47:00Z">
          <w:r w:rsidR="00E838B8" w:rsidRPr="00B44471" w:rsidDel="002504C7">
            <w:rPr>
              <w:rFonts w:ascii="Adobe Caslon Pro" w:hAnsi="Adobe Caslon Pro"/>
              <w:rPrChange w:id="451" w:author="Sher Afghan Asad" w:date="2019-03-07T03:43:00Z">
                <w:rPr/>
              </w:rPrChange>
            </w:rPr>
            <w:delText xml:space="preserve">the </w:delText>
          </w:r>
        </w:del>
      </w:ins>
      <w:ins w:id="452" w:author="Bhattacharya, Joydeep [ECONS]" w:date="2019-03-04T10:14:00Z">
        <w:del w:id="453" w:author="Sher Afghan Asad" w:date="2019-03-07T00:47:00Z">
          <w:r w:rsidR="007877E4" w:rsidRPr="00B44471" w:rsidDel="002504C7">
            <w:rPr>
              <w:rFonts w:ascii="Adobe Caslon Pro" w:hAnsi="Adobe Caslon Pro"/>
              <w:rPrChange w:id="454" w:author="Sher Afghan Asad" w:date="2019-03-07T03:43:00Z">
                <w:rPr/>
              </w:rPrChange>
            </w:rPr>
            <w:delText xml:space="preserve">tradition in </w:delText>
          </w:r>
        </w:del>
      </w:ins>
      <w:ins w:id="455" w:author="Bhattacharya, Joydeep [ECONS]" w:date="2019-03-01T14:22:00Z">
        <w:del w:id="456" w:author="Sher Afghan Asad" w:date="2019-03-07T00:47:00Z">
          <w:r w:rsidR="00E838B8" w:rsidRPr="00B44471" w:rsidDel="002504C7">
            <w:rPr>
              <w:rFonts w:ascii="Adobe Caslon Pro" w:hAnsi="Adobe Caslon Pro"/>
              <w:rPrChange w:id="457" w:author="Sher Afghan Asad" w:date="2019-03-07T03:43:00Z">
                <w:rPr/>
              </w:rPrChange>
            </w:rPr>
            <w:delText xml:space="preserve">economics of </w:delText>
          </w:r>
        </w:del>
      </w:ins>
      <w:ins w:id="458" w:author="Bhattacharya, Joydeep [ECONS]" w:date="2019-03-01T14:23:00Z">
        <w:del w:id="459" w:author="Sher Afghan Asad" w:date="2019-03-07T00:47:00Z">
          <w:r w:rsidR="00E838B8" w:rsidRPr="00B44471" w:rsidDel="002504C7">
            <w:rPr>
              <w:rFonts w:ascii="Adobe Caslon Pro" w:hAnsi="Adobe Caslon Pro"/>
              <w:rPrChange w:id="460" w:author="Sher Afghan Asad" w:date="2019-03-07T03:43:00Z">
                <w:rPr/>
              </w:rPrChange>
            </w:rPr>
            <w:delText xml:space="preserve">proscribing explanations of </w:delText>
          </w:r>
        </w:del>
      </w:ins>
      <w:ins w:id="461" w:author="Bhattacharya, Joydeep [ECONS]" w:date="2019-03-01T14:24:00Z">
        <w:del w:id="462" w:author="Sher Afghan Asad" w:date="2019-03-07T00:47:00Z">
          <w:r w:rsidR="00E838B8" w:rsidRPr="00B44471" w:rsidDel="002504C7">
            <w:rPr>
              <w:rFonts w:ascii="Adobe Caslon Pro" w:hAnsi="Adobe Caslon Pro"/>
              <w:rPrChange w:id="463" w:author="Sher Afghan Asad" w:date="2019-03-07T03:43:00Z">
                <w:rPr/>
              </w:rPrChange>
            </w:rPr>
            <w:delText>“</w:delText>
          </w:r>
        </w:del>
      </w:ins>
      <w:ins w:id="464" w:author="Bhattacharya, Joydeep [ECONS]" w:date="2019-03-01T14:21:00Z">
        <w:del w:id="465" w:author="Sher Afghan Asad" w:date="2019-03-07T00:47:00Z">
          <w:r w:rsidR="00E838B8" w:rsidRPr="00B44471" w:rsidDel="002504C7">
            <w:rPr>
              <w:rFonts w:ascii="Adobe Caslon Pro" w:hAnsi="Adobe Caslon Pro"/>
              <w:rPrChange w:id="466" w:author="Sher Afghan Asad" w:date="2019-03-07T03:43:00Z">
                <w:rPr/>
              </w:rPrChange>
            </w:rPr>
            <w:delText>behavioral</w:delText>
          </w:r>
        </w:del>
      </w:ins>
      <w:ins w:id="467" w:author="Bhattacharya, Joydeep [ECONS]" w:date="2019-03-01T14:20:00Z">
        <w:del w:id="468" w:author="Sher Afghan Asad" w:date="2019-03-07T00:47:00Z">
          <w:r w:rsidR="00E838B8" w:rsidRPr="00B44471" w:rsidDel="002504C7">
            <w:rPr>
              <w:rFonts w:ascii="Adobe Caslon Pro" w:hAnsi="Adobe Caslon Pro"/>
              <w:rPrChange w:id="469" w:author="Sher Afghan Asad" w:date="2019-03-07T03:43:00Z">
                <w:rPr/>
              </w:rPrChange>
            </w:rPr>
            <w:delText xml:space="preserve"> outcomes</w:delText>
          </w:r>
        </w:del>
      </w:ins>
      <w:ins w:id="470" w:author="Bhattacharya, Joydeep [ECONS]" w:date="2019-03-01T14:21:00Z">
        <w:del w:id="471" w:author="Sher Afghan Asad" w:date="2019-03-07T00:47:00Z">
          <w:r w:rsidR="00E838B8" w:rsidRPr="00B44471" w:rsidDel="002504C7">
            <w:rPr>
              <w:rFonts w:ascii="Adobe Caslon Pro" w:hAnsi="Adobe Caslon Pro"/>
              <w:rPrChange w:id="472" w:author="Sher Afghan Asad" w:date="2019-03-07T03:43:00Z">
                <w:rPr/>
              </w:rPrChange>
            </w:rPr>
            <w:delText xml:space="preserve"> </w:delText>
          </w:r>
        </w:del>
      </w:ins>
      <w:ins w:id="473" w:author="Bhattacharya, Joydeep [ECONS]" w:date="2019-03-01T14:20:00Z">
        <w:del w:id="474" w:author="Sher Afghan Asad" w:date="2019-03-07T00:47:00Z">
          <w:r w:rsidR="00E838B8" w:rsidRPr="00B44471" w:rsidDel="002504C7">
            <w:rPr>
              <w:rFonts w:ascii="Adobe Caslon Pro" w:hAnsi="Adobe Caslon Pro"/>
              <w:rPrChange w:id="475" w:author="Sher Afghan Asad" w:date="2019-03-07T03:43:00Z">
                <w:rPr/>
              </w:rPrChange>
            </w:rPr>
            <w:delText>through features of preferences</w:delText>
          </w:r>
        </w:del>
      </w:ins>
      <w:ins w:id="476" w:author="Bhattacharya, Joydeep [ECONS]" w:date="2019-03-01T14:19:00Z">
        <w:del w:id="477" w:author="Sher Afghan Asad" w:date="2019-03-07T00:47:00Z">
          <w:r w:rsidR="00E838B8" w:rsidRPr="00B44471" w:rsidDel="002504C7">
            <w:rPr>
              <w:rFonts w:ascii="Adobe Caslon Pro" w:hAnsi="Adobe Caslon Pro"/>
              <w:rPrChange w:id="478" w:author="Sher Afghan Asad" w:date="2019-03-07T03:43:00Z">
                <w:rPr/>
              </w:rPrChange>
            </w:rPr>
            <w:delText>.</w:delText>
          </w:r>
        </w:del>
      </w:ins>
      <w:ins w:id="479" w:author="Bhattacharya, Joydeep [ECONS]" w:date="2019-03-01T14:21:00Z">
        <w:del w:id="480" w:author="Sher Afghan Asad" w:date="2019-03-07T00:47:00Z">
          <w:r w:rsidR="00E838B8" w:rsidRPr="00B44471" w:rsidDel="002504C7">
            <w:rPr>
              <w:rFonts w:ascii="Adobe Caslon Pro" w:hAnsi="Adobe Caslon Pro"/>
              <w:rPrChange w:id="481" w:author="Sher Afghan Asad" w:date="2019-03-07T03:43:00Z">
                <w:rPr/>
              </w:rPrChange>
            </w:rPr>
            <w:delText>” (Charles and Guryan, 2011.)</w:delText>
          </w:r>
        </w:del>
      </w:ins>
      <w:ins w:id="482" w:author="Ritwik Banerjee" w:date="2019-03-06T09:34:00Z">
        <w:del w:id="483" w:author="Sher Afghan Asad" w:date="2019-03-07T00:47:00Z">
          <w:r w:rsidR="0042097D" w:rsidRPr="00B44471" w:rsidDel="002504C7">
            <w:rPr>
              <w:rFonts w:ascii="Adobe Caslon Pro" w:hAnsi="Adobe Caslon Pro"/>
            </w:rPr>
            <w:delText>.</w:delText>
          </w:r>
        </w:del>
      </w:ins>
      <w:ins w:id="484" w:author="Bhattacharya, Joydeep [ECONS]" w:date="2019-03-01T14:33:00Z">
        <w:del w:id="485" w:author="Sher Afghan Asad" w:date="2019-03-07T00:47:00Z">
          <w:r w:rsidR="00456DBC" w:rsidRPr="00B44471" w:rsidDel="002504C7">
            <w:rPr>
              <w:rStyle w:val="FootnoteReference"/>
              <w:rFonts w:ascii="Adobe Caslon Pro" w:hAnsi="Adobe Caslon Pro"/>
              <w:rPrChange w:id="486" w:author="Sher Afghan Asad" w:date="2019-03-07T03:43:00Z">
                <w:rPr>
                  <w:rStyle w:val="FootnoteReference"/>
                </w:rPr>
              </w:rPrChange>
            </w:rPr>
            <w:footnoteReference w:id="1"/>
          </w:r>
        </w:del>
      </w:ins>
    </w:p>
    <w:p w14:paraId="69075882" w14:textId="62F751C3" w:rsidR="00E439F0" w:rsidRPr="00B44471" w:rsidDel="002504C7" w:rsidRDefault="005A7A4D">
      <w:pPr>
        <w:jc w:val="both"/>
        <w:rPr>
          <w:ins w:id="493" w:author="Bhattacharya, Joydeep [ECONS]" w:date="2019-02-22T10:03:00Z"/>
          <w:del w:id="494" w:author="Sher Afghan Asad" w:date="2019-03-07T00:47:00Z"/>
          <w:rFonts w:ascii="Adobe Caslon Pro" w:hAnsi="Adobe Caslon Pro" w:cstheme="minorHAnsi"/>
          <w:rPrChange w:id="495" w:author="Sher Afghan Asad" w:date="2019-03-07T03:43:00Z">
            <w:rPr>
              <w:ins w:id="496" w:author="Bhattacharya, Joydeep [ECONS]" w:date="2019-02-22T10:03:00Z"/>
              <w:del w:id="497" w:author="Sher Afghan Asad" w:date="2019-03-07T00:47:00Z"/>
              <w:rFonts w:cstheme="minorHAnsi"/>
            </w:rPr>
          </w:rPrChange>
        </w:rPr>
        <w:pPrChange w:id="498" w:author="Bhattacharya, Joydeep [ECONS] [2]" w:date="2019-03-06T13:35:00Z">
          <w:pPr/>
        </w:pPrChange>
      </w:pPr>
      <w:ins w:id="499" w:author="Bhattacharya, Joydeep [ECONS]" w:date="2019-03-01T13:55:00Z">
        <w:del w:id="500" w:author="Sher Afghan Asad" w:date="2019-03-07T00:47:00Z">
          <w:r w:rsidRPr="00B44471" w:rsidDel="002504C7">
            <w:rPr>
              <w:rFonts w:ascii="Adobe Caslon Pro" w:hAnsi="Adobe Caslon Pro"/>
              <w:rPrChange w:id="501" w:author="Sher Afghan Asad" w:date="2019-03-07T03:43:00Z">
                <w:rPr/>
              </w:rPrChange>
            </w:rPr>
            <w:delText xml:space="preserve">Our entry point into the already vast literature </w:delText>
          </w:r>
        </w:del>
      </w:ins>
      <w:ins w:id="502" w:author="Bhattacharya, Joydeep [ECONS] [2]" w:date="2019-03-06T12:50:00Z">
        <w:del w:id="503" w:author="Sher Afghan Asad" w:date="2019-03-07T00:47:00Z">
          <w:r w:rsidR="009F2B83" w:rsidRPr="00B44471" w:rsidDel="002504C7">
            <w:rPr>
              <w:rFonts w:ascii="Adobe Caslon Pro" w:hAnsi="Adobe Caslon Pro"/>
            </w:rPr>
            <w:delText xml:space="preserve">on this topic </w:delText>
          </w:r>
        </w:del>
      </w:ins>
      <w:ins w:id="504" w:author="Bhattacharya, Joydeep [ECONS]" w:date="2019-03-01T13:55:00Z">
        <w:del w:id="505" w:author="Sher Afghan Asad" w:date="2019-03-07T00:47:00Z">
          <w:r w:rsidRPr="00B44471" w:rsidDel="002504C7">
            <w:rPr>
              <w:rFonts w:ascii="Adobe Caslon Pro" w:hAnsi="Adobe Caslon Pro"/>
              <w:rPrChange w:id="506" w:author="Sher Afghan Asad" w:date="2019-03-07T03:43:00Z">
                <w:rPr/>
              </w:rPrChange>
            </w:rPr>
            <w:delText xml:space="preserve">is the following. </w:delText>
          </w:r>
        </w:del>
      </w:ins>
      <w:ins w:id="507" w:author="Bhattacharya, Joydeep [ECONS]" w:date="2019-02-26T16:41:00Z">
        <w:del w:id="508" w:author="Sher Afghan Asad" w:date="2019-03-07T00:47:00Z">
          <w:r w:rsidR="009E3B98" w:rsidRPr="00B44471" w:rsidDel="002504C7">
            <w:rPr>
              <w:rFonts w:ascii="Adobe Caslon Pro" w:hAnsi="Adobe Caslon Pro" w:cstheme="minorHAnsi"/>
              <w:rPrChange w:id="509" w:author="Sher Afghan Asad" w:date="2019-03-07T03:43:00Z">
                <w:rPr>
                  <w:rFonts w:cstheme="minorHAnsi"/>
                </w:rPr>
              </w:rPrChange>
            </w:rPr>
            <w:delText>Irrespective of its</w:delText>
          </w:r>
        </w:del>
      </w:ins>
      <w:ins w:id="510" w:author="Bhattacharya, Joydeep [ECONS]" w:date="2019-03-01T13:56:00Z">
        <w:del w:id="511" w:author="Sher Afghan Asad" w:date="2019-03-07T00:47:00Z">
          <w:r w:rsidRPr="00B44471" w:rsidDel="002504C7">
            <w:rPr>
              <w:rFonts w:ascii="Adobe Caslon Pro" w:hAnsi="Adobe Caslon Pro" w:cstheme="minorHAnsi"/>
              <w:rPrChange w:id="512" w:author="Sher Afghan Asad" w:date="2019-03-07T03:43:00Z">
                <w:rPr>
                  <w:rFonts w:cstheme="minorHAnsi"/>
                </w:rPr>
              </w:rPrChange>
            </w:rPr>
            <w:delText xml:space="preserve"> </w:delText>
          </w:r>
          <w:r w:rsidRPr="00B44471" w:rsidDel="002504C7">
            <w:rPr>
              <w:rFonts w:ascii="Adobe Caslon Pro" w:hAnsi="Adobe Caslon Pro" w:cstheme="minorHAnsi"/>
              <w:i/>
              <w:rPrChange w:id="513" w:author="Sher Afghan Asad" w:date="2019-03-07T03:43:00Z">
                <w:rPr>
                  <w:rFonts w:cstheme="minorHAnsi"/>
                  <w:i/>
                </w:rPr>
              </w:rPrChange>
            </w:rPr>
            <w:delText>raison d'etre</w:delText>
          </w:r>
        </w:del>
      </w:ins>
      <w:ins w:id="514" w:author="Bhattacharya, Joydeep [ECONS]" w:date="2019-02-26T16:41:00Z">
        <w:del w:id="515" w:author="Sher Afghan Asad" w:date="2019-03-07T00:47:00Z">
          <w:r w:rsidR="009E3B98" w:rsidRPr="00B44471" w:rsidDel="002504C7">
            <w:rPr>
              <w:rFonts w:ascii="Adobe Caslon Pro" w:hAnsi="Adobe Caslon Pro" w:cstheme="minorHAnsi"/>
              <w:rPrChange w:id="516" w:author="Sher Afghan Asad" w:date="2019-03-07T03:43:00Z">
                <w:rPr>
                  <w:rFonts w:cstheme="minorHAnsi"/>
                </w:rPr>
              </w:rPrChange>
            </w:rPr>
            <w:delText xml:space="preserve">, it </w:delText>
          </w:r>
        </w:del>
      </w:ins>
      <w:ins w:id="517" w:author="Bhattacharya, Joydeep [ECONS]" w:date="2019-02-26T16:13:00Z">
        <w:del w:id="518" w:author="Sher Afghan Asad" w:date="2019-03-07T00:47:00Z">
          <w:r w:rsidR="00BE548B" w:rsidRPr="00B44471" w:rsidDel="002504C7">
            <w:rPr>
              <w:rFonts w:ascii="Adobe Caslon Pro" w:hAnsi="Adobe Caslon Pro" w:cstheme="minorHAnsi"/>
              <w:rPrChange w:id="519" w:author="Sher Afghan Asad" w:date="2019-03-07T03:43:00Z">
                <w:rPr>
                  <w:rFonts w:cstheme="minorHAnsi"/>
                </w:rPr>
              </w:rPrChange>
            </w:rPr>
            <w:delText>is commonly believed</w:delText>
          </w:r>
        </w:del>
      </w:ins>
      <w:ins w:id="520" w:author="Bhattacharya, Joydeep [ECONS] [2]" w:date="2019-03-06T12:50:00Z">
        <w:del w:id="521" w:author="Sher Afghan Asad" w:date="2019-03-07T00:47:00Z">
          <w:r w:rsidR="009F2B83" w:rsidRPr="00B44471" w:rsidDel="002504C7">
            <w:rPr>
              <w:rFonts w:ascii="Adobe Caslon Pro" w:hAnsi="Adobe Caslon Pro" w:cstheme="minorHAnsi"/>
            </w:rPr>
            <w:delText>the received wisdom is</w:delText>
          </w:r>
        </w:del>
      </w:ins>
      <w:ins w:id="522" w:author="Bhattacharya, Joydeep [ECONS]" w:date="2019-03-01T13:56:00Z">
        <w:del w:id="523" w:author="Sher Afghan Asad" w:date="2019-03-07T00:47:00Z">
          <w:r w:rsidRPr="00B44471" w:rsidDel="002504C7">
            <w:rPr>
              <w:rFonts w:ascii="Adobe Caslon Pro" w:hAnsi="Adobe Caslon Pro" w:cstheme="minorHAnsi"/>
              <w:rPrChange w:id="524" w:author="Sher Afghan Asad" w:date="2019-03-07T03:43:00Z">
                <w:rPr>
                  <w:rFonts w:cstheme="minorHAnsi"/>
                </w:rPr>
              </w:rPrChange>
            </w:rPr>
            <w:delText xml:space="preserve"> </w:delText>
          </w:r>
        </w:del>
      </w:ins>
      <w:ins w:id="525" w:author="Bhattacharya, Joydeep [ECONS]" w:date="2019-02-22T09:57:00Z">
        <w:del w:id="526" w:author="Sher Afghan Asad" w:date="2019-03-07T00:47:00Z">
          <w:r w:rsidR="00E439F0" w:rsidRPr="00B44471" w:rsidDel="002504C7">
            <w:rPr>
              <w:rFonts w:ascii="Adobe Caslon Pro" w:hAnsi="Adobe Caslon Pro" w:cstheme="minorHAnsi"/>
              <w:rPrChange w:id="527" w:author="Sher Afghan Asad" w:date="2019-03-07T03:43:00Z">
                <w:rPr>
                  <w:rFonts w:cstheme="minorHAnsi"/>
                </w:rPr>
              </w:rPrChange>
            </w:rPr>
            <w:delText xml:space="preserve">that </w:delText>
          </w:r>
        </w:del>
      </w:ins>
      <w:ins w:id="528" w:author="Bhattacharya, Joydeep [ECONS]" w:date="2019-02-26T16:42:00Z">
        <w:del w:id="529" w:author="Sher Afghan Asad" w:date="2019-03-07T00:47:00Z">
          <w:r w:rsidR="009E3B98" w:rsidRPr="00B44471" w:rsidDel="002504C7">
            <w:rPr>
              <w:rFonts w:ascii="Adobe Caslon Pro" w:hAnsi="Adobe Caslon Pro" w:cstheme="minorHAnsi"/>
              <w:noProof/>
              <w:rPrChange w:id="530" w:author="Sher Afghan Asad" w:date="2019-03-07T03:43:00Z">
                <w:rPr>
                  <w:rFonts w:cstheme="minorHAnsi"/>
                </w:rPr>
              </w:rPrChange>
            </w:rPr>
            <w:delText>labor market</w:delText>
          </w:r>
        </w:del>
      </w:ins>
      <w:ins w:id="531" w:author="Bhattacharya, Joydeep [ECONS]" w:date="2019-02-22T09:57:00Z">
        <w:del w:id="532" w:author="Sher Afghan Asad" w:date="2019-03-07T00:47:00Z">
          <w:r w:rsidR="00E439F0" w:rsidRPr="00B44471" w:rsidDel="002504C7">
            <w:rPr>
              <w:rFonts w:ascii="Adobe Caslon Pro" w:hAnsi="Adobe Caslon Pro" w:cstheme="minorHAnsi"/>
              <w:noProof/>
              <w:rPrChange w:id="533" w:author="Sher Afghan Asad" w:date="2019-03-07T03:43:00Z">
                <w:rPr>
                  <w:rFonts w:cstheme="minorHAnsi"/>
                </w:rPr>
              </w:rPrChange>
            </w:rPr>
            <w:delText xml:space="preserve"> discrimination is entirely</w:delText>
          </w:r>
          <w:r w:rsidR="00592041" w:rsidRPr="00B44471" w:rsidDel="002504C7">
            <w:rPr>
              <w:rFonts w:ascii="Adobe Caslon Pro" w:hAnsi="Adobe Caslon Pro" w:cstheme="minorHAnsi"/>
              <w:noProof/>
              <w:rPrChange w:id="534" w:author="Sher Afghan Asad" w:date="2019-03-07T03:43:00Z">
                <w:rPr>
                  <w:rFonts w:cstheme="minorHAnsi"/>
                </w:rPr>
              </w:rPrChange>
            </w:rPr>
            <w:delText xml:space="preserve"> driven by </w:delText>
          </w:r>
          <w:r w:rsidR="00592041" w:rsidRPr="00B44471" w:rsidDel="002504C7">
            <w:rPr>
              <w:rFonts w:ascii="Adobe Caslon Pro" w:hAnsi="Adobe Caslon Pro" w:cstheme="minorHAnsi"/>
              <w:i/>
              <w:noProof/>
              <w:rPrChange w:id="535" w:author="Sher Afghan Asad" w:date="2019-03-07T03:43:00Z">
                <w:rPr/>
              </w:rPrChange>
            </w:rPr>
            <w:delText>employers</w:delText>
          </w:r>
        </w:del>
      </w:ins>
      <w:ins w:id="536" w:author="Bhattacharya, Joydeep [ECONS]" w:date="2019-02-22T10:01:00Z">
        <w:del w:id="537" w:author="Sher Afghan Asad" w:date="2019-03-07T00:47:00Z">
          <w:r w:rsidR="00592041" w:rsidRPr="00B44471" w:rsidDel="002504C7">
            <w:rPr>
              <w:rFonts w:ascii="Adobe Caslon Pro" w:hAnsi="Adobe Caslon Pro" w:cstheme="minorHAnsi"/>
              <w:i/>
              <w:noProof/>
              <w:rPrChange w:id="538" w:author="Sher Afghan Asad" w:date="2019-03-07T03:43:00Z">
                <w:rPr/>
              </w:rPrChange>
            </w:rPr>
            <w:delText xml:space="preserve"> </w:delText>
          </w:r>
        </w:del>
      </w:ins>
      <w:ins w:id="539" w:author="Bhattacharya, Joydeep [ECONS]" w:date="2019-02-22T09:57:00Z">
        <w:del w:id="540" w:author="Sher Afghan Asad" w:date="2019-03-07T00:47:00Z">
          <w:r w:rsidR="00592041" w:rsidRPr="00B44471" w:rsidDel="002504C7">
            <w:rPr>
              <w:rFonts w:ascii="Adobe Caslon Pro" w:hAnsi="Adobe Caslon Pro" w:cstheme="minorHAnsi"/>
              <w:noProof/>
              <w:rPrChange w:id="541" w:author="Sher Afghan Asad" w:date="2019-03-07T03:43:00Z">
                <w:rPr>
                  <w:rFonts w:cstheme="minorHAnsi"/>
                </w:rPr>
              </w:rPrChange>
            </w:rPr>
            <w:delText xml:space="preserve">toward their </w:delText>
          </w:r>
        </w:del>
      </w:ins>
      <w:ins w:id="542" w:author="Bhattacharya, Joydeep [ECONS]" w:date="2019-02-22T10:09:00Z">
        <w:del w:id="543" w:author="Sher Afghan Asad" w:date="2019-03-07T00:47:00Z">
          <w:r w:rsidR="00E439F0" w:rsidRPr="00B44471" w:rsidDel="002504C7">
            <w:rPr>
              <w:rFonts w:ascii="Adobe Caslon Pro" w:hAnsi="Adobe Caslon Pro" w:cstheme="minorHAnsi"/>
              <w:noProof/>
              <w:rPrChange w:id="544" w:author="Sher Afghan Asad" w:date="2019-03-07T03:43:00Z">
                <w:rPr>
                  <w:rFonts w:cstheme="minorHAnsi"/>
                </w:rPr>
              </w:rPrChange>
            </w:rPr>
            <w:delText>out-group</w:delText>
          </w:r>
          <w:r w:rsidR="00E439F0" w:rsidRPr="00B44471" w:rsidDel="002504C7">
            <w:rPr>
              <w:rFonts w:ascii="Adobe Caslon Pro" w:hAnsi="Adobe Caslon Pro" w:cstheme="minorHAnsi"/>
              <w:i/>
              <w:noProof/>
              <w:rPrChange w:id="545" w:author="Sher Afghan Asad" w:date="2019-03-07T03:43:00Z">
                <w:rPr/>
              </w:rPrChange>
            </w:rPr>
            <w:delText xml:space="preserve"> </w:delText>
          </w:r>
        </w:del>
      </w:ins>
      <w:ins w:id="546" w:author="Bhattacharya, Joydeep [ECONS]" w:date="2019-02-22T09:57:00Z">
        <w:del w:id="547" w:author="Sher Afghan Asad" w:date="2019-03-07T00:47:00Z">
          <w:r w:rsidR="00592041" w:rsidRPr="00B44471" w:rsidDel="002504C7">
            <w:rPr>
              <w:rFonts w:ascii="Adobe Caslon Pro" w:hAnsi="Adobe Caslon Pro" w:cstheme="minorHAnsi"/>
              <w:i/>
              <w:noProof/>
              <w:rPrChange w:id="548" w:author="Sher Afghan Asad" w:date="2019-03-07T03:43:00Z">
                <w:rPr/>
              </w:rPrChange>
            </w:rPr>
            <w:delText>employees</w:delText>
          </w:r>
          <w:r w:rsidR="00592041" w:rsidRPr="00B44471" w:rsidDel="002504C7">
            <w:rPr>
              <w:rFonts w:ascii="Adobe Caslon Pro" w:hAnsi="Adobe Caslon Pro" w:cstheme="minorHAnsi"/>
              <w:rPrChange w:id="549" w:author="Sher Afghan Asad" w:date="2019-03-07T03:43:00Z">
                <w:rPr>
                  <w:rFonts w:cstheme="minorHAnsi"/>
                </w:rPr>
              </w:rPrChange>
            </w:rPr>
            <w:delText xml:space="preserve">. In this proposal, </w:delText>
          </w:r>
        </w:del>
      </w:ins>
      <w:ins w:id="550" w:author="Bhattacharya, Joydeep [ECONS]" w:date="2019-02-22T14:46:00Z">
        <w:del w:id="551" w:author="Sher Afghan Asad" w:date="2019-03-07T00:47:00Z">
          <w:r w:rsidR="00A66DA5" w:rsidRPr="00B44471" w:rsidDel="002504C7">
            <w:rPr>
              <w:rFonts w:ascii="Adobe Caslon Pro" w:hAnsi="Adobe Caslon Pro" w:cstheme="minorHAnsi"/>
              <w:rPrChange w:id="552" w:author="Sher Afghan Asad" w:date="2019-03-07T03:43:00Z">
                <w:rPr>
                  <w:rFonts w:cstheme="minorHAnsi"/>
                </w:rPr>
              </w:rPrChange>
            </w:rPr>
            <w:delText xml:space="preserve">we restrict attention to racial identity and </w:delText>
          </w:r>
        </w:del>
      </w:ins>
      <w:ins w:id="553" w:author="Bhattacharya, Joydeep [ECONS]" w:date="2019-02-22T09:57:00Z">
        <w:del w:id="554" w:author="Sher Afghan Asad" w:date="2019-03-07T00:47:00Z">
          <w:r w:rsidR="00592041" w:rsidRPr="00B44471" w:rsidDel="002504C7">
            <w:rPr>
              <w:rFonts w:ascii="Adobe Caslon Pro" w:hAnsi="Adobe Caslon Pro" w:cstheme="minorHAnsi"/>
              <w:rPrChange w:id="555" w:author="Sher Afghan Asad" w:date="2019-03-07T03:43:00Z">
                <w:rPr>
                  <w:rFonts w:cstheme="minorHAnsi"/>
                </w:rPr>
              </w:rPrChange>
            </w:rPr>
            <w:delText xml:space="preserve">seek to study possible discrimination in the </w:delText>
          </w:r>
          <w:r w:rsidR="00592041" w:rsidRPr="00B44471" w:rsidDel="002504C7">
            <w:rPr>
              <w:rFonts w:ascii="Adobe Caslon Pro" w:hAnsi="Adobe Caslon Pro" w:cstheme="minorHAnsi"/>
              <w:i/>
              <w:rPrChange w:id="556" w:author="Sher Afghan Asad" w:date="2019-03-07T03:43:00Z">
                <w:rPr/>
              </w:rPrChange>
            </w:rPr>
            <w:delText>reverse</w:delText>
          </w:r>
          <w:r w:rsidR="00BE548B" w:rsidRPr="00B44471" w:rsidDel="002504C7">
            <w:rPr>
              <w:rFonts w:ascii="Adobe Caslon Pro" w:hAnsi="Adobe Caslon Pro" w:cstheme="minorHAnsi"/>
              <w:rPrChange w:id="557" w:author="Sher Afghan Asad" w:date="2019-03-07T03:43:00Z">
                <w:rPr>
                  <w:rFonts w:cstheme="minorHAnsi"/>
                </w:rPr>
              </w:rPrChange>
            </w:rPr>
            <w:delText xml:space="preserve"> direction</w:delText>
          </w:r>
        </w:del>
      </w:ins>
      <w:ins w:id="558" w:author="Bhattacharya, Joydeep [ECONS] [2]" w:date="2019-03-06T12:52:00Z">
        <w:del w:id="559" w:author="Sher Afghan Asad" w:date="2019-03-07T00:47:00Z">
          <w:r w:rsidR="009F2B83" w:rsidRPr="00B44471" w:rsidDel="002504C7">
            <w:rPr>
              <w:rFonts w:ascii="Adobe Caslon Pro" w:hAnsi="Adobe Caslon Pro" w:cstheme="minorHAnsi"/>
            </w:rPr>
            <w:delText>seek evidence of the reverse</w:delText>
          </w:r>
        </w:del>
      </w:ins>
      <w:ins w:id="560" w:author="Bhattacharya, Joydeep [ECONS]" w:date="2019-02-26T16:15:00Z">
        <w:del w:id="561" w:author="Sher Afghan Asad" w:date="2019-03-07T00:47:00Z">
          <w:r w:rsidR="00BE548B" w:rsidRPr="00B44471" w:rsidDel="002504C7">
            <w:rPr>
              <w:rFonts w:ascii="Adobe Caslon Pro" w:hAnsi="Adobe Caslon Pro" w:cstheme="minorHAnsi"/>
              <w:rPrChange w:id="562" w:author="Sher Afghan Asad" w:date="2019-03-07T03:43:00Z">
                <w:rPr>
                  <w:rFonts w:cstheme="minorHAnsi"/>
                </w:rPr>
              </w:rPrChange>
            </w:rPr>
            <w:delText>.</w:delText>
          </w:r>
        </w:del>
      </w:ins>
      <w:ins w:id="563" w:author="Bhattacharya, Joydeep [ECONS] [2]" w:date="2019-03-06T12:52:00Z">
        <w:del w:id="564" w:author="Sher Afghan Asad" w:date="2019-03-07T00:47:00Z">
          <w:r w:rsidR="009F2B83" w:rsidRPr="00B44471" w:rsidDel="002504C7">
            <w:rPr>
              <w:rFonts w:ascii="Adobe Caslon Pro" w:hAnsi="Adobe Caslon Pro" w:cstheme="minorHAnsi"/>
            </w:rPr>
            <w:delText>:</w:delText>
          </w:r>
        </w:del>
      </w:ins>
      <w:ins w:id="565" w:author="Bhattacharya, Joydeep [ECONS]" w:date="2019-02-26T16:15:00Z">
        <w:del w:id="566" w:author="Sher Afghan Asad" w:date="2019-03-07T00:47:00Z">
          <w:r w:rsidR="00BE548B" w:rsidRPr="00B44471" w:rsidDel="002504C7">
            <w:rPr>
              <w:rFonts w:ascii="Adobe Caslon Pro" w:hAnsi="Adobe Caslon Pro" w:cstheme="minorHAnsi"/>
              <w:rPrChange w:id="567" w:author="Sher Afghan Asad" w:date="2019-03-07T03:43:00Z">
                <w:rPr>
                  <w:rFonts w:cstheme="minorHAnsi"/>
                </w:rPr>
              </w:rPrChange>
            </w:rPr>
            <w:delText xml:space="preserve"> S</w:delText>
          </w:r>
        </w:del>
      </w:ins>
      <w:ins w:id="568" w:author="Bhattacharya, Joydeep [ECONS]" w:date="2019-02-22T09:58:00Z">
        <w:del w:id="569" w:author="Sher Afghan Asad" w:date="2019-03-07T00:47:00Z">
          <w:r w:rsidR="00592041" w:rsidRPr="00B44471" w:rsidDel="002504C7">
            <w:rPr>
              <w:rFonts w:ascii="Adobe Caslon Pro" w:hAnsi="Adobe Caslon Pro" w:cstheme="minorHAnsi"/>
              <w:rPrChange w:id="570" w:author="Sher Afghan Asad" w:date="2019-03-07T03:43:00Z">
                <w:rPr>
                  <w:rFonts w:cstheme="minorHAnsi"/>
                </w:rPr>
              </w:rPrChange>
            </w:rPr>
            <w:delText>pecifically</w:delText>
          </w:r>
        </w:del>
      </w:ins>
      <w:ins w:id="571" w:author="Bhattacharya, Joydeep [ECONS]" w:date="2019-02-22T09:57:00Z">
        <w:del w:id="572" w:author="Sher Afghan Asad" w:date="2019-03-07T00:47:00Z">
          <w:r w:rsidR="00592041" w:rsidRPr="00B44471" w:rsidDel="002504C7">
            <w:rPr>
              <w:rFonts w:ascii="Adobe Caslon Pro" w:hAnsi="Adobe Caslon Pro" w:cstheme="minorHAnsi"/>
              <w:rPrChange w:id="573" w:author="Sher Afghan Asad" w:date="2019-03-07T03:43:00Z">
                <w:rPr>
                  <w:rFonts w:cstheme="minorHAnsi"/>
                </w:rPr>
              </w:rPrChange>
            </w:rPr>
            <w:delText>,</w:delText>
          </w:r>
        </w:del>
      </w:ins>
      <w:ins w:id="574" w:author="Bhattacharya, Joydeep [ECONS]" w:date="2019-02-22T09:58:00Z">
        <w:del w:id="575" w:author="Sher Afghan Asad" w:date="2019-03-07T00:47:00Z">
          <w:r w:rsidR="00592041" w:rsidRPr="00B44471" w:rsidDel="002504C7">
            <w:rPr>
              <w:rFonts w:ascii="Adobe Caslon Pro" w:hAnsi="Adobe Caslon Pro" w:cstheme="minorHAnsi"/>
              <w:rPrChange w:id="576" w:author="Sher Afghan Asad" w:date="2019-03-07T03:43:00Z">
                <w:rPr>
                  <w:rFonts w:cstheme="minorHAnsi"/>
                </w:rPr>
              </w:rPrChange>
            </w:rPr>
            <w:delText xml:space="preserve"> we ask, </w:delText>
          </w:r>
          <w:r w:rsidR="00592041" w:rsidRPr="00B44471" w:rsidDel="002504C7">
            <w:rPr>
              <w:rFonts w:ascii="Adobe Caslon Pro" w:hAnsi="Adobe Caslon Pro" w:cstheme="minorHAnsi"/>
              <w:rPrChange w:id="577" w:author="Sher Afghan Asad" w:date="2019-03-07T03:43:00Z">
                <w:rPr/>
              </w:rPrChange>
            </w:rPr>
            <w:delText>do</w:delText>
          </w:r>
          <w:r w:rsidR="00592041" w:rsidRPr="00B44471" w:rsidDel="002504C7">
            <w:rPr>
              <w:rFonts w:ascii="Adobe Caslon Pro" w:hAnsi="Adobe Caslon Pro" w:cstheme="minorHAnsi"/>
              <w:i/>
              <w:rPrChange w:id="578" w:author="Sher Afghan Asad" w:date="2019-03-07T03:43:00Z">
                <w:rPr/>
              </w:rPrChange>
            </w:rPr>
            <w:delText xml:space="preserve"> workers </w:delText>
          </w:r>
        </w:del>
      </w:ins>
      <w:ins w:id="579" w:author="Bhattacharya, Joydeep [ECONS]" w:date="2019-02-22T10:12:00Z">
        <w:del w:id="580" w:author="Sher Afghan Asad" w:date="2019-03-07T00:47:00Z">
          <w:r w:rsidR="0087331B" w:rsidRPr="00B44471" w:rsidDel="002504C7">
            <w:rPr>
              <w:rFonts w:ascii="Adobe Caslon Pro" w:hAnsi="Adobe Caslon Pro" w:cstheme="minorHAnsi"/>
              <w:rPrChange w:id="581" w:author="Sher Afghan Asad" w:date="2019-03-07T03:43:00Z">
                <w:rPr>
                  <w:rFonts w:cstheme="minorHAnsi"/>
                </w:rPr>
              </w:rPrChange>
            </w:rPr>
            <w:delText>discriminate</w:delText>
          </w:r>
        </w:del>
      </w:ins>
      <w:ins w:id="582" w:author="Bhattacharya, Joydeep [ECONS]" w:date="2019-02-26T16:23:00Z">
        <w:del w:id="583" w:author="Sher Afghan Asad" w:date="2019-03-07T00:47:00Z">
          <w:r w:rsidR="00870921" w:rsidRPr="00B44471" w:rsidDel="002504C7">
            <w:rPr>
              <w:rFonts w:ascii="Adobe Caslon Pro" w:hAnsi="Adobe Caslon Pro" w:cstheme="minorHAnsi"/>
              <w:rPrChange w:id="584" w:author="Sher Afghan Asad" w:date="2019-03-07T03:43:00Z">
                <w:rPr>
                  <w:rFonts w:cstheme="minorHAnsi"/>
                </w:rPr>
              </w:rPrChange>
            </w:rPr>
            <w:delText xml:space="preserve"> on the intensive margin</w:delText>
          </w:r>
        </w:del>
      </w:ins>
      <w:ins w:id="585" w:author="Bhattacharya, Joydeep [ECONS]" w:date="2019-02-22T10:12:00Z">
        <w:del w:id="586" w:author="Sher Afghan Asad" w:date="2019-03-07T00:47:00Z">
          <w:r w:rsidR="0087331B" w:rsidRPr="00B44471" w:rsidDel="002504C7">
            <w:rPr>
              <w:rFonts w:ascii="Adobe Caslon Pro" w:hAnsi="Adobe Caslon Pro" w:cstheme="minorHAnsi"/>
              <w:rPrChange w:id="587" w:author="Sher Afghan Asad" w:date="2019-03-07T03:43:00Z">
                <w:rPr>
                  <w:rFonts w:cstheme="minorHAnsi"/>
                </w:rPr>
              </w:rPrChange>
            </w:rPr>
            <w:delText xml:space="preserve"> </w:delText>
          </w:r>
        </w:del>
      </w:ins>
      <w:ins w:id="588" w:author="Bhattacharya, Joydeep [ECONS] [2]" w:date="2019-03-06T12:53:00Z">
        <w:del w:id="589" w:author="Sher Afghan Asad" w:date="2019-03-07T00:47:00Z">
          <w:r w:rsidR="009F2B83" w:rsidRPr="00B44471" w:rsidDel="002504C7">
            <w:rPr>
              <w:rFonts w:ascii="Adobe Caslon Pro" w:hAnsi="Adobe Caslon Pro" w:cstheme="minorHAnsi"/>
            </w:rPr>
            <w:delText xml:space="preserve">(say, </w:delText>
          </w:r>
        </w:del>
      </w:ins>
      <w:ins w:id="590" w:author="Bhattacharya, Joydeep [ECONS]" w:date="2019-02-22T10:12:00Z">
        <w:del w:id="591" w:author="Sher Afghan Asad" w:date="2019-03-07T00:47:00Z">
          <w:r w:rsidR="0087331B" w:rsidRPr="00B44471" w:rsidDel="002504C7">
            <w:rPr>
              <w:rFonts w:ascii="Adobe Caslon Pro" w:hAnsi="Adobe Caslon Pro" w:cstheme="minorHAnsi"/>
              <w:rPrChange w:id="592" w:author="Sher Afghan Asad" w:date="2019-03-07T03:43:00Z">
                <w:rPr>
                  <w:rFonts w:cstheme="minorHAnsi"/>
                </w:rPr>
              </w:rPrChange>
            </w:rPr>
            <w:delText xml:space="preserve">by shirking or </w:delText>
          </w:r>
          <w:r w:rsidR="0087331B" w:rsidRPr="00B44471" w:rsidDel="002504C7">
            <w:rPr>
              <w:rFonts w:ascii="Adobe Caslon Pro" w:hAnsi="Adobe Caslon Pro" w:cstheme="minorHAnsi"/>
              <w:noProof/>
              <w:rPrChange w:id="593" w:author="Sher Afghan Asad" w:date="2019-03-07T03:43:00Z">
                <w:rPr>
                  <w:rFonts w:cstheme="minorHAnsi"/>
                </w:rPr>
              </w:rPrChange>
            </w:rPr>
            <w:delText>un</w:delText>
          </w:r>
          <w:r w:rsidR="00A66DA5" w:rsidRPr="00B44471" w:rsidDel="002504C7">
            <w:rPr>
              <w:rFonts w:ascii="Adobe Caslon Pro" w:hAnsi="Adobe Caslon Pro" w:cstheme="minorHAnsi"/>
              <w:noProof/>
              <w:rPrChange w:id="594" w:author="Sher Afghan Asad" w:date="2019-03-07T03:43:00Z">
                <w:rPr>
                  <w:rFonts w:cstheme="minorHAnsi"/>
                </w:rPr>
              </w:rPrChange>
            </w:rPr>
            <w:delText>derproviding</w:delText>
          </w:r>
          <w:r w:rsidR="00A66DA5" w:rsidRPr="00B44471" w:rsidDel="002504C7">
            <w:rPr>
              <w:rFonts w:ascii="Adobe Caslon Pro" w:hAnsi="Adobe Caslon Pro" w:cstheme="minorHAnsi"/>
              <w:rPrChange w:id="595" w:author="Sher Afghan Asad" w:date="2019-03-07T03:43:00Z">
                <w:rPr>
                  <w:rFonts w:cstheme="minorHAnsi"/>
                </w:rPr>
              </w:rPrChange>
            </w:rPr>
            <w:delText xml:space="preserve"> effort</w:delText>
          </w:r>
        </w:del>
      </w:ins>
      <w:ins w:id="596" w:author="Bhattacharya, Joydeep [ECONS] [2]" w:date="2019-03-06T12:53:00Z">
        <w:del w:id="597" w:author="Sher Afghan Asad" w:date="2019-03-07T00:47:00Z">
          <w:r w:rsidR="009F2B83" w:rsidRPr="00B44471" w:rsidDel="002504C7">
            <w:rPr>
              <w:rFonts w:ascii="Adobe Caslon Pro" w:hAnsi="Adobe Caslon Pro" w:cstheme="minorHAnsi"/>
            </w:rPr>
            <w:delText>)</w:delText>
          </w:r>
        </w:del>
      </w:ins>
      <w:ins w:id="598" w:author="Bhattacharya, Joydeep [ECONS]" w:date="2019-02-22T10:12:00Z">
        <w:del w:id="599" w:author="Sher Afghan Asad" w:date="2019-03-07T00:47:00Z">
          <w:r w:rsidR="00A66DA5" w:rsidRPr="00B44471" w:rsidDel="002504C7">
            <w:rPr>
              <w:rFonts w:ascii="Adobe Caslon Pro" w:hAnsi="Adobe Caslon Pro" w:cstheme="minorHAnsi"/>
              <w:rPrChange w:id="600" w:author="Sher Afghan Asad" w:date="2019-03-07T03:43:00Z">
                <w:rPr>
                  <w:rFonts w:cstheme="minorHAnsi"/>
                </w:rPr>
              </w:rPrChange>
            </w:rPr>
            <w:delText xml:space="preserve"> for an </w:delText>
          </w:r>
          <w:r w:rsidR="00A66DA5" w:rsidRPr="00B44471" w:rsidDel="002504C7">
            <w:rPr>
              <w:rFonts w:ascii="Adobe Caslon Pro" w:hAnsi="Adobe Caslon Pro" w:cstheme="minorHAnsi"/>
              <w:i/>
              <w:rPrChange w:id="601" w:author="Sher Afghan Asad" w:date="2019-03-07T03:43:00Z">
                <w:rPr>
                  <w:rFonts w:cstheme="minorHAnsi"/>
                </w:rPr>
              </w:rPrChange>
            </w:rPr>
            <w:delText>out</w:delText>
          </w:r>
          <w:r w:rsidR="00A66DA5" w:rsidRPr="00B44471" w:rsidDel="002504C7">
            <w:rPr>
              <w:rFonts w:ascii="Adobe Caslon Pro" w:hAnsi="Adobe Caslon Pro" w:cstheme="minorHAnsi"/>
              <w:rPrChange w:id="602" w:author="Sher Afghan Asad" w:date="2019-03-07T03:43:00Z">
                <w:rPr>
                  <w:rFonts w:cstheme="minorHAnsi"/>
                </w:rPr>
              </w:rPrChange>
            </w:rPr>
            <w:delText>-race</w:delText>
          </w:r>
          <w:r w:rsidR="0087331B" w:rsidRPr="00B44471" w:rsidDel="002504C7">
            <w:rPr>
              <w:rFonts w:ascii="Adobe Caslon Pro" w:hAnsi="Adobe Caslon Pro" w:cstheme="minorHAnsi"/>
              <w:rPrChange w:id="603" w:author="Sher Afghan Asad" w:date="2019-03-07T03:43:00Z">
                <w:rPr>
                  <w:rFonts w:cstheme="minorHAnsi"/>
                </w:rPr>
              </w:rPrChange>
            </w:rPr>
            <w:delText xml:space="preserve"> employer rel</w:delText>
          </w:r>
          <w:r w:rsidR="00870921" w:rsidRPr="00B44471" w:rsidDel="002504C7">
            <w:rPr>
              <w:rFonts w:ascii="Adobe Caslon Pro" w:hAnsi="Adobe Caslon Pro" w:cstheme="minorHAnsi"/>
              <w:rPrChange w:id="604" w:author="Sher Afghan Asad" w:date="2019-03-07T03:43:00Z">
                <w:rPr>
                  <w:rFonts w:cstheme="minorHAnsi"/>
                </w:rPr>
              </w:rPrChange>
            </w:rPr>
            <w:delText xml:space="preserve">ative to an otherwise-identical, </w:delText>
          </w:r>
        </w:del>
      </w:ins>
      <w:ins w:id="605" w:author="Bhattacharya, Joydeep [ECONS]" w:date="2019-02-22T14:47:00Z">
        <w:del w:id="606" w:author="Sher Afghan Asad" w:date="2019-03-07T00:47:00Z">
          <w:r w:rsidR="00A66DA5" w:rsidRPr="00B44471" w:rsidDel="002504C7">
            <w:rPr>
              <w:rFonts w:ascii="Adobe Caslon Pro" w:hAnsi="Adobe Caslon Pro" w:cstheme="minorHAnsi"/>
              <w:i/>
              <w:rPrChange w:id="607" w:author="Sher Afghan Asad" w:date="2019-03-07T03:43:00Z">
                <w:rPr>
                  <w:rFonts w:cstheme="minorHAnsi"/>
                </w:rPr>
              </w:rPrChange>
            </w:rPr>
            <w:delText>own</w:delText>
          </w:r>
          <w:r w:rsidR="00A66DA5" w:rsidRPr="00B44471" w:rsidDel="002504C7">
            <w:rPr>
              <w:rFonts w:ascii="Adobe Caslon Pro" w:hAnsi="Adobe Caslon Pro" w:cstheme="minorHAnsi"/>
              <w:rPrChange w:id="608" w:author="Sher Afghan Asad" w:date="2019-03-07T03:43:00Z">
                <w:rPr>
                  <w:rFonts w:cstheme="minorHAnsi"/>
                </w:rPr>
              </w:rPrChange>
            </w:rPr>
            <w:delText>-race</w:delText>
          </w:r>
        </w:del>
      </w:ins>
      <w:ins w:id="609" w:author="Bhattacharya, Joydeep [ECONS]" w:date="2019-02-22T10:12:00Z">
        <w:del w:id="610" w:author="Sher Afghan Asad" w:date="2019-03-07T00:47:00Z">
          <w:r w:rsidR="0087331B" w:rsidRPr="00B44471" w:rsidDel="002504C7">
            <w:rPr>
              <w:rFonts w:ascii="Adobe Caslon Pro" w:hAnsi="Adobe Caslon Pro" w:cstheme="minorHAnsi"/>
              <w:rPrChange w:id="611" w:author="Sher Afghan Asad" w:date="2019-03-07T03:43:00Z">
                <w:rPr>
                  <w:rFonts w:cstheme="minorHAnsi"/>
                </w:rPr>
              </w:rPrChange>
            </w:rPr>
            <w:delText xml:space="preserve"> one?</w:delText>
          </w:r>
        </w:del>
      </w:ins>
      <w:ins w:id="612" w:author="Bhattacharya, Joydeep [ECONS]" w:date="2019-02-26T16:38:00Z">
        <w:del w:id="613" w:author="Sher Afghan Asad" w:date="2019-03-07T00:47:00Z">
          <w:r w:rsidR="00132A29" w:rsidRPr="00B44471" w:rsidDel="002504C7">
            <w:rPr>
              <w:rFonts w:ascii="Adobe Caslon Pro" w:hAnsi="Adobe Caslon Pro" w:cstheme="minorHAnsi"/>
              <w:rPrChange w:id="614" w:author="Sher Afghan Asad" w:date="2019-03-07T03:43:00Z">
                <w:rPr>
                  <w:rFonts w:cstheme="minorHAnsi"/>
                </w:rPr>
              </w:rPrChange>
            </w:rPr>
            <w:delText xml:space="preserve"> </w:delText>
          </w:r>
        </w:del>
      </w:ins>
    </w:p>
    <w:p w14:paraId="355C4BE5" w14:textId="528CCADA" w:rsidR="00E838B8" w:rsidRPr="00B44471" w:rsidDel="000A2812" w:rsidRDefault="0059016C">
      <w:pPr>
        <w:autoSpaceDE w:val="0"/>
        <w:autoSpaceDN w:val="0"/>
        <w:adjustRightInd w:val="0"/>
        <w:spacing w:before="120" w:after="120" w:line="240" w:lineRule="auto"/>
        <w:jc w:val="both"/>
        <w:rPr>
          <w:ins w:id="615" w:author="Bhattacharya, Joydeep [ECONS]" w:date="2019-03-01T14:26:00Z"/>
          <w:del w:id="616" w:author="Bhattacharya, Joydeep [ECONS] [2]" w:date="2019-03-06T12:57:00Z"/>
          <w:rFonts w:ascii="Adobe Caslon Pro" w:hAnsi="Adobe Caslon Pro" w:cstheme="minorHAnsi"/>
          <w:rPrChange w:id="617" w:author="Sher Afghan Asad" w:date="2019-03-07T03:43:00Z">
            <w:rPr>
              <w:ins w:id="618" w:author="Bhattacharya, Joydeep [ECONS]" w:date="2019-03-01T14:26:00Z"/>
              <w:del w:id="619" w:author="Bhattacharya, Joydeep [ECONS] [2]" w:date="2019-03-06T12:57:00Z"/>
              <w:rFonts w:cstheme="minorHAnsi"/>
            </w:rPr>
          </w:rPrChange>
        </w:rPr>
      </w:pPr>
      <w:ins w:id="620" w:author="Bhattacharya, Joydeep [ECONS]" w:date="2019-02-22T10:24:00Z">
        <w:r w:rsidRPr="00B44471">
          <w:rPr>
            <w:rFonts w:ascii="Adobe Caslon Pro" w:hAnsi="Adobe Caslon Pro" w:cstheme="minorHAnsi"/>
            <w:rPrChange w:id="621" w:author="Sher Afghan Asad" w:date="2019-03-07T03:43:00Z">
              <w:rPr>
                <w:rFonts w:cstheme="minorHAnsi"/>
              </w:rPr>
            </w:rPrChange>
          </w:rPr>
          <w:t xml:space="preserve">Why </w:t>
        </w:r>
        <w:del w:id="622" w:author="Bhattacharya, Joydeep [ECONS] [2]" w:date="2019-03-06T12:54:00Z">
          <w:r w:rsidRPr="00B44471" w:rsidDel="000A2812">
            <w:rPr>
              <w:rFonts w:ascii="Adobe Caslon Pro" w:hAnsi="Adobe Caslon Pro" w:cstheme="minorHAnsi"/>
              <w:rPrChange w:id="623" w:author="Sher Afghan Asad" w:date="2019-03-07T03:43:00Z">
                <w:rPr>
                  <w:rFonts w:cstheme="minorHAnsi"/>
                </w:rPr>
              </w:rPrChange>
            </w:rPr>
            <w:delText xml:space="preserve">might </w:delText>
          </w:r>
        </w:del>
      </w:ins>
      <w:ins w:id="624" w:author="Bhattacharya, Joydeep [ECONS]" w:date="2019-03-01T13:59:00Z">
        <w:del w:id="625" w:author="Bhattacharya, Joydeep [ECONS] [2]" w:date="2019-03-06T12:54:00Z">
          <w:r w:rsidR="00AE28F5" w:rsidRPr="00B44471" w:rsidDel="000A2812">
            <w:rPr>
              <w:rFonts w:ascii="Adobe Caslon Pro" w:hAnsi="Adobe Caslon Pro" w:cstheme="minorHAnsi"/>
              <w:rPrChange w:id="626" w:author="Sher Afghan Asad" w:date="2019-03-07T03:43:00Z">
                <w:rPr>
                  <w:rFonts w:cstheme="minorHAnsi"/>
                </w:rPr>
              </w:rPrChange>
            </w:rPr>
            <w:delText>be</w:delText>
          </w:r>
        </w:del>
      </w:ins>
      <w:ins w:id="627" w:author="Bhattacharya, Joydeep [ECONS]" w:date="2019-02-22T09:57:00Z">
        <w:del w:id="628" w:author="Bhattacharya, Joydeep [ECONS] [2]" w:date="2019-03-06T12:54:00Z">
          <w:r w:rsidR="00592041" w:rsidRPr="00B44471" w:rsidDel="000A2812">
            <w:rPr>
              <w:rFonts w:ascii="Adobe Caslon Pro" w:hAnsi="Adobe Caslon Pro" w:cstheme="minorHAnsi"/>
              <w:rPrChange w:id="629" w:author="Sher Afghan Asad" w:date="2019-03-07T03:43:00Z">
                <w:rPr>
                  <w:rFonts w:cstheme="minorHAnsi"/>
                </w:rPr>
              </w:rPrChange>
            </w:rPr>
            <w:delText xml:space="preserve"> worthwhile </w:delText>
          </w:r>
        </w:del>
      </w:ins>
      <w:ins w:id="630" w:author="Bhattacharya, Joydeep [ECONS]" w:date="2019-03-01T13:59:00Z">
        <w:del w:id="631" w:author="Bhattacharya, Joydeep [ECONS] [2]" w:date="2019-03-06T12:54:00Z">
          <w:r w:rsidR="00AE28F5" w:rsidRPr="00B44471" w:rsidDel="000A2812">
            <w:rPr>
              <w:rFonts w:ascii="Adobe Caslon Pro" w:hAnsi="Adobe Caslon Pro" w:cstheme="minorHAnsi"/>
              <w:rPrChange w:id="632" w:author="Sher Afghan Asad" w:date="2019-03-07T03:43:00Z">
                <w:rPr>
                  <w:rFonts w:cstheme="minorHAnsi"/>
                </w:rPr>
              </w:rPrChange>
            </w:rPr>
            <w:delText>to know the answer to our question</w:delText>
          </w:r>
        </w:del>
      </w:ins>
      <w:ins w:id="633" w:author="Bhattacharya, Joydeep [ECONS] [2]" w:date="2019-03-06T12:54:00Z">
        <w:r w:rsidR="000A2812" w:rsidRPr="00B44471">
          <w:rPr>
            <w:rFonts w:ascii="Adobe Caslon Pro" w:hAnsi="Adobe Caslon Pro" w:cstheme="minorHAnsi"/>
          </w:rPr>
          <w:t>is this question interesting</w:t>
        </w:r>
      </w:ins>
      <w:ins w:id="634" w:author="Bhattacharya, Joydeep [ECONS]" w:date="2019-02-22T10:25:00Z">
        <w:r w:rsidR="00670214" w:rsidRPr="00B44471">
          <w:rPr>
            <w:rFonts w:ascii="Adobe Caslon Pro" w:hAnsi="Adobe Caslon Pro" w:cstheme="minorHAnsi"/>
            <w:rPrChange w:id="635" w:author="Sher Afghan Asad" w:date="2019-03-07T03:43:00Z">
              <w:rPr>
                <w:rFonts w:cstheme="minorHAnsi"/>
              </w:rPr>
            </w:rPrChange>
          </w:rPr>
          <w:t>?</w:t>
        </w:r>
      </w:ins>
      <w:ins w:id="636" w:author="Bhattacharya, Joydeep [ECONS]" w:date="2019-02-22T10:13:00Z">
        <w:r w:rsidR="0087331B" w:rsidRPr="00B44471">
          <w:rPr>
            <w:rFonts w:ascii="Adobe Caslon Pro" w:hAnsi="Adobe Caslon Pro" w:cstheme="minorHAnsi"/>
            <w:rPrChange w:id="637" w:author="Sher Afghan Asad" w:date="2019-03-07T03:43:00Z">
              <w:rPr>
                <w:rFonts w:cstheme="minorHAnsi"/>
              </w:rPr>
            </w:rPrChange>
          </w:rPr>
          <w:t xml:space="preserve"> </w:t>
        </w:r>
      </w:ins>
      <w:ins w:id="638" w:author="Bhattacharya, Joydeep [ECONS]" w:date="2019-02-22T09:57:00Z">
        <w:r w:rsidR="00592041" w:rsidRPr="00B44471">
          <w:rPr>
            <w:rFonts w:ascii="Adobe Caslon Pro" w:hAnsi="Adobe Caslon Pro" w:cstheme="minorHAnsi"/>
            <w:rPrChange w:id="639" w:author="Sher Afghan Asad" w:date="2019-03-07T03:43:00Z">
              <w:rPr>
                <w:rFonts w:cstheme="minorHAnsi"/>
              </w:rPr>
            </w:rPrChange>
          </w:rPr>
          <w:t xml:space="preserve"> </w:t>
        </w:r>
      </w:ins>
      <w:ins w:id="640" w:author="Bhattacharya, Joydeep [ECONS]" w:date="2019-03-01T13:59:00Z">
        <w:r w:rsidR="00AE28F5" w:rsidRPr="00B44471">
          <w:rPr>
            <w:rFonts w:ascii="Adobe Caslon Pro" w:hAnsi="Adobe Caslon Pro" w:cstheme="minorHAnsi"/>
            <w:rPrChange w:id="641" w:author="Sher Afghan Asad" w:date="2019-03-07T03:43:00Z">
              <w:rPr>
                <w:rFonts w:cstheme="minorHAnsi"/>
              </w:rPr>
            </w:rPrChange>
          </w:rPr>
          <w:t>Suppose, for the moment</w:t>
        </w:r>
        <w:del w:id="642" w:author="Sher Afghan Asad" w:date="2019-03-06T21:14:00Z">
          <w:r w:rsidR="00AE28F5" w:rsidRPr="00B44471" w:rsidDel="004A4F63">
            <w:rPr>
              <w:rFonts w:ascii="Adobe Caslon Pro" w:hAnsi="Adobe Caslon Pro" w:cstheme="minorHAnsi"/>
              <w:noProof/>
              <w:rPrChange w:id="643" w:author="Sher Afghan Asad" w:date="2019-03-07T03:43:00Z">
                <w:rPr>
                  <w:rFonts w:cstheme="minorHAnsi"/>
                </w:rPr>
              </w:rPrChange>
            </w:rPr>
            <w:delText>,</w:delText>
          </w:r>
        </w:del>
        <w:r w:rsidR="00AE28F5" w:rsidRPr="00B44471">
          <w:rPr>
            <w:rFonts w:ascii="Adobe Caslon Pro" w:hAnsi="Adobe Caslon Pro" w:cstheme="minorHAnsi"/>
            <w:noProof/>
            <w:rPrChange w:id="644" w:author="Sher Afghan Asad" w:date="2019-03-07T03:43:00Z">
              <w:rPr>
                <w:rFonts w:cstheme="minorHAnsi"/>
              </w:rPr>
            </w:rPrChange>
          </w:rPr>
          <w:t xml:space="preserve"> we</w:t>
        </w:r>
        <w:r w:rsidR="00AE28F5" w:rsidRPr="00B44471">
          <w:rPr>
            <w:rFonts w:ascii="Adobe Caslon Pro" w:hAnsi="Adobe Caslon Pro" w:cstheme="minorHAnsi"/>
            <w:rPrChange w:id="645" w:author="Sher Afghan Asad" w:date="2019-03-07T03:43:00Z">
              <w:rPr>
                <w:rFonts w:cstheme="minorHAnsi"/>
              </w:rPr>
            </w:rPrChange>
          </w:rPr>
          <w:t xml:space="preserve"> </w:t>
        </w:r>
      </w:ins>
      <w:ins w:id="646" w:author="Bhattacharya, Joydeep [ECONS] [2]" w:date="2019-03-06T12:54:00Z">
        <w:r w:rsidR="000A2812" w:rsidRPr="00B44471">
          <w:rPr>
            <w:rFonts w:ascii="Adobe Caslon Pro" w:hAnsi="Adobe Caslon Pro" w:cstheme="minorHAnsi"/>
          </w:rPr>
          <w:t xml:space="preserve">do </w:t>
        </w:r>
      </w:ins>
      <w:ins w:id="647" w:author="Bhattacharya, Joydeep [ECONS]" w:date="2019-03-04T10:19:00Z">
        <w:r w:rsidR="007877E4" w:rsidRPr="00B44471">
          <w:rPr>
            <w:rFonts w:ascii="Adobe Caslon Pro" w:hAnsi="Adobe Caslon Pro" w:cstheme="minorHAnsi"/>
            <w:rPrChange w:id="648" w:author="Sher Afghan Asad" w:date="2019-03-07T03:43:00Z">
              <w:rPr>
                <w:rFonts w:cstheme="minorHAnsi"/>
              </w:rPr>
            </w:rPrChange>
          </w:rPr>
          <w:t xml:space="preserve">uncover </w:t>
        </w:r>
      </w:ins>
      <w:ins w:id="649" w:author="Bhattacharya, Joydeep [ECONS]" w:date="2019-03-01T13:59:00Z">
        <w:r w:rsidR="00AE28F5" w:rsidRPr="00B44471">
          <w:rPr>
            <w:rFonts w:ascii="Adobe Caslon Pro" w:hAnsi="Adobe Caslon Pro" w:cstheme="minorHAnsi"/>
            <w:rPrChange w:id="650" w:author="Sher Afghan Asad" w:date="2019-03-07T03:43:00Z">
              <w:rPr>
                <w:rFonts w:cstheme="minorHAnsi"/>
              </w:rPr>
            </w:rPrChange>
          </w:rPr>
          <w:t xml:space="preserve">compelling evidence of workers </w:t>
        </w:r>
      </w:ins>
      <w:ins w:id="651" w:author="Bhattacharya, Joydeep [ECONS]" w:date="2019-03-01T14:00:00Z">
        <w:r w:rsidR="00AE28F5" w:rsidRPr="00B44471">
          <w:rPr>
            <w:rFonts w:ascii="Adobe Caslon Pro" w:hAnsi="Adobe Caslon Pro" w:cstheme="minorHAnsi"/>
            <w:rPrChange w:id="652" w:author="Sher Afghan Asad" w:date="2019-03-07T03:43:00Z">
              <w:rPr>
                <w:rFonts w:cstheme="minorHAnsi"/>
              </w:rPr>
            </w:rPrChange>
          </w:rPr>
          <w:t>discriminating</w:t>
        </w:r>
      </w:ins>
      <w:ins w:id="653" w:author="Bhattacharya, Joydeep [ECONS]" w:date="2019-03-01T13:59:00Z">
        <w:r w:rsidR="00AE28F5" w:rsidRPr="00B44471">
          <w:rPr>
            <w:rFonts w:ascii="Adobe Caslon Pro" w:hAnsi="Adobe Caslon Pro" w:cstheme="minorHAnsi"/>
            <w:rPrChange w:id="654" w:author="Sher Afghan Asad" w:date="2019-03-07T03:43:00Z">
              <w:rPr>
                <w:rFonts w:cstheme="minorHAnsi"/>
              </w:rPr>
            </w:rPrChange>
          </w:rPr>
          <w:t xml:space="preserve"> against out-</w:t>
        </w:r>
      </w:ins>
      <w:ins w:id="655" w:author="Bhattacharya, Joydeep [ECONS]" w:date="2019-03-01T14:10:00Z">
        <w:r w:rsidR="00EA04EA" w:rsidRPr="00B44471">
          <w:rPr>
            <w:rFonts w:ascii="Adobe Caslon Pro" w:hAnsi="Adobe Caslon Pro" w:cstheme="minorHAnsi"/>
            <w:rPrChange w:id="656" w:author="Sher Afghan Asad" w:date="2019-03-07T03:43:00Z">
              <w:rPr>
                <w:rFonts w:cstheme="minorHAnsi"/>
              </w:rPr>
            </w:rPrChange>
          </w:rPr>
          <w:t>race</w:t>
        </w:r>
      </w:ins>
      <w:ins w:id="657" w:author="Bhattacharya, Joydeep [ECONS]" w:date="2019-03-01T13:59:00Z">
        <w:r w:rsidR="00AE28F5" w:rsidRPr="00B44471">
          <w:rPr>
            <w:rFonts w:ascii="Adobe Caslon Pro" w:hAnsi="Adobe Caslon Pro" w:cstheme="minorHAnsi"/>
            <w:rPrChange w:id="658" w:author="Sher Afghan Asad" w:date="2019-03-07T03:43:00Z">
              <w:rPr>
                <w:rFonts w:cstheme="minorHAnsi"/>
              </w:rPr>
            </w:rPrChange>
          </w:rPr>
          <w:t xml:space="preserve"> employers</w:t>
        </w:r>
      </w:ins>
      <w:ins w:id="659" w:author="Bhattacharya, Joydeep [ECONS]" w:date="2019-03-01T14:00:00Z">
        <w:r w:rsidR="00AE28F5" w:rsidRPr="00B44471">
          <w:rPr>
            <w:rFonts w:ascii="Adobe Caslon Pro" w:hAnsi="Adobe Caslon Pro" w:cstheme="minorHAnsi"/>
            <w:rPrChange w:id="660" w:author="Sher Afghan Asad" w:date="2019-03-07T03:43:00Z">
              <w:rPr>
                <w:rFonts w:cstheme="minorHAnsi"/>
              </w:rPr>
            </w:rPrChange>
          </w:rPr>
          <w:t xml:space="preserve">. From there, </w:t>
        </w:r>
      </w:ins>
      <w:ins w:id="661" w:author="Bhattacharya, Joydeep [ECONS]" w:date="2019-03-04T10:19:00Z">
        <w:r w:rsidR="007877E4" w:rsidRPr="00B44471">
          <w:rPr>
            <w:rFonts w:ascii="Adobe Caslon Pro" w:hAnsi="Adobe Caslon Pro" w:cstheme="minorHAnsi"/>
            <w:rPrChange w:id="662" w:author="Sher Afghan Asad" w:date="2019-03-07T03:43:00Z">
              <w:rPr>
                <w:rFonts w:cstheme="minorHAnsi"/>
              </w:rPr>
            </w:rPrChange>
          </w:rPr>
          <w:t xml:space="preserve">suppose </w:t>
        </w:r>
      </w:ins>
      <w:ins w:id="663" w:author="Bhattacharya, Joydeep [ECONS]" w:date="2019-03-01T14:00:00Z">
        <w:r w:rsidR="00AE28F5" w:rsidRPr="00B44471">
          <w:rPr>
            <w:rFonts w:ascii="Adobe Caslon Pro" w:hAnsi="Adobe Caslon Pro" w:cstheme="minorHAnsi"/>
            <w:rPrChange w:id="664" w:author="Sher Afghan Asad" w:date="2019-03-07T03:43:00Z">
              <w:rPr>
                <w:rFonts w:cstheme="minorHAnsi"/>
              </w:rPr>
            </w:rPrChange>
          </w:rPr>
          <w:t xml:space="preserve">we </w:t>
        </w:r>
      </w:ins>
      <w:ins w:id="665" w:author="Bhattacharya, Joydeep [ECONS]" w:date="2019-03-04T10:19:00Z">
        <w:r w:rsidR="007877E4" w:rsidRPr="00B44471">
          <w:rPr>
            <w:rFonts w:ascii="Adobe Caslon Pro" w:hAnsi="Adobe Caslon Pro" w:cstheme="minorHAnsi"/>
            <w:rPrChange w:id="666" w:author="Sher Afghan Asad" w:date="2019-03-07T03:43:00Z">
              <w:rPr>
                <w:rFonts w:cstheme="minorHAnsi"/>
              </w:rPr>
            </w:rPrChange>
          </w:rPr>
          <w:t xml:space="preserve">are to </w:t>
        </w:r>
      </w:ins>
      <w:ins w:id="667" w:author="Bhattacharya, Joydeep [ECONS]" w:date="2019-03-01T14:00:00Z">
        <w:del w:id="668" w:author="Sher Afghan Asad" w:date="2019-03-06T21:14:00Z">
          <w:r w:rsidR="00AE28F5" w:rsidRPr="00B44471" w:rsidDel="004A4F63">
            <w:rPr>
              <w:rFonts w:ascii="Adobe Caslon Pro" w:hAnsi="Adobe Caslon Pro" w:cstheme="minorHAnsi"/>
              <w:noProof/>
              <w:rPrChange w:id="669" w:author="Sher Afghan Asad" w:date="2019-03-07T03:43:00Z">
                <w:rPr>
                  <w:rFonts w:cstheme="minorHAnsi"/>
                </w:rPr>
              </w:rPrChange>
            </w:rPr>
            <w:delText xml:space="preserve">make the </w:delText>
          </w:r>
        </w:del>
        <w:r w:rsidR="00AE28F5" w:rsidRPr="00B44471">
          <w:rPr>
            <w:rFonts w:ascii="Adobe Caslon Pro" w:hAnsi="Adobe Caslon Pro" w:cstheme="minorHAnsi"/>
            <w:noProof/>
            <w:rPrChange w:id="670" w:author="Sher Afghan Asad" w:date="2019-03-07T03:43:00Z">
              <w:rPr>
                <w:rFonts w:cstheme="minorHAnsi"/>
              </w:rPr>
            </w:rPrChange>
          </w:rPr>
          <w:t>leap</w:t>
        </w:r>
        <w:r w:rsidR="00AE28F5" w:rsidRPr="00B44471">
          <w:rPr>
            <w:rFonts w:ascii="Adobe Caslon Pro" w:hAnsi="Adobe Caslon Pro" w:cstheme="minorHAnsi"/>
            <w:rPrChange w:id="671" w:author="Sher Afghan Asad" w:date="2019-03-07T03:43:00Z">
              <w:rPr>
                <w:rFonts w:cstheme="minorHAnsi"/>
              </w:rPr>
            </w:rPrChange>
          </w:rPr>
          <w:t xml:space="preserve"> that employers, </w:t>
        </w:r>
      </w:ins>
      <w:ins w:id="672" w:author="Bhattacharya, Joydeep [ECONS]" w:date="2019-03-01T14:09:00Z">
        <w:r w:rsidR="00EA04EA" w:rsidRPr="00B44471">
          <w:rPr>
            <w:rFonts w:ascii="Adobe Caslon Pro" w:hAnsi="Adobe Caslon Pro" w:cstheme="minorHAnsi"/>
            <w:rPrChange w:id="673" w:author="Sher Afghan Asad" w:date="2019-03-07T03:43:00Z">
              <w:rPr>
                <w:rFonts w:cstheme="minorHAnsi"/>
              </w:rPr>
            </w:rPrChange>
          </w:rPr>
          <w:t>e</w:t>
        </w:r>
        <w:r w:rsidR="00E838B8" w:rsidRPr="00B44471">
          <w:rPr>
            <w:rFonts w:ascii="Adobe Caslon Pro" w:hAnsi="Adobe Caslon Pro" w:cstheme="minorHAnsi"/>
            <w:rPrChange w:id="674" w:author="Sher Afghan Asad" w:date="2019-03-07T03:43:00Z">
              <w:rPr>
                <w:rFonts w:cstheme="minorHAnsi"/>
              </w:rPr>
            </w:rPrChange>
          </w:rPr>
          <w:t>ven racially-</w:t>
        </w:r>
        <w:r w:rsidR="00EA04EA" w:rsidRPr="00B44471">
          <w:rPr>
            <w:rFonts w:ascii="Adobe Caslon Pro" w:hAnsi="Adobe Caslon Pro" w:cstheme="minorHAnsi"/>
            <w:rPrChange w:id="675" w:author="Sher Afghan Asad" w:date="2019-03-07T03:43:00Z">
              <w:rPr>
                <w:rFonts w:cstheme="minorHAnsi"/>
              </w:rPr>
            </w:rPrChange>
          </w:rPr>
          <w:t>unbiased ones,</w:t>
        </w:r>
      </w:ins>
      <w:ins w:id="676" w:author="Bhattacharya, Joydeep [ECONS]" w:date="2019-03-01T14:00:00Z">
        <w:r w:rsidR="00AE28F5" w:rsidRPr="00B44471">
          <w:rPr>
            <w:rFonts w:ascii="Adobe Caslon Pro" w:hAnsi="Adobe Caslon Pro" w:cstheme="minorHAnsi"/>
            <w:rPrChange w:id="677" w:author="Sher Afghan Asad" w:date="2019-03-07T03:43:00Z">
              <w:rPr>
                <w:rFonts w:cstheme="minorHAnsi"/>
              </w:rPr>
            </w:rPrChange>
          </w:rPr>
          <w:t xml:space="preserve"> come to anticipate such </w:t>
        </w:r>
        <w:commentRangeStart w:id="678"/>
        <w:del w:id="679" w:author="Ritwik Banerjee" w:date="2019-03-06T08:55:00Z">
          <w:r w:rsidR="00AE28F5" w:rsidRPr="00B44471" w:rsidDel="00A23983">
            <w:rPr>
              <w:rFonts w:ascii="Adobe Caslon Pro" w:hAnsi="Adobe Caslon Pro" w:cstheme="minorHAnsi"/>
              <w:rPrChange w:id="680" w:author="Sher Afghan Asad" w:date="2019-03-07T03:43:00Z">
                <w:rPr>
                  <w:rFonts w:cstheme="minorHAnsi"/>
                </w:rPr>
              </w:rPrChange>
            </w:rPr>
            <w:delText>animus</w:delText>
          </w:r>
        </w:del>
      </w:ins>
      <w:ins w:id="681" w:author="Ritwik Banerjee" w:date="2019-03-06T08:55:00Z">
        <w:r w:rsidR="00A23983" w:rsidRPr="00B44471">
          <w:rPr>
            <w:rFonts w:ascii="Adobe Caslon Pro" w:hAnsi="Adobe Caslon Pro" w:cstheme="minorHAnsi"/>
          </w:rPr>
          <w:t>discrimination</w:t>
        </w:r>
        <w:commentRangeEnd w:id="678"/>
        <w:r w:rsidR="00A23983" w:rsidRPr="00B44471">
          <w:rPr>
            <w:rStyle w:val="CommentReference"/>
            <w:rFonts w:ascii="Adobe Caslon Pro" w:hAnsi="Adobe Caslon Pro"/>
            <w:sz w:val="22"/>
            <w:szCs w:val="22"/>
            <w:rPrChange w:id="682" w:author="Sher Afghan Asad" w:date="2019-03-07T03:43:00Z">
              <w:rPr>
                <w:rStyle w:val="CommentReference"/>
              </w:rPr>
            </w:rPrChange>
          </w:rPr>
          <w:commentReference w:id="678"/>
        </w:r>
      </w:ins>
      <w:ins w:id="683" w:author="Bhattacharya, Joydeep [ECONS]" w:date="2019-03-01T14:00:00Z">
        <w:r w:rsidR="00AE28F5" w:rsidRPr="00B44471">
          <w:rPr>
            <w:rFonts w:ascii="Adobe Caslon Pro" w:hAnsi="Adobe Caslon Pro" w:cstheme="minorHAnsi"/>
            <w:rPrChange w:id="684" w:author="Sher Afghan Asad" w:date="2019-03-07T03:43:00Z">
              <w:rPr>
                <w:rFonts w:cstheme="minorHAnsi"/>
              </w:rPr>
            </w:rPrChange>
          </w:rPr>
          <w:t xml:space="preserve"> from out-</w:t>
        </w:r>
      </w:ins>
      <w:ins w:id="685" w:author="Bhattacharya, Joydeep [ECONS]" w:date="2019-03-01T14:10:00Z">
        <w:r w:rsidR="00EA04EA" w:rsidRPr="00B44471">
          <w:rPr>
            <w:rFonts w:ascii="Adobe Caslon Pro" w:hAnsi="Adobe Caslon Pro" w:cstheme="minorHAnsi"/>
            <w:rPrChange w:id="686" w:author="Sher Afghan Asad" w:date="2019-03-07T03:43:00Z">
              <w:rPr>
                <w:rFonts w:cstheme="minorHAnsi"/>
              </w:rPr>
            </w:rPrChange>
          </w:rPr>
          <w:t>race</w:t>
        </w:r>
      </w:ins>
      <w:ins w:id="687" w:author="Bhattacharya, Joydeep [ECONS]" w:date="2019-03-01T14:00:00Z">
        <w:r w:rsidR="00AE28F5" w:rsidRPr="00B44471">
          <w:rPr>
            <w:rFonts w:ascii="Adobe Caslon Pro" w:hAnsi="Adobe Caslon Pro" w:cstheme="minorHAnsi"/>
            <w:rPrChange w:id="688" w:author="Sher Afghan Asad" w:date="2019-03-07T03:43:00Z">
              <w:rPr>
                <w:rFonts w:cstheme="minorHAnsi"/>
              </w:rPr>
            </w:rPrChange>
          </w:rPr>
          <w:t xml:space="preserve"> employees. </w:t>
        </w:r>
      </w:ins>
      <w:ins w:id="689" w:author="Bhattacharya, Joydeep [ECONS]" w:date="2019-03-01T14:03:00Z">
        <w:r w:rsidR="00AE28F5" w:rsidRPr="00B44471">
          <w:rPr>
            <w:rFonts w:ascii="Adobe Caslon Pro" w:hAnsi="Adobe Caslon Pro" w:cstheme="minorHAnsi"/>
            <w:rPrChange w:id="690" w:author="Sher Afghan Asad" w:date="2019-03-07T03:43:00Z">
              <w:rPr>
                <w:rFonts w:cstheme="minorHAnsi"/>
              </w:rPr>
            </w:rPrChange>
          </w:rPr>
          <w:t xml:space="preserve">Viewed this way, it would appear that </w:t>
        </w:r>
        <w:commentRangeStart w:id="691"/>
        <w:del w:id="692" w:author="Sher Afghan Asad" w:date="2019-03-07T00:48:00Z">
          <w:r w:rsidR="00AE28F5" w:rsidRPr="00B44471" w:rsidDel="002504C7">
            <w:rPr>
              <w:rFonts w:ascii="Adobe Caslon Pro" w:hAnsi="Adobe Caslon Pro" w:cstheme="minorHAnsi"/>
              <w:rPrChange w:id="693" w:author="Sher Afghan Asad" w:date="2019-03-07T03:43:00Z">
                <w:rPr>
                  <w:rFonts w:cstheme="minorHAnsi"/>
                </w:rPr>
              </w:rPrChange>
            </w:rPr>
            <w:delText xml:space="preserve">taste-based </w:delText>
          </w:r>
        </w:del>
        <w:r w:rsidR="00AE28F5" w:rsidRPr="00B44471">
          <w:rPr>
            <w:rFonts w:ascii="Adobe Caslon Pro" w:hAnsi="Adobe Caslon Pro" w:cstheme="minorHAnsi"/>
            <w:rPrChange w:id="694" w:author="Sher Afghan Asad" w:date="2019-03-07T03:43:00Z">
              <w:rPr>
                <w:rFonts w:cstheme="minorHAnsi"/>
              </w:rPr>
            </w:rPrChange>
          </w:rPr>
          <w:t>discriminatio</w:t>
        </w:r>
      </w:ins>
      <w:ins w:id="695" w:author="Bhattacharya, Joydeep [ECONS]" w:date="2019-03-01T14:04:00Z">
        <w:r w:rsidR="00AE28F5" w:rsidRPr="00B44471">
          <w:rPr>
            <w:rFonts w:ascii="Adobe Caslon Pro" w:hAnsi="Adobe Caslon Pro" w:cstheme="minorHAnsi"/>
            <w:rPrChange w:id="696" w:author="Sher Afghan Asad" w:date="2019-03-07T03:43:00Z">
              <w:rPr>
                <w:rFonts w:cstheme="minorHAnsi"/>
              </w:rPr>
            </w:rPrChange>
          </w:rPr>
          <w:t>n</w:t>
        </w:r>
      </w:ins>
      <w:ins w:id="697" w:author="Bhattacharya, Joydeep [ECONS]" w:date="2019-03-01T14:03:00Z">
        <w:r w:rsidR="00AE28F5" w:rsidRPr="00B44471">
          <w:rPr>
            <w:rFonts w:ascii="Adobe Caslon Pro" w:hAnsi="Adobe Caslon Pro" w:cstheme="minorHAnsi"/>
            <w:rPrChange w:id="698" w:author="Sher Afghan Asad" w:date="2019-03-07T03:43:00Z">
              <w:rPr>
                <w:rFonts w:cstheme="minorHAnsi"/>
              </w:rPr>
            </w:rPrChange>
          </w:rPr>
          <w:t xml:space="preserve"> </w:t>
        </w:r>
      </w:ins>
      <w:commentRangeEnd w:id="691"/>
      <w:r w:rsidR="00A8211D" w:rsidRPr="00B44471">
        <w:rPr>
          <w:rStyle w:val="CommentReference"/>
          <w:rFonts w:ascii="Adobe Caslon Pro" w:hAnsi="Adobe Caslon Pro"/>
          <w:sz w:val="22"/>
          <w:szCs w:val="22"/>
          <w:rPrChange w:id="699" w:author="Sher Afghan Asad" w:date="2019-03-07T03:43:00Z">
            <w:rPr>
              <w:rStyle w:val="CommentReference"/>
            </w:rPr>
          </w:rPrChange>
        </w:rPr>
        <w:commentReference w:id="691"/>
      </w:r>
      <w:ins w:id="700" w:author="Bhattacharya, Joydeep [ECONS]" w:date="2019-03-01T14:03:00Z">
        <w:r w:rsidR="00AE28F5" w:rsidRPr="00B44471">
          <w:rPr>
            <w:rFonts w:ascii="Adobe Caslon Pro" w:hAnsi="Adobe Caslon Pro" w:cstheme="minorHAnsi"/>
            <w:rPrChange w:id="701" w:author="Sher Afghan Asad" w:date="2019-03-07T03:43:00Z">
              <w:rPr>
                <w:rFonts w:cstheme="minorHAnsi"/>
              </w:rPr>
            </w:rPrChange>
          </w:rPr>
          <w:t xml:space="preserve">by employers could be a rational response to the </w:t>
        </w:r>
        <w:r w:rsidR="00AE28F5" w:rsidRPr="00B44471">
          <w:rPr>
            <w:rFonts w:ascii="Adobe Caslon Pro" w:hAnsi="Adobe Caslon Pro" w:cstheme="minorHAnsi"/>
            <w:i/>
            <w:rPrChange w:id="702" w:author="Sher Afghan Asad" w:date="2019-03-07T03:43:00Z">
              <w:rPr>
                <w:rFonts w:cstheme="minorHAnsi"/>
              </w:rPr>
            </w:rPrChange>
          </w:rPr>
          <w:t>belief</w:t>
        </w:r>
        <w:r w:rsidR="00AE28F5" w:rsidRPr="00B44471">
          <w:rPr>
            <w:rFonts w:ascii="Adobe Caslon Pro" w:hAnsi="Adobe Caslon Pro" w:cstheme="minorHAnsi"/>
            <w:rPrChange w:id="703" w:author="Sher Afghan Asad" w:date="2019-03-07T03:43:00Z">
              <w:rPr>
                <w:rFonts w:cstheme="minorHAnsi"/>
              </w:rPr>
            </w:rPrChange>
          </w:rPr>
          <w:t xml:space="preserve"> they </w:t>
        </w:r>
      </w:ins>
      <w:ins w:id="704" w:author="Bhattacharya, Joydeep [ECONS]" w:date="2019-03-01T14:25:00Z">
        <w:r w:rsidR="00E838B8" w:rsidRPr="00B44471">
          <w:rPr>
            <w:rFonts w:ascii="Adobe Caslon Pro" w:hAnsi="Adobe Caslon Pro" w:cstheme="minorHAnsi"/>
            <w:rPrChange w:id="705" w:author="Sher Afghan Asad" w:date="2019-03-07T03:43:00Z">
              <w:rPr>
                <w:rFonts w:cstheme="minorHAnsi"/>
              </w:rPr>
            </w:rPrChange>
          </w:rPr>
          <w:t>hold</w:t>
        </w:r>
      </w:ins>
      <w:ins w:id="706" w:author="Bhattacharya, Joydeep [ECONS]" w:date="2019-03-01T14:03:00Z">
        <w:r w:rsidR="00AE28F5" w:rsidRPr="00B44471">
          <w:rPr>
            <w:rFonts w:ascii="Adobe Caslon Pro" w:hAnsi="Adobe Caslon Pro" w:cstheme="minorHAnsi"/>
            <w:rPrChange w:id="707" w:author="Sher Afghan Asad" w:date="2019-03-07T03:43:00Z">
              <w:rPr>
                <w:rFonts w:cstheme="minorHAnsi"/>
              </w:rPr>
            </w:rPrChange>
          </w:rPr>
          <w:t xml:space="preserve"> about the </w:t>
        </w:r>
        <w:del w:id="708" w:author="Ritwik Banerjee" w:date="2019-03-06T08:57:00Z">
          <w:r w:rsidR="00AE28F5" w:rsidRPr="00B44471" w:rsidDel="00BF5BA7">
            <w:rPr>
              <w:rFonts w:ascii="Adobe Caslon Pro" w:hAnsi="Adobe Caslon Pro" w:cstheme="minorHAnsi"/>
              <w:rPrChange w:id="709" w:author="Sher Afghan Asad" w:date="2019-03-07T03:43:00Z">
                <w:rPr>
                  <w:rFonts w:cstheme="minorHAnsi"/>
                </w:rPr>
              </w:rPrChange>
            </w:rPr>
            <w:delText>animus</w:delText>
          </w:r>
        </w:del>
      </w:ins>
      <w:ins w:id="710" w:author="Ritwik Banerjee" w:date="2019-03-06T08:57:00Z">
        <w:r w:rsidR="00BF5BA7" w:rsidRPr="00B44471">
          <w:rPr>
            <w:rFonts w:ascii="Adobe Caslon Pro" w:hAnsi="Adobe Caslon Pro" w:cstheme="minorHAnsi"/>
          </w:rPr>
          <w:t>discriminatory behavior</w:t>
        </w:r>
      </w:ins>
      <w:ins w:id="711" w:author="Bhattacharya, Joydeep [ECONS]" w:date="2019-03-01T14:03:00Z">
        <w:r w:rsidR="00AE28F5" w:rsidRPr="00B44471">
          <w:rPr>
            <w:rFonts w:ascii="Adobe Caslon Pro" w:hAnsi="Adobe Caslon Pro" w:cstheme="minorHAnsi"/>
            <w:rPrChange w:id="712" w:author="Sher Afghan Asad" w:date="2019-03-07T03:43:00Z">
              <w:rPr>
                <w:rFonts w:cstheme="minorHAnsi"/>
              </w:rPr>
            </w:rPrChange>
          </w:rPr>
          <w:t xml:space="preserve"> their out-group employees </w:t>
        </w:r>
      </w:ins>
      <w:ins w:id="713" w:author="Bhattacharya, Joydeep [ECONS]" w:date="2019-03-01T14:06:00Z">
        <w:r w:rsidR="00AE28F5" w:rsidRPr="00B44471">
          <w:rPr>
            <w:rFonts w:ascii="Adobe Caslon Pro" w:hAnsi="Adobe Caslon Pro" w:cstheme="minorHAnsi"/>
            <w:i/>
            <w:rPrChange w:id="714" w:author="Sher Afghan Asad" w:date="2019-03-07T03:43:00Z">
              <w:rPr>
                <w:rFonts w:cstheme="minorHAnsi"/>
              </w:rPr>
            </w:rPrChange>
          </w:rPr>
          <w:t>supposedly</w:t>
        </w:r>
      </w:ins>
      <w:ins w:id="715" w:author="Bhattacharya, Joydeep [ECONS]" w:date="2019-03-01T14:03:00Z">
        <w:r w:rsidR="00AE28F5" w:rsidRPr="00B44471">
          <w:rPr>
            <w:rFonts w:ascii="Adobe Caslon Pro" w:hAnsi="Adobe Caslon Pro" w:cstheme="minorHAnsi"/>
            <w:rPrChange w:id="716" w:author="Sher Afghan Asad" w:date="2019-03-07T03:43:00Z">
              <w:rPr>
                <w:rFonts w:cstheme="minorHAnsi"/>
              </w:rPr>
            </w:rPrChange>
          </w:rPr>
          <w:t xml:space="preserve"> have for them.</w:t>
        </w:r>
      </w:ins>
      <w:ins w:id="717" w:author="Bhattacharya, Joydeep [ECONS]" w:date="2019-03-01T14:02:00Z">
        <w:r w:rsidR="00AE28F5" w:rsidRPr="00B44471">
          <w:rPr>
            <w:rFonts w:ascii="Adobe Caslon Pro" w:hAnsi="Adobe Caslon Pro" w:cstheme="minorHAnsi"/>
            <w:rPrChange w:id="718" w:author="Sher Afghan Asad" w:date="2019-03-07T03:43:00Z">
              <w:rPr>
                <w:rFonts w:cstheme="minorHAnsi"/>
              </w:rPr>
            </w:rPrChange>
          </w:rPr>
          <w:t xml:space="preserve"> </w:t>
        </w:r>
      </w:ins>
      <w:ins w:id="719" w:author="Bhattacharya, Joydeep [ECONS]" w:date="2019-03-01T14:26:00Z">
        <w:r w:rsidR="00E838B8" w:rsidRPr="00B44471">
          <w:rPr>
            <w:rFonts w:ascii="Adobe Caslon Pro" w:hAnsi="Adobe Caslon Pro" w:cstheme="minorHAnsi"/>
            <w:rPrChange w:id="720" w:author="Sher Afghan Asad" w:date="2019-03-07T03:43:00Z">
              <w:rPr>
                <w:rFonts w:cstheme="minorHAnsi"/>
              </w:rPr>
            </w:rPrChange>
          </w:rPr>
          <w:t xml:space="preserve">In which case, </w:t>
        </w:r>
      </w:ins>
      <w:ins w:id="721" w:author="Bhattacharya, Joydeep [ECONS] [2]" w:date="2019-03-06T13:47:00Z">
        <w:r w:rsidR="00BB3169" w:rsidRPr="00B44471">
          <w:rPr>
            <w:rFonts w:ascii="Adobe Caslon Pro" w:hAnsi="Adobe Caslon Pro" w:cstheme="minorHAnsi"/>
          </w:rPr>
          <w:t xml:space="preserve">their </w:t>
        </w:r>
      </w:ins>
      <w:commentRangeStart w:id="722"/>
      <w:ins w:id="723" w:author="Bhattacharya, Joydeep [ECONS]" w:date="2019-03-01T14:26:00Z">
        <w:del w:id="724" w:author="Sher Afghan Asad" w:date="2019-03-07T00:48:00Z">
          <w:r w:rsidR="00E838B8" w:rsidRPr="00B44471" w:rsidDel="002504C7">
            <w:rPr>
              <w:rFonts w:ascii="Adobe Caslon Pro" w:hAnsi="Adobe Caslon Pro" w:cstheme="minorHAnsi"/>
              <w:rPrChange w:id="725" w:author="Sher Afghan Asad" w:date="2019-03-07T03:43:00Z">
                <w:rPr>
                  <w:rFonts w:cstheme="minorHAnsi"/>
                </w:rPr>
              </w:rPrChange>
            </w:rPr>
            <w:delText xml:space="preserve">taste-based </w:delText>
          </w:r>
        </w:del>
        <w:r w:rsidR="00E838B8" w:rsidRPr="00B44471">
          <w:rPr>
            <w:rFonts w:ascii="Adobe Caslon Pro" w:hAnsi="Adobe Caslon Pro" w:cstheme="minorHAnsi"/>
            <w:rPrChange w:id="726" w:author="Sher Afghan Asad" w:date="2019-03-07T03:43:00Z">
              <w:rPr>
                <w:rFonts w:cstheme="minorHAnsi"/>
              </w:rPr>
            </w:rPrChange>
          </w:rPr>
          <w:t xml:space="preserve">discrimination </w:t>
        </w:r>
      </w:ins>
      <w:commentRangeEnd w:id="722"/>
      <w:r w:rsidR="00A8211D" w:rsidRPr="00B44471">
        <w:rPr>
          <w:rStyle w:val="CommentReference"/>
          <w:rFonts w:ascii="Adobe Caslon Pro" w:hAnsi="Adobe Caslon Pro"/>
          <w:sz w:val="22"/>
          <w:szCs w:val="22"/>
          <w:rPrChange w:id="727" w:author="Sher Afghan Asad" w:date="2019-03-07T03:43:00Z">
            <w:rPr>
              <w:rStyle w:val="CommentReference"/>
            </w:rPr>
          </w:rPrChange>
        </w:rPr>
        <w:commentReference w:id="722"/>
      </w:r>
      <w:ins w:id="728" w:author="Bhattacharya, Joydeep [ECONS]" w:date="2019-03-01T14:26:00Z">
        <w:r w:rsidR="00E838B8" w:rsidRPr="00B44471">
          <w:rPr>
            <w:rFonts w:ascii="Adobe Caslon Pro" w:hAnsi="Adobe Caslon Pro" w:cstheme="minorHAnsi"/>
            <w:rPrChange w:id="729" w:author="Sher Afghan Asad" w:date="2019-03-07T03:43:00Z">
              <w:rPr>
                <w:rFonts w:cstheme="minorHAnsi"/>
              </w:rPr>
            </w:rPrChange>
          </w:rPr>
          <w:t xml:space="preserve">may </w:t>
        </w:r>
      </w:ins>
      <w:ins w:id="730" w:author="Bhattacharya, Joydeep [ECONS] [2]" w:date="2019-03-06T12:56:00Z">
        <w:r w:rsidR="000A2812" w:rsidRPr="00B44471">
          <w:rPr>
            <w:rFonts w:ascii="Adobe Caslon Pro" w:hAnsi="Adobe Caslon Pro" w:cstheme="minorHAnsi"/>
          </w:rPr>
          <w:t xml:space="preserve">itself </w:t>
        </w:r>
      </w:ins>
      <w:ins w:id="731" w:author="Bhattacharya, Joydeep [ECONS]" w:date="2019-03-01T14:26:00Z">
        <w:r w:rsidR="00E838B8" w:rsidRPr="00B44471">
          <w:rPr>
            <w:rFonts w:ascii="Adobe Caslon Pro" w:hAnsi="Adobe Caslon Pro" w:cstheme="minorHAnsi"/>
            <w:rPrChange w:id="732" w:author="Sher Afghan Asad" w:date="2019-03-07T03:43:00Z">
              <w:rPr>
                <w:rFonts w:cstheme="minorHAnsi"/>
              </w:rPr>
            </w:rPrChange>
          </w:rPr>
          <w:t>be rational</w:t>
        </w:r>
      </w:ins>
      <w:ins w:id="733" w:author="Bhattacharya, Joydeep [ECONS] [2]" w:date="2019-03-06T12:56:00Z">
        <w:r w:rsidR="000A2812" w:rsidRPr="00B44471">
          <w:rPr>
            <w:rFonts w:ascii="Adobe Caslon Pro" w:hAnsi="Adobe Caslon Pro" w:cstheme="minorHAnsi"/>
          </w:rPr>
          <w:t xml:space="preserve">, </w:t>
        </w:r>
      </w:ins>
      <w:ins w:id="734" w:author="Bhattacharya, Joydeep [ECONS]" w:date="2019-03-01T14:26:00Z">
        <w:del w:id="735" w:author="Bhattacharya, Joydeep [ECONS] [2]" w:date="2019-03-06T12:56:00Z">
          <w:r w:rsidR="00E838B8" w:rsidRPr="00B44471" w:rsidDel="000A2812">
            <w:rPr>
              <w:rFonts w:ascii="Adobe Caslon Pro" w:hAnsi="Adobe Caslon Pro" w:cstheme="minorHAnsi"/>
              <w:rPrChange w:id="736" w:author="Sher Afghan Asad" w:date="2019-03-07T03:43:00Z">
                <w:rPr>
                  <w:rFonts w:cstheme="minorHAnsi"/>
                </w:rPr>
              </w:rPrChange>
            </w:rPr>
            <w:delText xml:space="preserve">, efficient </w:delText>
          </w:r>
        </w:del>
        <w:r w:rsidR="00E838B8" w:rsidRPr="00B44471">
          <w:rPr>
            <w:rFonts w:ascii="Adobe Caslon Pro" w:hAnsi="Adobe Caslon Pro" w:cstheme="minorHAnsi"/>
            <w:rPrChange w:id="737" w:author="Sher Afghan Asad" w:date="2019-03-07T03:43:00Z">
              <w:rPr>
                <w:rFonts w:cstheme="minorHAnsi"/>
              </w:rPr>
            </w:rPrChange>
          </w:rPr>
          <w:t xml:space="preserve">and </w:t>
        </w:r>
      </w:ins>
      <w:ins w:id="738" w:author="Bhattacharya, Joydeep [ECONS]" w:date="2019-03-04T10:23:00Z">
        <w:r w:rsidR="007877E4" w:rsidRPr="00B44471">
          <w:rPr>
            <w:rFonts w:ascii="Adobe Caslon Pro" w:hAnsi="Adobe Caslon Pro" w:cstheme="minorHAnsi"/>
            <w:rPrChange w:id="739" w:author="Sher Afghan Asad" w:date="2019-03-07T03:43:00Z">
              <w:rPr>
                <w:rFonts w:cstheme="minorHAnsi"/>
              </w:rPr>
            </w:rPrChange>
          </w:rPr>
          <w:t>possibly</w:t>
        </w:r>
      </w:ins>
      <w:ins w:id="740" w:author="Bhattacharya, Joydeep [ECONS] [2]" w:date="2019-03-06T12:56:00Z">
        <w:r w:rsidR="000A2812" w:rsidRPr="00B44471">
          <w:rPr>
            <w:rFonts w:ascii="Adobe Caslon Pro" w:hAnsi="Adobe Caslon Pro" w:cstheme="minorHAnsi"/>
          </w:rPr>
          <w:t>,</w:t>
        </w:r>
      </w:ins>
      <w:ins w:id="741" w:author="Bhattacharya, Joydeep [ECONS]" w:date="2019-03-04T10:23:00Z">
        <w:r w:rsidR="007877E4" w:rsidRPr="00B44471">
          <w:rPr>
            <w:rFonts w:ascii="Adobe Caslon Pro" w:hAnsi="Adobe Caslon Pro" w:cstheme="minorHAnsi"/>
            <w:rPrChange w:id="742" w:author="Sher Afghan Asad" w:date="2019-03-07T03:43:00Z">
              <w:rPr>
                <w:rFonts w:cstheme="minorHAnsi"/>
              </w:rPr>
            </w:rPrChange>
          </w:rPr>
          <w:t xml:space="preserve"> </w:t>
        </w:r>
      </w:ins>
      <w:ins w:id="743" w:author="Bhattacharya, Joydeep [ECONS]" w:date="2019-03-01T14:26:00Z">
        <w:r w:rsidR="00E838B8" w:rsidRPr="00B44471">
          <w:rPr>
            <w:rFonts w:ascii="Adobe Caslon Pro" w:hAnsi="Adobe Caslon Pro" w:cstheme="minorHAnsi"/>
            <w:rPrChange w:id="744" w:author="Sher Afghan Asad" w:date="2019-03-07T03:43:00Z">
              <w:rPr>
                <w:rFonts w:cstheme="minorHAnsi"/>
              </w:rPr>
            </w:rPrChange>
          </w:rPr>
          <w:t>persistent.</w:t>
        </w:r>
      </w:ins>
      <w:ins w:id="745" w:author="Sher Afghan Asad" w:date="2019-03-07T00:52:00Z">
        <w:r w:rsidR="002504C7" w:rsidRPr="00B44471">
          <w:rPr>
            <w:rFonts w:ascii="Adobe Caslon Pro" w:hAnsi="Adobe Caslon Pro" w:cstheme="minorHAnsi"/>
          </w:rPr>
          <w:t xml:space="preserve"> </w:t>
        </w:r>
      </w:ins>
      <w:ins w:id="746" w:author="Bhattacharya, Joydeep [ECONS]" w:date="2019-03-01T14:26:00Z">
        <w:del w:id="747" w:author="Sher Afghan Asad" w:date="2019-03-07T00:52:00Z">
          <w:r w:rsidR="00E838B8" w:rsidRPr="00B44471" w:rsidDel="002504C7">
            <w:rPr>
              <w:rFonts w:ascii="Adobe Caslon Pro" w:hAnsi="Adobe Caslon Pro" w:cstheme="minorHAnsi"/>
              <w:rPrChange w:id="748" w:author="Sher Afghan Asad" w:date="2019-03-07T03:43:00Z">
                <w:rPr>
                  <w:rFonts w:cstheme="minorHAnsi"/>
                </w:rPr>
              </w:rPrChange>
            </w:rPr>
            <w:delText xml:space="preserve"> </w:delText>
          </w:r>
        </w:del>
      </w:ins>
    </w:p>
    <w:p w14:paraId="3DAF52FE" w14:textId="68A9FCEC" w:rsidR="000A2812" w:rsidRPr="00B44471" w:rsidRDefault="00EA04EA">
      <w:pPr>
        <w:autoSpaceDE w:val="0"/>
        <w:autoSpaceDN w:val="0"/>
        <w:adjustRightInd w:val="0"/>
        <w:spacing w:before="120" w:after="120" w:line="240" w:lineRule="auto"/>
        <w:jc w:val="both"/>
        <w:rPr>
          <w:ins w:id="749" w:author="Sher Afghan Asad" w:date="2019-03-07T00:55:00Z"/>
          <w:rFonts w:ascii="Adobe Caslon Pro" w:hAnsi="Adobe Caslon Pro" w:cstheme="minorHAnsi"/>
        </w:rPr>
      </w:pPr>
      <w:ins w:id="750" w:author="Bhattacharya, Joydeep [ECONS]" w:date="2019-03-01T14:06:00Z">
        <w:del w:id="751" w:author="Bhattacharya, Joydeep [ECONS] [2]" w:date="2019-03-06T12:56:00Z">
          <w:r w:rsidRPr="00B44471" w:rsidDel="000A2812">
            <w:rPr>
              <w:rFonts w:ascii="Adobe Caslon Pro" w:hAnsi="Adobe Caslon Pro" w:cstheme="minorHAnsi"/>
              <w:rPrChange w:id="752" w:author="Sher Afghan Asad" w:date="2019-03-07T03:43:00Z">
                <w:rPr>
                  <w:rFonts w:cstheme="minorHAnsi"/>
                </w:rPr>
              </w:rPrChange>
            </w:rPr>
            <w:delText>In this proposal</w:delText>
          </w:r>
        </w:del>
      </w:ins>
      <w:ins w:id="753" w:author="Bhattacharya, Joydeep [ECONS] [2]" w:date="2019-03-06T12:56:00Z">
        <w:r w:rsidR="000A2812" w:rsidRPr="00B44471">
          <w:rPr>
            <w:rFonts w:ascii="Adobe Caslon Pro" w:hAnsi="Adobe Caslon Pro" w:cstheme="minorHAnsi"/>
          </w:rPr>
          <w:t>Here</w:t>
        </w:r>
      </w:ins>
      <w:ins w:id="754" w:author="Bhattacharya, Joydeep [ECONS]" w:date="2019-03-01T14:06:00Z">
        <w:r w:rsidRPr="00B44471">
          <w:rPr>
            <w:rFonts w:ascii="Adobe Caslon Pro" w:hAnsi="Adobe Caslon Pro" w:cstheme="minorHAnsi"/>
            <w:rPrChange w:id="755" w:author="Sher Afghan Asad" w:date="2019-03-07T03:43:00Z">
              <w:rPr>
                <w:rFonts w:cstheme="minorHAnsi"/>
              </w:rPr>
            </w:rPrChange>
          </w:rPr>
          <w:t>, we</w:t>
        </w:r>
      </w:ins>
      <w:ins w:id="756" w:author="Bhattacharya, Joydeep [ECONS] [2]" w:date="2019-03-06T12:56:00Z">
        <w:r w:rsidR="000A2812" w:rsidRPr="00B44471">
          <w:rPr>
            <w:rFonts w:ascii="Adobe Caslon Pro" w:hAnsi="Adobe Caslon Pro" w:cstheme="minorHAnsi"/>
          </w:rPr>
          <w:t xml:space="preserve"> propose to</w:t>
        </w:r>
      </w:ins>
      <w:ins w:id="757" w:author="Bhattacharya, Joydeep [ECONS]" w:date="2019-03-01T14:06:00Z">
        <w:r w:rsidRPr="00B44471">
          <w:rPr>
            <w:rFonts w:ascii="Adobe Caslon Pro" w:hAnsi="Adobe Caslon Pro" w:cstheme="minorHAnsi"/>
            <w:rPrChange w:id="758" w:author="Sher Afghan Asad" w:date="2019-03-07T03:43:00Z">
              <w:rPr>
                <w:rFonts w:cstheme="minorHAnsi"/>
              </w:rPr>
            </w:rPrChange>
          </w:rPr>
          <w:t xml:space="preserve"> tackle </w:t>
        </w:r>
      </w:ins>
      <w:ins w:id="759" w:author="Bhattacharya, Joydeep [ECONS]" w:date="2019-03-04T10:23:00Z">
        <w:r w:rsidR="007877E4" w:rsidRPr="00B44471">
          <w:rPr>
            <w:rFonts w:ascii="Adobe Caslon Pro" w:hAnsi="Adobe Caslon Pro" w:cstheme="minorHAnsi"/>
            <w:rPrChange w:id="760" w:author="Sher Afghan Asad" w:date="2019-03-07T03:43:00Z">
              <w:rPr>
                <w:rFonts w:cstheme="minorHAnsi"/>
              </w:rPr>
            </w:rPrChange>
          </w:rPr>
          <w:t xml:space="preserve">only </w:t>
        </w:r>
      </w:ins>
      <w:ins w:id="761" w:author="Bhattacharya, Joydeep [ECONS]" w:date="2019-03-01T14:06:00Z">
        <w:r w:rsidRPr="00B44471">
          <w:rPr>
            <w:rFonts w:ascii="Adobe Caslon Pro" w:hAnsi="Adobe Caslon Pro" w:cstheme="minorHAnsi"/>
            <w:rPrChange w:id="762" w:author="Sher Afghan Asad" w:date="2019-03-07T03:43:00Z">
              <w:rPr>
                <w:rFonts w:cstheme="minorHAnsi"/>
              </w:rPr>
            </w:rPrChange>
          </w:rPr>
          <w:t xml:space="preserve">the </w:t>
        </w:r>
        <w:r w:rsidRPr="00B44471">
          <w:rPr>
            <w:rFonts w:ascii="Adobe Caslon Pro" w:hAnsi="Adobe Caslon Pro" w:cstheme="minorHAnsi"/>
            <w:i/>
            <w:rPrChange w:id="763" w:author="Sher Afghan Asad" w:date="2019-03-07T03:43:00Z">
              <w:rPr>
                <w:rFonts w:cstheme="minorHAnsi"/>
              </w:rPr>
            </w:rPrChange>
          </w:rPr>
          <w:t>first link</w:t>
        </w:r>
        <w:r w:rsidRPr="00B44471">
          <w:rPr>
            <w:rFonts w:ascii="Adobe Caslon Pro" w:hAnsi="Adobe Caslon Pro" w:cstheme="minorHAnsi"/>
            <w:rPrChange w:id="764" w:author="Sher Afghan Asad" w:date="2019-03-07T03:43:00Z">
              <w:rPr>
                <w:rFonts w:cstheme="minorHAnsi"/>
              </w:rPr>
            </w:rPrChange>
          </w:rPr>
          <w:t xml:space="preserve"> in th</w:t>
        </w:r>
      </w:ins>
      <w:ins w:id="765" w:author="Bhattacharya, Joydeep [ECONS] [2]" w:date="2019-03-06T12:56:00Z">
        <w:r w:rsidR="000A2812" w:rsidRPr="00B44471">
          <w:rPr>
            <w:rFonts w:ascii="Adobe Caslon Pro" w:hAnsi="Adobe Caslon Pro" w:cstheme="minorHAnsi"/>
          </w:rPr>
          <w:t>e above</w:t>
        </w:r>
      </w:ins>
      <w:ins w:id="766" w:author="Bhattacharya, Joydeep [ECONS]" w:date="2019-03-01T14:06:00Z">
        <w:del w:id="767" w:author="Bhattacharya, Joydeep [ECONS] [2]" w:date="2019-03-06T12:56:00Z">
          <w:r w:rsidRPr="00B44471" w:rsidDel="000A2812">
            <w:rPr>
              <w:rFonts w:ascii="Adobe Caslon Pro" w:hAnsi="Adobe Caslon Pro" w:cstheme="minorHAnsi"/>
              <w:rPrChange w:id="768" w:author="Sher Afghan Asad" w:date="2019-03-07T03:43:00Z">
                <w:rPr>
                  <w:rFonts w:cstheme="minorHAnsi"/>
                </w:rPr>
              </w:rPrChange>
            </w:rPr>
            <w:delText>is</w:delText>
          </w:r>
        </w:del>
        <w:r w:rsidRPr="00B44471">
          <w:rPr>
            <w:rFonts w:ascii="Adobe Caslon Pro" w:hAnsi="Adobe Caslon Pro" w:cstheme="minorHAnsi"/>
            <w:rPrChange w:id="769" w:author="Sher Afghan Asad" w:date="2019-03-07T03:43:00Z">
              <w:rPr>
                <w:rFonts w:cstheme="minorHAnsi"/>
              </w:rPr>
            </w:rPrChange>
          </w:rPr>
          <w:t xml:space="preserve"> chain of argument by narrowly asking, is there evidence that workers discriminate </w:t>
        </w:r>
      </w:ins>
      <w:ins w:id="770" w:author="Bhattacharya, Joydeep [ECONS]" w:date="2019-03-01T14:36:00Z">
        <w:r w:rsidR="00456DBC" w:rsidRPr="00B44471">
          <w:rPr>
            <w:rFonts w:ascii="Adobe Caslon Pro" w:hAnsi="Adobe Caslon Pro" w:cstheme="minorHAnsi"/>
            <w:rPrChange w:id="771" w:author="Sher Afghan Asad" w:date="2019-03-07T03:43:00Z">
              <w:rPr>
                <w:rFonts w:cstheme="minorHAnsi"/>
              </w:rPr>
            </w:rPrChange>
          </w:rPr>
          <w:t xml:space="preserve">on the intensive margin (work effort) </w:t>
        </w:r>
      </w:ins>
      <w:ins w:id="772" w:author="Bhattacharya, Joydeep [ECONS]" w:date="2019-03-01T14:06:00Z">
        <w:r w:rsidRPr="00B44471">
          <w:rPr>
            <w:rFonts w:ascii="Adobe Caslon Pro" w:hAnsi="Adobe Caslon Pro" w:cstheme="minorHAnsi"/>
            <w:rPrChange w:id="773" w:author="Sher Afghan Asad" w:date="2019-03-07T03:43:00Z">
              <w:rPr>
                <w:rFonts w:cstheme="minorHAnsi"/>
              </w:rPr>
            </w:rPrChange>
          </w:rPr>
          <w:t>against out-</w:t>
        </w:r>
      </w:ins>
      <w:ins w:id="774" w:author="Bhattacharya, Joydeep [ECONS]" w:date="2019-03-01T14:35:00Z">
        <w:r w:rsidR="00456DBC" w:rsidRPr="00B44471">
          <w:rPr>
            <w:rFonts w:ascii="Adobe Caslon Pro" w:hAnsi="Adobe Caslon Pro" w:cstheme="minorHAnsi"/>
            <w:rPrChange w:id="775" w:author="Sher Afghan Asad" w:date="2019-03-07T03:43:00Z">
              <w:rPr>
                <w:rFonts w:cstheme="minorHAnsi"/>
              </w:rPr>
            </w:rPrChange>
          </w:rPr>
          <w:t>race</w:t>
        </w:r>
      </w:ins>
      <w:ins w:id="776" w:author="Bhattacharya, Joydeep [ECONS]" w:date="2019-03-01T14:06:00Z">
        <w:r w:rsidRPr="00B44471">
          <w:rPr>
            <w:rFonts w:ascii="Adobe Caslon Pro" w:hAnsi="Adobe Caslon Pro" w:cstheme="minorHAnsi"/>
            <w:rPrChange w:id="777" w:author="Sher Afghan Asad" w:date="2019-03-07T03:43:00Z">
              <w:rPr>
                <w:rFonts w:cstheme="minorHAnsi"/>
              </w:rPr>
            </w:rPrChange>
          </w:rPr>
          <w:t xml:space="preserve"> employers? </w:t>
        </w:r>
      </w:ins>
    </w:p>
    <w:p w14:paraId="28FB10C2" w14:textId="54AB6091" w:rsidR="002504C7" w:rsidRPr="00B44471" w:rsidDel="00FD30E3" w:rsidRDefault="00EE1E12">
      <w:pPr>
        <w:autoSpaceDE w:val="0"/>
        <w:autoSpaceDN w:val="0"/>
        <w:adjustRightInd w:val="0"/>
        <w:spacing w:after="0" w:line="240" w:lineRule="auto"/>
        <w:jc w:val="both"/>
        <w:rPr>
          <w:ins w:id="778" w:author="Bhattacharya, Joydeep [ECONS] [2]" w:date="2019-03-06T12:57:00Z"/>
          <w:del w:id="779" w:author="Sher Afghan Asad" w:date="2019-03-07T02:24:00Z"/>
          <w:rFonts w:ascii="Adobe Caslon Pro" w:hAnsi="Adobe Caslon Pro" w:cs="AdvOTce2aec1c"/>
          <w:noProof/>
          <w:color w:val="000000"/>
          <w:rPrChange w:id="780" w:author="Sher Afghan Asad" w:date="2019-03-07T03:43:00Z">
            <w:rPr>
              <w:ins w:id="781" w:author="Bhattacharya, Joydeep [ECONS] [2]" w:date="2019-03-06T12:57:00Z"/>
              <w:del w:id="782" w:author="Sher Afghan Asad" w:date="2019-03-07T02:24:00Z"/>
              <w:rFonts w:ascii="Adobe Caslon Pro" w:hAnsi="Adobe Caslon Pro" w:cstheme="minorHAnsi"/>
            </w:rPr>
          </w:rPrChange>
        </w:rPr>
        <w:pPrChange w:id="783" w:author="Sher Afghan Asad" w:date="2019-03-07T01:28:00Z">
          <w:pPr>
            <w:jc w:val="both"/>
          </w:pPr>
        </w:pPrChange>
      </w:pPr>
      <w:ins w:id="784" w:author="Sher Afghan Asad" w:date="2019-03-07T00:59:00Z">
        <w:r w:rsidRPr="00B44471">
          <w:rPr>
            <w:rFonts w:ascii="Adobe Caslon Pro" w:hAnsi="Adobe Caslon Pro" w:cstheme="minorHAnsi"/>
          </w:rPr>
          <w:t xml:space="preserve">To answer our research question, we </w:t>
        </w:r>
      </w:ins>
      <w:ins w:id="785" w:author="Sher Afghan Asad" w:date="2019-03-07T01:00:00Z">
        <w:r w:rsidRPr="00B44471">
          <w:rPr>
            <w:rFonts w:ascii="Adobe Caslon Pro" w:hAnsi="Adobe Caslon Pro" w:cstheme="minorHAnsi"/>
          </w:rPr>
          <w:t>employ dominant view</w:t>
        </w:r>
      </w:ins>
      <w:ins w:id="786" w:author="Sher Afghan Asad" w:date="2019-03-07T01:02:00Z">
        <w:r w:rsidRPr="00B44471">
          <w:rPr>
            <w:rFonts w:ascii="Adobe Caslon Pro" w:hAnsi="Adobe Caslon Pro" w:cstheme="minorHAnsi"/>
          </w:rPr>
          <w:t>s</w:t>
        </w:r>
      </w:ins>
      <w:ins w:id="787" w:author="Sher Afghan Asad" w:date="2019-03-07T01:00:00Z">
        <w:r w:rsidRPr="00B44471">
          <w:rPr>
            <w:rFonts w:ascii="Adobe Caslon Pro" w:hAnsi="Adobe Caslon Pro" w:cstheme="minorHAnsi"/>
          </w:rPr>
          <w:t xml:space="preserve"> of prejudice from the psychology literature</w:t>
        </w:r>
      </w:ins>
      <w:ins w:id="788" w:author="Sher Afghan Asad" w:date="2019-03-07T01:16:00Z">
        <w:r w:rsidR="0037214C" w:rsidRPr="00B44471">
          <w:rPr>
            <w:rFonts w:ascii="Adobe Caslon Pro" w:hAnsi="Adobe Caslon Pro" w:cstheme="minorHAnsi"/>
          </w:rPr>
          <w:t>. The literature postulates</w:t>
        </w:r>
      </w:ins>
      <w:ins w:id="789" w:author="Sher Afghan Asad" w:date="2019-03-07T01:02:00Z">
        <w:r w:rsidRPr="00B44471">
          <w:rPr>
            <w:rFonts w:ascii="Adobe Caslon Pro" w:hAnsi="Adobe Caslon Pro" w:cstheme="minorHAnsi"/>
          </w:rPr>
          <w:t xml:space="preserve"> </w:t>
        </w:r>
      </w:ins>
      <w:ins w:id="790" w:author="Sher Afghan Asad" w:date="2019-03-07T01:21:00Z">
        <w:r w:rsidR="008A1DC1" w:rsidRPr="00B44471">
          <w:rPr>
            <w:rFonts w:ascii="Adobe Caslon Pro" w:hAnsi="Adobe Caslon Pro" w:cstheme="minorHAnsi"/>
          </w:rPr>
          <w:t xml:space="preserve">that </w:t>
        </w:r>
      </w:ins>
      <w:ins w:id="791" w:author="Sher Afghan Asad" w:date="2019-03-07T01:18:00Z">
        <w:r w:rsidR="008A1DC1" w:rsidRPr="00B44471">
          <w:rPr>
            <w:rFonts w:ascii="Adobe Caslon Pro" w:hAnsi="Adobe Caslon Pro" w:cstheme="minorHAnsi"/>
          </w:rPr>
          <w:t>1)</w:t>
        </w:r>
      </w:ins>
      <w:ins w:id="792" w:author="Sher Afghan Asad" w:date="2019-03-07T01:15:00Z">
        <w:r w:rsidR="0037214C" w:rsidRPr="00B44471">
          <w:rPr>
            <w:rFonts w:ascii="Adobe Caslon Pro" w:hAnsi="Adobe Caslon Pro" w:cstheme="minorHAnsi"/>
          </w:rPr>
          <w:t xml:space="preserve"> prejudice is an evolutionary phenomenon making group membership an important component of one’s social identity</w:t>
        </w:r>
      </w:ins>
      <w:ins w:id="793" w:author="Sher Afghan Asad" w:date="2019-03-07T01:25:00Z">
        <w:r w:rsidR="008A1DC1" w:rsidRPr="00B44471">
          <w:rPr>
            <w:rFonts w:ascii="Adobe Caslon Pro" w:hAnsi="Adobe Caslon Pro" w:cstheme="minorHAnsi"/>
          </w:rPr>
          <w:t xml:space="preserve"> </w:t>
        </w:r>
      </w:ins>
      <w:ins w:id="794" w:author="Sher Afghan Asad" w:date="2019-03-07T02:40:00Z">
        <w:r w:rsidR="00BF014B" w:rsidRPr="00C52AC0">
          <w:rPr>
            <w:rFonts w:ascii="Adobe Caslon Pro" w:hAnsi="Adobe Caslon Pro" w:cstheme="minorHAnsi"/>
          </w:rPr>
          <w:fldChar w:fldCharType="begin" w:fldLock="1"/>
        </w:r>
      </w:ins>
      <w:r w:rsidR="00A123D4" w:rsidRPr="00B44471">
        <w:rPr>
          <w:rFonts w:ascii="Adobe Caslon Pro" w:hAnsi="Adobe Caslon Pro" w:cstheme="minorHAnsi"/>
        </w:rPr>
        <w:instrText>ADDIN CSL_CITATION {"citationItems":[{"id":"ITEM-1","itemData":{"author":[{"dropping-particle":"","family":"Tajfel","given":"Henri","non-dropping-particle":"","parse-names":false,"suffix":""}],"container-title":"Scientific American","id":"ITEM-1","issued":{"date-parts":[["1970"]]},"page":"96-103","title":"Experiments in Intergroup Discrimination","type":"article-journal"},"uris":["http://www.mendeley.com/documents/?uuid=7acf42b3-c1db-486d-b727-d72461f3fe5f"]}],"mendeley":{"formattedCitation":"(Tajfel, 1970)","plainTextFormattedCitation":"(Tajfel, 1970)","previouslyFormattedCitation":"(Tajfel, 1970)"},"properties":{"noteIndex":0},"schema":"https://github.com/citation-style-language/schema/raw/master/csl-citation.json"}</w:instrText>
      </w:r>
      <w:r w:rsidR="00BF014B" w:rsidRPr="00454D6C">
        <w:rPr>
          <w:rFonts w:ascii="Adobe Caslon Pro" w:hAnsi="Adobe Caslon Pro" w:cstheme="minorHAnsi"/>
        </w:rPr>
        <w:fldChar w:fldCharType="separate"/>
      </w:r>
      <w:r w:rsidR="00A123D4" w:rsidRPr="00B44471">
        <w:rPr>
          <w:rFonts w:ascii="Adobe Caslon Pro" w:hAnsi="Adobe Caslon Pro" w:cstheme="minorHAnsi"/>
          <w:noProof/>
        </w:rPr>
        <w:t>(Tajfel, 1970)</w:t>
      </w:r>
      <w:ins w:id="795" w:author="Sher Afghan Asad" w:date="2019-03-07T02:40:00Z">
        <w:r w:rsidR="00BF014B" w:rsidRPr="00C52AC0">
          <w:rPr>
            <w:rFonts w:ascii="Adobe Caslon Pro" w:hAnsi="Adobe Caslon Pro" w:cstheme="minorHAnsi"/>
          </w:rPr>
          <w:fldChar w:fldCharType="end"/>
        </w:r>
      </w:ins>
      <w:ins w:id="796" w:author="Sher Afghan Asad" w:date="2019-03-07T01:16:00Z">
        <w:r w:rsidR="0037214C" w:rsidRPr="00B44471">
          <w:rPr>
            <w:rFonts w:ascii="Adobe Caslon Pro" w:hAnsi="Adobe Caslon Pro" w:cstheme="minorHAnsi"/>
          </w:rPr>
          <w:t xml:space="preserve"> </w:t>
        </w:r>
      </w:ins>
      <w:ins w:id="797" w:author="Sher Afghan Asad" w:date="2019-03-07T01:15:00Z">
        <w:r w:rsidR="0037214C" w:rsidRPr="00B44471">
          <w:rPr>
            <w:rFonts w:ascii="Adobe Caslon Pro" w:hAnsi="Adobe Caslon Pro" w:cstheme="minorHAnsi"/>
          </w:rPr>
          <w:t>and</w:t>
        </w:r>
      </w:ins>
      <w:ins w:id="798" w:author="Sher Afghan Asad" w:date="2019-03-07T01:18:00Z">
        <w:r w:rsidR="008A1DC1" w:rsidRPr="00B44471">
          <w:rPr>
            <w:rFonts w:ascii="Adobe Caslon Pro" w:hAnsi="Adobe Caslon Pro" w:cstheme="minorHAnsi"/>
          </w:rPr>
          <w:t xml:space="preserve"> 2)</w:t>
        </w:r>
      </w:ins>
      <w:ins w:id="799" w:author="Sher Afghan Asad" w:date="2019-03-07T01:01:00Z">
        <w:r w:rsidRPr="00B44471">
          <w:rPr>
            <w:rFonts w:ascii="Adobe Caslon Pro" w:hAnsi="Adobe Caslon Pro" w:cstheme="minorHAnsi"/>
          </w:rPr>
          <w:t xml:space="preserve"> unconscious automatic negative associations can be triggered by exposure to out-group</w:t>
        </w:r>
      </w:ins>
      <w:ins w:id="800" w:author="Sher Afghan Asad" w:date="2019-03-07T01:23:00Z">
        <w:r w:rsidR="008A1DC1" w:rsidRPr="00B44471">
          <w:rPr>
            <w:rFonts w:ascii="Adobe Caslon Pro" w:hAnsi="Adobe Caslon Pro" w:cstheme="minorHAnsi"/>
          </w:rPr>
          <w:t xml:space="preserve"> </w:t>
        </w:r>
      </w:ins>
      <w:ins w:id="801" w:author="Sher Afghan Asad" w:date="2019-03-07T03:05:00Z">
        <w:r w:rsidR="00B676FE" w:rsidRPr="00C52AC0">
          <w:rPr>
            <w:rFonts w:ascii="Adobe Caslon Pro" w:hAnsi="Adobe Caslon Pro" w:cstheme="minorHAnsi"/>
          </w:rPr>
          <w:fldChar w:fldCharType="begin" w:fldLock="1"/>
        </w:r>
      </w:ins>
      <w:r w:rsidR="00B676FE" w:rsidRPr="00B44471">
        <w:rPr>
          <w:rFonts w:ascii="Adobe Caslon Pro" w:hAnsi="Adobe Caslon Pro" w:cstheme="minorHAnsi"/>
        </w:rPr>
        <w:instrText>ADDIN CSL_CITATION {"citationItems":[{"id":"ITEM-1","itemData":{"DOI":"10.1257/000282805774670365","ISBN":"00028282","ISSN":"0002-8282","PMID":"18617394","author":[{"dropping-particle":"","family":"Bertrand","given":"Marianne","non-dropping-particle":"","parse-names":false,"suffix":""},{"dropping-particle":"","family":"Chugh","given":"Dolly","non-dropping-particle":"","parse-names":false,"suffix":""},{"dropping-particle":"","family":"Mullainathan","given":"Sendhil","non-dropping-particle":"","parse-names":false,"suffix":""}],"container-title":"American Economic Review","id":"ITEM-1","issued":{"date-parts":[["2005"]]},"title":"Implicit Discrimination","type":"article-journal"},"uris":["http://www.mendeley.com/documents/?uuid=dc953dc4-d732-4f10-b98a-41cb507b501d"]}],"mendeley":{"formattedCitation":"(Bertrand, Chugh, &amp; Mullainathan, 2005)","plainTextFormattedCitation":"(Bertrand, Chugh, &amp; Mullainathan, 2005)","previouslyFormattedCitation":"(Bertrand, Chugh, &amp; Mullainathan, 2005)"},"properties":{"noteIndex":0},"schema":"https://github.com/citation-style-language/schema/raw/master/csl-citation.json"}</w:instrText>
      </w:r>
      <w:r w:rsidR="00B676FE" w:rsidRPr="00454D6C">
        <w:rPr>
          <w:rFonts w:ascii="Adobe Caslon Pro" w:hAnsi="Adobe Caslon Pro" w:cstheme="minorHAnsi"/>
        </w:rPr>
        <w:fldChar w:fldCharType="separate"/>
      </w:r>
      <w:r w:rsidR="00B676FE" w:rsidRPr="00B44471">
        <w:rPr>
          <w:rFonts w:ascii="Adobe Caslon Pro" w:hAnsi="Adobe Caslon Pro" w:cstheme="minorHAnsi"/>
          <w:noProof/>
        </w:rPr>
        <w:t>(Bertrand, Chugh, &amp; Mullainathan, 2005)</w:t>
      </w:r>
      <w:ins w:id="802" w:author="Sher Afghan Asad" w:date="2019-03-07T03:05:00Z">
        <w:r w:rsidR="00B676FE" w:rsidRPr="00C52AC0">
          <w:rPr>
            <w:rFonts w:ascii="Adobe Caslon Pro" w:hAnsi="Adobe Caslon Pro" w:cstheme="minorHAnsi"/>
          </w:rPr>
          <w:fldChar w:fldCharType="end"/>
        </w:r>
      </w:ins>
      <w:ins w:id="803" w:author="Sher Afghan Asad" w:date="2019-03-07T01:18:00Z">
        <w:r w:rsidR="008A1DC1" w:rsidRPr="00B44471">
          <w:rPr>
            <w:rFonts w:ascii="Adobe Caslon Pro" w:hAnsi="Adobe Caslon Pro" w:cstheme="minorHAnsi"/>
          </w:rPr>
          <w:t>.</w:t>
        </w:r>
      </w:ins>
      <w:ins w:id="804" w:author="Sher Afghan Asad" w:date="2019-03-07T01:02:00Z">
        <w:r w:rsidRPr="00B44471">
          <w:rPr>
            <w:rFonts w:ascii="Adobe Caslon Pro" w:hAnsi="Adobe Caslon Pro" w:cstheme="minorHAnsi"/>
          </w:rPr>
          <w:t xml:space="preserve"> </w:t>
        </w:r>
      </w:ins>
      <w:commentRangeStart w:id="805"/>
      <w:ins w:id="806" w:author="Sher Afghan Asad" w:date="2019-03-07T01:27:00Z">
        <w:r w:rsidR="00F74D1A" w:rsidRPr="00B44471">
          <w:rPr>
            <w:rFonts w:ascii="Adobe Caslon Pro" w:hAnsi="Adobe Caslon Pro" w:cstheme="minorHAnsi"/>
          </w:rPr>
          <w:t>In a way, t</w:t>
        </w:r>
      </w:ins>
      <w:ins w:id="807" w:author="Sher Afghan Asad" w:date="2019-03-07T01:21:00Z">
        <w:r w:rsidR="008A1DC1" w:rsidRPr="00B44471">
          <w:rPr>
            <w:rFonts w:ascii="Adobe Caslon Pro" w:hAnsi="Adobe Caslon Pro" w:cstheme="minorHAnsi"/>
          </w:rPr>
          <w:t>he psychological literature</w:t>
        </w:r>
      </w:ins>
      <w:ins w:id="808" w:author="Sher Afghan Asad" w:date="2019-03-07T01:01:00Z">
        <w:r w:rsidRPr="00B44471">
          <w:rPr>
            <w:rFonts w:ascii="Adobe Caslon Pro" w:hAnsi="Adobe Caslon Pro" w:cstheme="minorHAnsi"/>
          </w:rPr>
          <w:t xml:space="preserve"> </w:t>
        </w:r>
      </w:ins>
      <w:ins w:id="809" w:author="Sher Afghan Asad" w:date="2019-03-07T01:02:00Z">
        <w:r w:rsidRPr="00B44471">
          <w:rPr>
            <w:rFonts w:ascii="Adobe Caslon Pro" w:hAnsi="Adobe Caslon Pro" w:cstheme="minorHAnsi"/>
          </w:rPr>
          <w:t>offer</w:t>
        </w:r>
      </w:ins>
      <w:ins w:id="810" w:author="Sher Afghan Asad" w:date="2019-03-07T01:21:00Z">
        <w:r w:rsidR="008A1DC1" w:rsidRPr="00B44471">
          <w:rPr>
            <w:rFonts w:ascii="Adobe Caslon Pro" w:hAnsi="Adobe Caslon Pro" w:cstheme="minorHAnsi"/>
          </w:rPr>
          <w:t>s</w:t>
        </w:r>
      </w:ins>
      <w:ins w:id="811" w:author="Sher Afghan Asad" w:date="2019-03-07T01:02:00Z">
        <w:r w:rsidRPr="00B44471">
          <w:rPr>
            <w:rFonts w:ascii="Adobe Caslon Pro" w:hAnsi="Adobe Caslon Pro" w:cstheme="minorHAnsi"/>
          </w:rPr>
          <w:t xml:space="preserve"> micro</w:t>
        </w:r>
      </w:ins>
      <w:ins w:id="812" w:author="Sher Afghan Asad" w:date="2019-03-07T01:04:00Z">
        <w:r w:rsidRPr="00B44471">
          <w:rPr>
            <w:rFonts w:ascii="Adobe Caslon Pro" w:hAnsi="Adobe Caslon Pro" w:cstheme="minorHAnsi"/>
          </w:rPr>
          <w:t>-</w:t>
        </w:r>
      </w:ins>
      <w:ins w:id="813" w:author="Sher Afghan Asad" w:date="2019-03-07T01:02:00Z">
        <w:r w:rsidRPr="00B44471">
          <w:rPr>
            <w:rFonts w:ascii="Adobe Caslon Pro" w:hAnsi="Adobe Caslon Pro" w:cstheme="minorHAnsi"/>
          </w:rPr>
          <w:t>foundation</w:t>
        </w:r>
      </w:ins>
      <w:ins w:id="814" w:author="Sher Afghan Asad" w:date="2019-03-07T01:04:00Z">
        <w:r w:rsidRPr="00B44471">
          <w:rPr>
            <w:rFonts w:ascii="Adobe Caslon Pro" w:hAnsi="Adobe Caslon Pro" w:cstheme="minorHAnsi"/>
          </w:rPr>
          <w:t>s</w:t>
        </w:r>
      </w:ins>
      <w:ins w:id="815" w:author="Sher Afghan Asad" w:date="2019-03-07T01:02:00Z">
        <w:r w:rsidRPr="00B44471">
          <w:rPr>
            <w:rFonts w:ascii="Adobe Caslon Pro" w:hAnsi="Adobe Caslon Pro" w:cstheme="minorHAnsi"/>
          </w:rPr>
          <w:t xml:space="preserve"> to </w:t>
        </w:r>
      </w:ins>
      <w:ins w:id="816" w:author="Sher Afghan Asad" w:date="2019-03-07T02:04:00Z">
        <w:r w:rsidR="00CF483B" w:rsidRPr="00B44471">
          <w:rPr>
            <w:rFonts w:ascii="Adobe Caslon Pro" w:hAnsi="Adobe Caslon Pro" w:cstheme="minorHAnsi"/>
            <w:noProof/>
          </w:rPr>
          <w:t>Becker’s</w:t>
        </w:r>
        <w:r w:rsidR="00CF483B" w:rsidRPr="00B44471">
          <w:rPr>
            <w:rFonts w:ascii="Adobe Caslon Pro" w:hAnsi="Adobe Caslon Pro" w:cstheme="minorHAnsi"/>
          </w:rPr>
          <w:t xml:space="preserve"> </w:t>
        </w:r>
      </w:ins>
      <w:ins w:id="817" w:author="Sher Afghan Asad" w:date="2019-03-07T01:02:00Z">
        <w:r w:rsidRPr="00B44471">
          <w:rPr>
            <w:rFonts w:ascii="Adobe Caslon Pro" w:hAnsi="Adobe Caslon Pro" w:cstheme="minorHAnsi"/>
          </w:rPr>
          <w:t>animus-</w:t>
        </w:r>
      </w:ins>
      <w:ins w:id="818" w:author="Sher Afghan Asad" w:date="2019-03-07T01:03:00Z">
        <w:r w:rsidRPr="00B44471">
          <w:rPr>
            <w:rFonts w:ascii="Adobe Caslon Pro" w:hAnsi="Adobe Caslon Pro" w:cstheme="minorHAnsi"/>
          </w:rPr>
          <w:t>based model</w:t>
        </w:r>
      </w:ins>
      <w:ins w:id="819" w:author="Sher Afghan Asad" w:date="2019-03-07T02:05:00Z">
        <w:r w:rsidR="00CF483B" w:rsidRPr="00B44471">
          <w:rPr>
            <w:rFonts w:ascii="Adobe Caslon Pro" w:hAnsi="Adobe Caslon Pro" w:cstheme="minorHAnsi"/>
          </w:rPr>
          <w:t>,</w:t>
        </w:r>
      </w:ins>
      <w:ins w:id="820" w:author="Sher Afghan Asad" w:date="2019-03-07T02:02:00Z">
        <w:r w:rsidR="00D646AD" w:rsidRPr="00B44471">
          <w:rPr>
            <w:rFonts w:ascii="Adobe Caslon Pro" w:hAnsi="Adobe Caslon Pro" w:cstheme="minorHAnsi"/>
          </w:rPr>
          <w:t xml:space="preserve"> </w:t>
        </w:r>
        <w:r w:rsidR="00CF483B" w:rsidRPr="00B44471">
          <w:rPr>
            <w:rFonts w:ascii="Adobe Caslon Pro" w:hAnsi="Adobe Caslon Pro" w:cstheme="minorHAnsi"/>
          </w:rPr>
          <w:t xml:space="preserve">in which discrimination </w:t>
        </w:r>
        <w:r w:rsidR="00CF483B" w:rsidRPr="00B44471">
          <w:rPr>
            <w:rFonts w:ascii="Adobe Caslon Pro" w:hAnsi="Adobe Caslon Pro" w:cstheme="minorHAnsi"/>
            <w:noProof/>
          </w:rPr>
          <w:t>exist</w:t>
        </w:r>
      </w:ins>
      <w:ins w:id="821" w:author="Sher Afghan Asad" w:date="2019-03-07T03:27:00Z">
        <w:r w:rsidR="005F56A4" w:rsidRPr="00B44471">
          <w:rPr>
            <w:rFonts w:ascii="Adobe Caslon Pro" w:hAnsi="Adobe Caslon Pro" w:cstheme="minorHAnsi"/>
            <w:noProof/>
          </w:rPr>
          <w:t>s</w:t>
        </w:r>
      </w:ins>
      <w:ins w:id="822" w:author="Sher Afghan Asad" w:date="2019-03-07T02:02:00Z">
        <w:r w:rsidR="00CF483B" w:rsidRPr="00B44471">
          <w:rPr>
            <w:rFonts w:ascii="Adobe Caslon Pro" w:hAnsi="Adobe Caslon Pro" w:cstheme="minorHAnsi"/>
          </w:rPr>
          <w:t xml:space="preserve"> because of animus</w:t>
        </w:r>
      </w:ins>
      <w:ins w:id="823" w:author="Sher Afghan Asad" w:date="2019-03-07T02:06:00Z">
        <w:r w:rsidR="00CF483B" w:rsidRPr="00B44471">
          <w:rPr>
            <w:rFonts w:ascii="Adobe Caslon Pro" w:hAnsi="Adobe Caslon Pro" w:cstheme="minorHAnsi"/>
          </w:rPr>
          <w:t>/distaste</w:t>
        </w:r>
      </w:ins>
      <w:ins w:id="824" w:author="Sher Afghan Asad" w:date="2019-03-07T02:02:00Z">
        <w:r w:rsidR="00CF483B" w:rsidRPr="00B44471">
          <w:rPr>
            <w:rFonts w:ascii="Adobe Caslon Pro" w:hAnsi="Adobe Caslon Pro" w:cstheme="minorHAnsi"/>
          </w:rPr>
          <w:t xml:space="preserve"> towards the out-group</w:t>
        </w:r>
      </w:ins>
      <w:ins w:id="825" w:author="Sher Afghan Asad" w:date="2019-03-07T03:24:00Z">
        <w:r w:rsidR="005F56A4" w:rsidRPr="00B44471">
          <w:rPr>
            <w:rFonts w:ascii="Adobe Caslon Pro" w:hAnsi="Adobe Caslon Pro" w:cstheme="minorHAnsi"/>
          </w:rPr>
          <w:t xml:space="preserve"> </w:t>
        </w:r>
        <w:r w:rsidR="005F56A4" w:rsidRPr="00B44471">
          <w:rPr>
            <w:rFonts w:ascii="Adobe Caslon Pro" w:hAnsi="Adobe Caslon Pro" w:cstheme="minorHAnsi"/>
          </w:rPr>
          <w:fldChar w:fldCharType="begin" w:fldLock="1"/>
        </w:r>
      </w:ins>
      <w:r w:rsidR="00C52AC0">
        <w:rPr>
          <w:rFonts w:ascii="Adobe Caslon Pro" w:hAnsi="Adobe Caslon Pro" w:cstheme="minorHAnsi"/>
        </w:rPr>
        <w:instrText>ADDIN CSL_CITATION {"citationItems":[{"id":"ITEM-1","itemData":{"author":[{"dropping-particle":"","family":"Becker","given":"Gary S.","non-dropping-particle":"","parse-names":false,"suffix":""}],"id":"ITEM-1","issued":{"date-parts":[["1957"]]},"publisher":"University of Chicago Press","title":"The economics of discrimination","type":"book"},"uris":["http://www.mendeley.com/documents/?uuid=848fa5b2-1e7b-4583-a758-88f291c3dca9"]}],"mendeley":{"formattedCitation":"(Becker, 1957)","plainTextFormattedCitation":"(Becker, 1957)","previouslyFormattedCitation":"(Becker, 1957)"},"properties":{"noteIndex":0},"schema":"https://github.com/citation-style-language/schema/raw/master/csl-citation.json"}</w:instrText>
      </w:r>
      <w:r w:rsidR="005F56A4" w:rsidRPr="00454D6C">
        <w:rPr>
          <w:rFonts w:ascii="Adobe Caslon Pro" w:hAnsi="Adobe Caslon Pro" w:cstheme="minorHAnsi"/>
        </w:rPr>
        <w:fldChar w:fldCharType="separate"/>
      </w:r>
      <w:r w:rsidR="005F56A4" w:rsidRPr="00B44471">
        <w:rPr>
          <w:rFonts w:ascii="Adobe Caslon Pro" w:hAnsi="Adobe Caslon Pro" w:cstheme="minorHAnsi"/>
          <w:noProof/>
        </w:rPr>
        <w:t>(Becker, 1957)</w:t>
      </w:r>
      <w:ins w:id="826" w:author="Sher Afghan Asad" w:date="2019-03-07T03:24:00Z">
        <w:r w:rsidR="005F56A4" w:rsidRPr="00454D6C">
          <w:rPr>
            <w:rFonts w:ascii="Adobe Caslon Pro" w:hAnsi="Adobe Caslon Pro" w:cstheme="minorHAnsi"/>
          </w:rPr>
          <w:fldChar w:fldCharType="end"/>
        </w:r>
      </w:ins>
      <w:commentRangeEnd w:id="805"/>
      <w:ins w:id="827" w:author="Sher Afghan Asad" w:date="2019-03-07T10:15:00Z">
        <w:r w:rsidR="001B0FAB">
          <w:rPr>
            <w:rStyle w:val="CommentReference"/>
          </w:rPr>
          <w:commentReference w:id="805"/>
        </w:r>
      </w:ins>
      <w:ins w:id="828" w:author="Sher Afghan Asad" w:date="2019-03-07T02:05:00Z">
        <w:r w:rsidR="00CF483B" w:rsidRPr="00B44471">
          <w:rPr>
            <w:rFonts w:ascii="Adobe Caslon Pro" w:hAnsi="Adobe Caslon Pro" w:cstheme="minorHAnsi"/>
          </w:rPr>
          <w:t>.</w:t>
        </w:r>
      </w:ins>
      <w:ins w:id="829" w:author="Sher Afghan Asad" w:date="2019-03-07T01:03:00Z">
        <w:r w:rsidRPr="00B44471">
          <w:rPr>
            <w:rFonts w:ascii="Adobe Caslon Pro" w:hAnsi="Adobe Caslon Pro" w:cstheme="minorHAnsi"/>
          </w:rPr>
          <w:t xml:space="preserve"> </w:t>
        </w:r>
      </w:ins>
      <w:commentRangeStart w:id="830"/>
      <w:ins w:id="831" w:author="Sher Afghan Asad" w:date="2019-03-07T01:06:00Z">
        <w:r w:rsidRPr="00B44471">
          <w:rPr>
            <w:rFonts w:ascii="Adobe Caslon Pro" w:hAnsi="Adobe Caslon Pro" w:cstheme="minorHAnsi"/>
          </w:rPr>
          <w:t xml:space="preserve">We test </w:t>
        </w:r>
      </w:ins>
      <w:ins w:id="832" w:author="Sher Afghan Asad" w:date="2019-03-07T02:21:00Z">
        <w:r w:rsidR="001935DF" w:rsidRPr="00B44471">
          <w:rPr>
            <w:rFonts w:ascii="Adobe Caslon Pro" w:hAnsi="Adobe Caslon Pro" w:cstheme="minorHAnsi"/>
          </w:rPr>
          <w:t>discrimination in social preferences</w:t>
        </w:r>
      </w:ins>
      <w:ins w:id="833" w:author="Sher Afghan Asad" w:date="2019-03-07T02:22:00Z">
        <w:r w:rsidR="001935DF" w:rsidRPr="00B44471">
          <w:rPr>
            <w:rFonts w:ascii="Adobe Caslon Pro" w:hAnsi="Adobe Caslon Pro" w:cstheme="minorHAnsi"/>
          </w:rPr>
          <w:t xml:space="preserve"> - </w:t>
        </w:r>
      </w:ins>
      <w:ins w:id="834" w:author="Sher Afghan Asad" w:date="2019-03-07T02:21:00Z">
        <w:r w:rsidR="001935DF" w:rsidRPr="00B44471">
          <w:rPr>
            <w:rFonts w:ascii="Adobe Caslon Pro" w:hAnsi="Adobe Caslon Pro" w:cstheme="minorHAnsi"/>
          </w:rPr>
          <w:t>such as</w:t>
        </w:r>
      </w:ins>
      <w:ins w:id="835" w:author="Sher Afghan Asad" w:date="2019-03-07T01:06:00Z">
        <w:r w:rsidRPr="00B44471">
          <w:rPr>
            <w:rFonts w:ascii="Adobe Caslon Pro" w:hAnsi="Adobe Caslon Pro" w:cstheme="minorHAnsi"/>
          </w:rPr>
          <w:t xml:space="preserve"> altruism</w:t>
        </w:r>
      </w:ins>
      <w:ins w:id="836" w:author="Sher Afghan Asad" w:date="2019-03-07T01:09:00Z">
        <w:r w:rsidR="000F4068" w:rsidRPr="00B44471">
          <w:rPr>
            <w:rFonts w:ascii="Adobe Caslon Pro" w:hAnsi="Adobe Caslon Pro" w:cstheme="minorHAnsi"/>
          </w:rPr>
          <w:t xml:space="preserve"> </w:t>
        </w:r>
        <w:r w:rsidR="000F4068" w:rsidRPr="00B44471">
          <w:rPr>
            <w:rFonts w:ascii="Adobe Caslon Pro" w:hAnsi="Adobe Caslon Pro"/>
          </w:rPr>
          <w:t>(feelings of benevolence toward</w:t>
        </w:r>
      </w:ins>
      <w:ins w:id="837" w:author="Sher Afghan Asad" w:date="2019-03-07T01:30:00Z">
        <w:r w:rsidR="00F74D1A" w:rsidRPr="00B44471">
          <w:rPr>
            <w:rFonts w:ascii="Adobe Caslon Pro" w:hAnsi="Adobe Caslon Pro"/>
          </w:rPr>
          <w:t>s</w:t>
        </w:r>
      </w:ins>
      <w:ins w:id="838" w:author="Sher Afghan Asad" w:date="2019-03-07T01:09:00Z">
        <w:r w:rsidR="000F4068" w:rsidRPr="00B44471">
          <w:rPr>
            <w:rFonts w:ascii="Adobe Caslon Pro" w:hAnsi="Adobe Caslon Pro"/>
          </w:rPr>
          <w:t xml:space="preserve"> an employer)</w:t>
        </w:r>
      </w:ins>
      <w:ins w:id="839" w:author="Sher Afghan Asad" w:date="2019-03-07T01:06:00Z">
        <w:r w:rsidRPr="00B44471">
          <w:rPr>
            <w:rFonts w:ascii="Adobe Caslon Pro" w:hAnsi="Adobe Caslon Pro" w:cstheme="minorHAnsi"/>
          </w:rPr>
          <w:t xml:space="preserve"> </w:t>
        </w:r>
      </w:ins>
      <w:ins w:id="840" w:author="Sher Afghan Asad" w:date="2019-03-07T01:33:00Z">
        <w:r w:rsidR="00F74D1A" w:rsidRPr="00B44471">
          <w:rPr>
            <w:rFonts w:ascii="Adobe Caslon Pro" w:hAnsi="Adobe Caslon Pro" w:cstheme="minorHAnsi"/>
          </w:rPr>
          <w:t>and</w:t>
        </w:r>
      </w:ins>
      <w:ins w:id="841" w:author="Sher Afghan Asad" w:date="2019-03-07T01:06:00Z">
        <w:r w:rsidRPr="00B44471">
          <w:rPr>
            <w:rFonts w:ascii="Adobe Caslon Pro" w:hAnsi="Adobe Caslon Pro" w:cstheme="minorHAnsi"/>
          </w:rPr>
          <w:t xml:space="preserve"> reciprocity</w:t>
        </w:r>
      </w:ins>
      <w:ins w:id="842" w:author="Sher Afghan Asad" w:date="2019-03-07T01:09:00Z">
        <w:r w:rsidR="000F4068" w:rsidRPr="00B44471">
          <w:rPr>
            <w:rFonts w:ascii="Adobe Caslon Pro" w:hAnsi="Adobe Caslon Pro" w:cstheme="minorHAnsi"/>
          </w:rPr>
          <w:t xml:space="preserve"> (feeling</w:t>
        </w:r>
      </w:ins>
      <w:ins w:id="843" w:author="Sher Afghan Asad" w:date="2019-03-07T01:30:00Z">
        <w:r w:rsidR="00F74D1A" w:rsidRPr="00B44471">
          <w:rPr>
            <w:rFonts w:ascii="Adobe Caslon Pro" w:hAnsi="Adobe Caslon Pro" w:cstheme="minorHAnsi"/>
          </w:rPr>
          <w:t>s</w:t>
        </w:r>
      </w:ins>
      <w:ins w:id="844" w:author="Sher Afghan Asad" w:date="2019-03-07T01:09:00Z">
        <w:r w:rsidR="000F4068" w:rsidRPr="00B44471">
          <w:rPr>
            <w:rFonts w:ascii="Adobe Caslon Pro" w:hAnsi="Adobe Caslon Pro" w:cstheme="minorHAnsi"/>
          </w:rPr>
          <w:t xml:space="preserve"> of </w:t>
        </w:r>
      </w:ins>
      <w:ins w:id="845" w:author="Sher Afghan Asad" w:date="2019-03-07T01:10:00Z">
        <w:r w:rsidR="000F4068" w:rsidRPr="00B44471">
          <w:rPr>
            <w:rFonts w:ascii="Adobe Caslon Pro" w:hAnsi="Adobe Caslon Pro" w:cstheme="minorHAnsi"/>
          </w:rPr>
          <w:t>fairness towards the employer</w:t>
        </w:r>
      </w:ins>
      <w:ins w:id="846" w:author="Sher Afghan Asad" w:date="2019-03-07T01:09:00Z">
        <w:r w:rsidR="000F4068" w:rsidRPr="00B44471">
          <w:rPr>
            <w:rFonts w:ascii="Adobe Caslon Pro" w:hAnsi="Adobe Caslon Pro" w:cstheme="minorHAnsi"/>
          </w:rPr>
          <w:t>)</w:t>
        </w:r>
      </w:ins>
      <w:ins w:id="847" w:author="Sher Afghan Asad" w:date="2019-03-07T02:22:00Z">
        <w:r w:rsidR="001935DF" w:rsidRPr="00B44471">
          <w:rPr>
            <w:rFonts w:ascii="Adobe Caslon Pro" w:hAnsi="Adobe Caslon Pro" w:cstheme="minorHAnsi"/>
          </w:rPr>
          <w:t xml:space="preserve"> - </w:t>
        </w:r>
      </w:ins>
      <w:ins w:id="848" w:author="Sher Afghan Asad" w:date="2019-03-07T02:21:00Z">
        <w:r w:rsidR="001935DF" w:rsidRPr="00B44471">
          <w:rPr>
            <w:rFonts w:ascii="Adobe Caslon Pro" w:hAnsi="Adobe Caslon Pro" w:cstheme="minorHAnsi"/>
          </w:rPr>
          <w:t>as</w:t>
        </w:r>
      </w:ins>
      <w:ins w:id="849" w:author="Sher Afghan Asad" w:date="2019-03-07T01:07:00Z">
        <w:r w:rsidRPr="00B44471">
          <w:rPr>
            <w:rFonts w:ascii="Adobe Caslon Pro" w:hAnsi="Adobe Caslon Pro" w:cstheme="minorHAnsi"/>
          </w:rPr>
          <w:t xml:space="preserve"> the </w:t>
        </w:r>
      </w:ins>
      <w:ins w:id="850" w:author="Sher Afghan Asad" w:date="2019-03-07T02:21:00Z">
        <w:r w:rsidR="001935DF" w:rsidRPr="00B44471">
          <w:rPr>
            <w:rFonts w:ascii="Adobe Caslon Pro" w:hAnsi="Adobe Caslon Pro" w:cstheme="minorHAnsi"/>
          </w:rPr>
          <w:t>driver</w:t>
        </w:r>
      </w:ins>
      <w:ins w:id="851" w:author="Sher Afghan Asad" w:date="2019-03-07T02:22:00Z">
        <w:r w:rsidR="001935DF" w:rsidRPr="00B44471">
          <w:rPr>
            <w:rFonts w:ascii="Adobe Caslon Pro" w:hAnsi="Adobe Caslon Pro" w:cstheme="minorHAnsi"/>
          </w:rPr>
          <w:t>s</w:t>
        </w:r>
      </w:ins>
      <w:ins w:id="852" w:author="Sher Afghan Asad" w:date="2019-03-07T02:21:00Z">
        <w:r w:rsidR="001935DF" w:rsidRPr="00B44471">
          <w:rPr>
            <w:rFonts w:ascii="Adobe Caslon Pro" w:hAnsi="Adobe Caslon Pro" w:cstheme="minorHAnsi"/>
          </w:rPr>
          <w:t xml:space="preserve"> of taste-based discrimination in our setting</w:t>
        </w:r>
      </w:ins>
      <w:ins w:id="853" w:author="Sher Afghan Asad" w:date="2019-03-07T01:07:00Z">
        <w:r w:rsidR="000F4068" w:rsidRPr="00B44471">
          <w:rPr>
            <w:rFonts w:ascii="Adobe Caslon Pro" w:hAnsi="Adobe Caslon Pro" w:cstheme="minorHAnsi"/>
          </w:rPr>
          <w:t>.</w:t>
        </w:r>
      </w:ins>
      <w:commentRangeEnd w:id="830"/>
      <w:ins w:id="854" w:author="Sher Afghan Asad" w:date="2019-03-07T10:20:00Z">
        <w:r w:rsidR="0022152B">
          <w:rPr>
            <w:rStyle w:val="CommentReference"/>
          </w:rPr>
          <w:commentReference w:id="830"/>
        </w:r>
      </w:ins>
      <w:ins w:id="855" w:author="Sher Afghan Asad" w:date="2019-03-07T01:07:00Z">
        <w:r w:rsidR="000F4068" w:rsidRPr="00B44471">
          <w:rPr>
            <w:rFonts w:ascii="Adobe Caslon Pro" w:hAnsi="Adobe Caslon Pro" w:cstheme="minorHAnsi"/>
          </w:rPr>
          <w:t xml:space="preserve"> </w:t>
        </w:r>
      </w:ins>
    </w:p>
    <w:p w14:paraId="158651ED" w14:textId="32C603EC" w:rsidR="00B552B8" w:rsidRPr="00B44471" w:rsidDel="00FD30E3" w:rsidRDefault="004F560C">
      <w:pPr>
        <w:autoSpaceDE w:val="0"/>
        <w:autoSpaceDN w:val="0"/>
        <w:adjustRightInd w:val="0"/>
        <w:spacing w:before="120" w:after="120" w:line="240" w:lineRule="auto"/>
        <w:jc w:val="both"/>
        <w:rPr>
          <w:ins w:id="856" w:author="Bhattacharya, Joydeep [ECONS]" w:date="2019-03-04T11:10:00Z"/>
          <w:del w:id="857" w:author="Sher Afghan Asad" w:date="2019-03-07T02:24:00Z"/>
          <w:rFonts w:ascii="Adobe Caslon Pro" w:hAnsi="Adobe Caslon Pro"/>
          <w:noProof/>
          <w:rPrChange w:id="858" w:author="Sher Afghan Asad" w:date="2019-03-07T03:43:00Z">
            <w:rPr>
              <w:ins w:id="859" w:author="Bhattacharya, Joydeep [ECONS]" w:date="2019-03-04T11:10:00Z"/>
              <w:del w:id="860" w:author="Sher Afghan Asad" w:date="2019-03-07T02:24:00Z"/>
            </w:rPr>
          </w:rPrChange>
        </w:rPr>
        <w:pPrChange w:id="861" w:author="Bhattacharya, Joydeep [ECONS] [2]" w:date="2019-03-06T13:35:00Z">
          <w:pPr>
            <w:jc w:val="both"/>
          </w:pPr>
        </w:pPrChange>
      </w:pPr>
      <w:ins w:id="862" w:author="Bhattacharya, Joydeep [ECONS]" w:date="2019-03-04T11:00:00Z">
        <w:del w:id="863" w:author="Sher Afghan Asad" w:date="2019-03-07T02:24:00Z">
          <w:r w:rsidRPr="00B44471" w:rsidDel="00FD30E3">
            <w:rPr>
              <w:rFonts w:ascii="Adobe Caslon Pro" w:hAnsi="Adobe Caslon Pro" w:cstheme="minorHAnsi"/>
              <w:noProof/>
              <w:rPrChange w:id="864" w:author="Sher Afghan Asad" w:date="2019-03-07T03:43:00Z">
                <w:rPr>
                  <w:rFonts w:cstheme="minorHAnsi"/>
                </w:rPr>
              </w:rPrChange>
            </w:rPr>
            <w:delText xml:space="preserve">What sort of setting is needed to ask this question? </w:delText>
          </w:r>
        </w:del>
      </w:ins>
      <w:ins w:id="865" w:author="Bhattacharya, Joydeep [ECONS]" w:date="2019-03-04T11:01:00Z">
        <w:del w:id="866" w:author="Sher Afghan Asad" w:date="2019-03-06T21:30:00Z">
          <w:r w:rsidRPr="00B44471" w:rsidDel="00A8211D">
            <w:rPr>
              <w:rFonts w:ascii="Adobe Caslon Pro" w:hAnsi="Adobe Caslon Pro" w:cstheme="minorHAnsi"/>
              <w:noProof/>
              <w:rPrChange w:id="867" w:author="Sher Afghan Asad" w:date="2019-03-07T03:43:00Z">
                <w:rPr>
                  <w:rFonts w:cstheme="minorHAnsi"/>
                </w:rPr>
              </w:rPrChange>
            </w:rPr>
            <w:delText xml:space="preserve">Evidently, </w:delText>
          </w:r>
          <w:r w:rsidRPr="00B44471" w:rsidDel="00A8211D">
            <w:rPr>
              <w:rFonts w:ascii="Adobe Caslon Pro" w:hAnsi="Adobe Caslon Pro"/>
              <w:noProof/>
              <w:rPrChange w:id="868" w:author="Sher Afghan Asad" w:date="2019-03-07T03:43:00Z">
                <w:rPr/>
              </w:rPrChange>
            </w:rPr>
            <w:delText>t</w:delText>
          </w:r>
        </w:del>
        <w:del w:id="869" w:author="Sher Afghan Asad" w:date="2019-03-07T02:24:00Z">
          <w:r w:rsidRPr="00B44471" w:rsidDel="00FD30E3">
            <w:rPr>
              <w:rFonts w:ascii="Adobe Caslon Pro" w:hAnsi="Adobe Caslon Pro"/>
              <w:noProof/>
              <w:rPrChange w:id="870" w:author="Sher Afghan Asad" w:date="2019-03-07T03:43:00Z">
                <w:rPr/>
              </w:rPrChange>
            </w:rPr>
            <w:delText xml:space="preserve">he setting must preclude the presence and </w:delText>
          </w:r>
        </w:del>
      </w:ins>
      <w:ins w:id="871" w:author="Bhattacharya, Joydeep [ECONS]" w:date="2019-03-04T11:02:00Z">
        <w:del w:id="872" w:author="Sher Afghan Asad" w:date="2019-03-07T02:24:00Z">
          <w:r w:rsidRPr="00B44471" w:rsidDel="00FD30E3">
            <w:rPr>
              <w:rFonts w:ascii="Adobe Caslon Pro" w:hAnsi="Adobe Caslon Pro"/>
              <w:noProof/>
              <w:rPrChange w:id="873" w:author="Sher Afghan Asad" w:date="2019-03-07T03:43:00Z">
                <w:rPr/>
              </w:rPrChange>
            </w:rPr>
            <w:delText>enforceability</w:delText>
          </w:r>
        </w:del>
      </w:ins>
      <w:ins w:id="874" w:author="Bhattacharya, Joydeep [ECONS]" w:date="2019-03-04T11:01:00Z">
        <w:del w:id="875" w:author="Sher Afghan Asad" w:date="2019-03-07T02:24:00Z">
          <w:r w:rsidRPr="00B44471" w:rsidDel="00FD30E3">
            <w:rPr>
              <w:rFonts w:ascii="Adobe Caslon Pro" w:hAnsi="Adobe Caslon Pro"/>
              <w:noProof/>
              <w:rPrChange w:id="876" w:author="Sher Afghan Asad" w:date="2019-03-07T03:43:00Z">
                <w:rPr/>
              </w:rPrChange>
            </w:rPr>
            <w:delText xml:space="preserve"> of complete contract</w:delText>
          </w:r>
        </w:del>
      </w:ins>
      <w:ins w:id="877" w:author="Bhattacharya, Joydeep [ECONS]" w:date="2019-03-04T11:02:00Z">
        <w:del w:id="878" w:author="Sher Afghan Asad" w:date="2019-03-07T02:24:00Z">
          <w:r w:rsidRPr="00B44471" w:rsidDel="00FD30E3">
            <w:rPr>
              <w:rFonts w:ascii="Adobe Caslon Pro" w:hAnsi="Adobe Caslon Pro"/>
              <w:noProof/>
              <w:rPrChange w:id="879" w:author="Sher Afghan Asad" w:date="2019-03-07T03:43:00Z">
                <w:rPr/>
              </w:rPrChange>
            </w:rPr>
            <w:delText>s, those which specify</w:delText>
          </w:r>
        </w:del>
      </w:ins>
      <w:ins w:id="880" w:author="Bhattacharya, Joydeep [ECONS]" w:date="2019-03-04T11:01:00Z">
        <w:del w:id="881" w:author="Sher Afghan Asad" w:date="2019-03-07T02:24:00Z">
          <w:r w:rsidRPr="00B44471" w:rsidDel="00FD30E3">
            <w:rPr>
              <w:rFonts w:ascii="Adobe Caslon Pro" w:hAnsi="Adobe Caslon Pro"/>
              <w:noProof/>
              <w:rPrChange w:id="882" w:author="Sher Afghan Asad" w:date="2019-03-07T03:43:00Z">
                <w:rPr/>
              </w:rPrChange>
            </w:rPr>
            <w:delText xml:space="preserve"> </w:delText>
          </w:r>
        </w:del>
        <w:del w:id="883" w:author="Sher Afghan Asad" w:date="2019-03-06T21:31:00Z">
          <w:r w:rsidRPr="00B44471" w:rsidDel="00A8211D">
            <w:rPr>
              <w:rFonts w:ascii="Adobe Caslon Pro" w:hAnsi="Adobe Caslon Pro"/>
              <w:noProof/>
              <w:rPrChange w:id="884" w:author="Sher Afghan Asad" w:date="2019-03-07T03:43:00Z">
                <w:rPr/>
              </w:rPrChange>
            </w:rPr>
            <w:delText>exactly</w:delText>
          </w:r>
        </w:del>
        <w:del w:id="885" w:author="Sher Afghan Asad" w:date="2019-03-07T02:24:00Z">
          <w:r w:rsidRPr="00B44471" w:rsidDel="00FD30E3">
            <w:rPr>
              <w:rFonts w:ascii="Adobe Caslon Pro" w:hAnsi="Adobe Caslon Pro"/>
              <w:noProof/>
              <w:rPrChange w:id="886" w:author="Sher Afghan Asad" w:date="2019-03-07T03:43:00Z">
                <w:rPr/>
              </w:rPrChange>
            </w:rPr>
            <w:delText xml:space="preserve"> what </w:delText>
          </w:r>
        </w:del>
      </w:ins>
      <w:ins w:id="887" w:author="Bhattacharya, Joydeep [ECONS]" w:date="2019-03-04T11:02:00Z">
        <w:del w:id="888" w:author="Sher Afghan Asad" w:date="2019-03-07T02:24:00Z">
          <w:r w:rsidRPr="00B44471" w:rsidDel="00FD30E3">
            <w:rPr>
              <w:rFonts w:ascii="Adobe Caslon Pro" w:hAnsi="Adobe Caslon Pro"/>
              <w:noProof/>
              <w:rPrChange w:id="889" w:author="Sher Afghan Asad" w:date="2019-03-07T03:43:00Z">
                <w:rPr/>
              </w:rPrChange>
            </w:rPr>
            <w:delText>a worker</w:delText>
          </w:r>
        </w:del>
      </w:ins>
      <w:ins w:id="890" w:author="Bhattacharya, Joydeep [ECONS]" w:date="2019-03-04T11:01:00Z">
        <w:del w:id="891" w:author="Sher Afghan Asad" w:date="2019-03-07T02:24:00Z">
          <w:r w:rsidRPr="00B44471" w:rsidDel="00FD30E3">
            <w:rPr>
              <w:rFonts w:ascii="Adobe Caslon Pro" w:hAnsi="Adobe Caslon Pro"/>
              <w:noProof/>
              <w:rPrChange w:id="892" w:author="Sher Afghan Asad" w:date="2019-03-07T03:43:00Z">
                <w:rPr/>
              </w:rPrChange>
            </w:rPr>
            <w:delText xml:space="preserve"> is expected to do </w:delText>
          </w:r>
        </w:del>
      </w:ins>
      <w:ins w:id="893" w:author="Bhattacharya, Joydeep [ECONS] [2]" w:date="2019-03-06T12:57:00Z">
        <w:del w:id="894" w:author="Sher Afghan Asad" w:date="2019-03-07T02:24:00Z">
          <w:r w:rsidR="000A2812" w:rsidRPr="00B44471" w:rsidDel="00FD30E3">
            <w:rPr>
              <w:rFonts w:ascii="Adobe Caslon Pro" w:hAnsi="Adobe Caslon Pro"/>
              <w:noProof/>
            </w:rPr>
            <w:delText xml:space="preserve">(and accompanying payments) </w:delText>
          </w:r>
        </w:del>
      </w:ins>
      <w:ins w:id="895" w:author="Bhattacharya, Joydeep [ECONS]" w:date="2019-03-04T11:01:00Z">
        <w:del w:id="896" w:author="Sher Afghan Asad" w:date="2019-03-07T02:24:00Z">
          <w:r w:rsidRPr="00B44471" w:rsidDel="00FD30E3">
            <w:rPr>
              <w:rFonts w:ascii="Adobe Caslon Pro" w:hAnsi="Adobe Caslon Pro"/>
              <w:noProof/>
              <w:rPrChange w:id="897" w:author="Sher Afghan Asad" w:date="2019-03-07T03:43:00Z">
                <w:rPr/>
              </w:rPrChange>
            </w:rPr>
            <w:delText xml:space="preserve">in each state of nature while also specifying the </w:delText>
          </w:r>
        </w:del>
      </w:ins>
      <w:ins w:id="898" w:author="Bhattacharya, Joydeep [ECONS]" w:date="2019-03-04T11:03:00Z">
        <w:del w:id="899" w:author="Sher Afghan Asad" w:date="2019-03-07T02:24:00Z">
          <w:r w:rsidRPr="00B44471" w:rsidDel="00FD30E3">
            <w:rPr>
              <w:rFonts w:ascii="Adobe Caslon Pro" w:hAnsi="Adobe Caslon Pro"/>
              <w:noProof/>
              <w:rPrChange w:id="900" w:author="Sher Afghan Asad" w:date="2019-03-07T03:43:00Z">
                <w:rPr/>
              </w:rPrChange>
            </w:rPr>
            <w:delText>accompanying</w:delText>
          </w:r>
        </w:del>
      </w:ins>
      <w:ins w:id="901" w:author="Bhattacharya, Joydeep [ECONS]" w:date="2019-03-04T11:02:00Z">
        <w:del w:id="902" w:author="Sher Afghan Asad" w:date="2019-03-07T02:24:00Z">
          <w:r w:rsidRPr="00B44471" w:rsidDel="00FD30E3">
            <w:rPr>
              <w:rFonts w:ascii="Adobe Caslon Pro" w:hAnsi="Adobe Caslon Pro"/>
              <w:noProof/>
              <w:rPrChange w:id="903" w:author="Sher Afghan Asad" w:date="2019-03-07T03:43:00Z">
                <w:rPr/>
              </w:rPrChange>
            </w:rPr>
            <w:delText xml:space="preserve"> </w:delText>
          </w:r>
        </w:del>
      </w:ins>
      <w:ins w:id="904" w:author="Bhattacharya, Joydeep [ECONS]" w:date="2019-03-04T11:01:00Z">
        <w:del w:id="905" w:author="Sher Afghan Asad" w:date="2019-03-07T02:24:00Z">
          <w:r w:rsidRPr="00B44471" w:rsidDel="00FD30E3">
            <w:rPr>
              <w:rFonts w:ascii="Adobe Caslon Pro" w:hAnsi="Adobe Caslon Pro"/>
              <w:noProof/>
              <w:rPrChange w:id="906" w:author="Sher Afghan Asad" w:date="2019-03-07T03:43:00Z">
                <w:rPr/>
              </w:rPrChange>
            </w:rPr>
            <w:delText>payment</w:delText>
          </w:r>
        </w:del>
      </w:ins>
      <w:ins w:id="907" w:author="Bhattacharya, Joydeep [ECONS]" w:date="2019-03-04T11:03:00Z">
        <w:del w:id="908" w:author="Sher Afghan Asad" w:date="2019-03-07T02:24:00Z">
          <w:r w:rsidRPr="00B44471" w:rsidDel="00FD30E3">
            <w:rPr>
              <w:rFonts w:ascii="Adobe Caslon Pro" w:hAnsi="Adobe Caslon Pro"/>
              <w:noProof/>
              <w:rPrChange w:id="909" w:author="Sher Afghan Asad" w:date="2019-03-07T03:43:00Z">
                <w:rPr/>
              </w:rPrChange>
            </w:rPr>
            <w:delText>s</w:delText>
          </w:r>
        </w:del>
      </w:ins>
      <w:ins w:id="910" w:author="Bhattacharya, Joydeep [ECONS]" w:date="2019-03-04T11:01:00Z">
        <w:del w:id="911" w:author="Sher Afghan Asad" w:date="2019-03-07T02:24:00Z">
          <w:r w:rsidRPr="00B44471" w:rsidDel="00FD30E3">
            <w:rPr>
              <w:rFonts w:ascii="Adobe Caslon Pro" w:hAnsi="Adobe Caslon Pro"/>
              <w:noProof/>
              <w:rPrChange w:id="912" w:author="Sher Afghan Asad" w:date="2019-03-07T03:43:00Z">
                <w:rPr/>
              </w:rPrChange>
            </w:rPr>
            <w:delText xml:space="preserve">. </w:delText>
          </w:r>
        </w:del>
      </w:ins>
      <w:ins w:id="913" w:author="Bhattacharya, Joydeep [ECONS]" w:date="2019-03-04T11:03:00Z">
        <w:del w:id="914" w:author="Sher Afghan Asad" w:date="2019-03-07T02:24:00Z">
          <w:r w:rsidRPr="00B44471" w:rsidDel="00FD30E3">
            <w:rPr>
              <w:rFonts w:ascii="Adobe Caslon Pro" w:hAnsi="Adobe Caslon Pro"/>
              <w:i/>
              <w:noProof/>
              <w:rPrChange w:id="915" w:author="Sher Afghan Asad" w:date="2019-03-07T03:43:00Z">
                <w:rPr/>
              </w:rPrChange>
            </w:rPr>
            <w:delText>Sans</w:delText>
          </w:r>
          <w:r w:rsidRPr="00B44471" w:rsidDel="00FD30E3">
            <w:rPr>
              <w:rFonts w:ascii="Adobe Caslon Pro" w:hAnsi="Adobe Caslon Pro"/>
              <w:noProof/>
              <w:rPrChange w:id="916" w:author="Sher Afghan Asad" w:date="2019-03-07T03:43:00Z">
                <w:rPr/>
              </w:rPrChange>
            </w:rPr>
            <w:delText xml:space="preserve"> complete contracts, workers may derive </w:delText>
          </w:r>
        </w:del>
      </w:ins>
      <w:ins w:id="917" w:author="Bhattacharya, Joydeep [ECONS]" w:date="2019-03-04T11:05:00Z">
        <w:del w:id="918" w:author="Sher Afghan Asad" w:date="2019-03-07T02:24:00Z">
          <w:r w:rsidRPr="00B44471" w:rsidDel="00FD30E3">
            <w:rPr>
              <w:rFonts w:ascii="Adobe Caslon Pro" w:hAnsi="Adobe Caslon Pro"/>
              <w:noProof/>
              <w:rPrChange w:id="919" w:author="Sher Afghan Asad" w:date="2019-03-07T03:43:00Z">
                <w:rPr/>
              </w:rPrChange>
            </w:rPr>
            <w:delText xml:space="preserve">non-financial </w:delText>
          </w:r>
        </w:del>
      </w:ins>
      <w:ins w:id="920" w:author="Bhattacharya, Joydeep [ECONS]" w:date="2019-03-04T11:03:00Z">
        <w:del w:id="921" w:author="Sher Afghan Asad" w:date="2019-03-07T02:24:00Z">
          <w:r w:rsidRPr="00B44471" w:rsidDel="00FD30E3">
            <w:rPr>
              <w:rFonts w:ascii="Adobe Caslon Pro" w:hAnsi="Adobe Caslon Pro"/>
              <w:noProof/>
              <w:rPrChange w:id="922" w:author="Sher Afghan Asad" w:date="2019-03-07T03:43:00Z">
                <w:rPr/>
              </w:rPrChange>
            </w:rPr>
            <w:delText>motivation to work</w:delText>
          </w:r>
        </w:del>
      </w:ins>
      <w:ins w:id="923" w:author="Bhattacharya, Joydeep [ECONS] [2]" w:date="2019-03-06T12:58:00Z">
        <w:del w:id="924" w:author="Sher Afghan Asad" w:date="2019-03-07T02:24:00Z">
          <w:r w:rsidR="000A2812" w:rsidRPr="00B44471" w:rsidDel="00FD30E3">
            <w:rPr>
              <w:rFonts w:ascii="Adobe Caslon Pro" w:hAnsi="Adobe Caslon Pro"/>
              <w:noProof/>
            </w:rPr>
            <w:delText xml:space="preserve"> arising</w:delText>
          </w:r>
        </w:del>
      </w:ins>
      <w:ins w:id="925" w:author="Bhattacharya, Joydeep [ECONS]" w:date="2019-03-04T11:03:00Z">
        <w:del w:id="926" w:author="Sher Afghan Asad" w:date="2019-03-07T02:24:00Z">
          <w:r w:rsidRPr="00B44471" w:rsidDel="00FD30E3">
            <w:rPr>
              <w:rFonts w:ascii="Adobe Caslon Pro" w:hAnsi="Adobe Caslon Pro"/>
              <w:noProof/>
              <w:rPrChange w:id="927" w:author="Sher Afghan Asad" w:date="2019-03-07T03:43:00Z">
                <w:rPr/>
              </w:rPrChange>
            </w:rPr>
            <w:delText xml:space="preserve"> </w:delText>
          </w:r>
        </w:del>
      </w:ins>
      <w:ins w:id="928" w:author="Bhattacharya, Joydeep [ECONS]" w:date="2019-03-04T11:05:00Z">
        <w:del w:id="929" w:author="Sher Afghan Asad" w:date="2019-03-07T02:24:00Z">
          <w:r w:rsidRPr="00B44471" w:rsidDel="00FD30E3">
            <w:rPr>
              <w:rFonts w:ascii="Adobe Caslon Pro" w:hAnsi="Adobe Caslon Pro"/>
              <w:noProof/>
              <w:rPrChange w:id="930" w:author="Sher Afghan Asad" w:date="2019-03-07T03:43:00Z">
                <w:rPr/>
              </w:rPrChange>
            </w:rPr>
            <w:delText>from feelings of altruism (</w:delText>
          </w:r>
        </w:del>
      </w:ins>
      <w:ins w:id="931" w:author="Bhattacharya, Joydeep [ECONS]" w:date="2019-03-04T11:07:00Z">
        <w:del w:id="932" w:author="Sher Afghan Asad" w:date="2019-03-07T02:24:00Z">
          <w:r w:rsidRPr="00B44471" w:rsidDel="00FD30E3">
            <w:rPr>
              <w:rFonts w:ascii="Adobe Caslon Pro" w:hAnsi="Adobe Caslon Pro"/>
              <w:noProof/>
              <w:rPrChange w:id="933" w:author="Sher Afghan Asad" w:date="2019-03-07T03:43:00Z">
                <w:rPr/>
              </w:rPrChange>
            </w:rPr>
            <w:delText xml:space="preserve">feelings of benevolence </w:delText>
          </w:r>
        </w:del>
      </w:ins>
      <w:ins w:id="934" w:author="Bhattacharya, Joydeep [ECONS]" w:date="2019-03-04T11:05:00Z">
        <w:del w:id="935" w:author="Sher Afghan Asad" w:date="2019-03-07T02:24:00Z">
          <w:r w:rsidRPr="00B44471" w:rsidDel="00FD30E3">
            <w:rPr>
              <w:rFonts w:ascii="Adobe Caslon Pro" w:hAnsi="Adobe Caslon Pro"/>
              <w:noProof/>
              <w:rPrChange w:id="936" w:author="Sher Afghan Asad" w:date="2019-03-07T03:43:00Z">
                <w:rPr/>
              </w:rPrChange>
            </w:rPr>
            <w:delText>toward employers or co-workers) and</w:delText>
          </w:r>
        </w:del>
      </w:ins>
      <w:ins w:id="937" w:author="Bhattacharya, Joydeep [ECONS] [2]" w:date="2019-03-06T12:58:00Z">
        <w:del w:id="938" w:author="Sher Afghan Asad" w:date="2019-03-07T02:24:00Z">
          <w:r w:rsidR="000A2812" w:rsidRPr="00B44471" w:rsidDel="00FD30E3">
            <w:rPr>
              <w:rFonts w:ascii="Adobe Caslon Pro" w:hAnsi="Adobe Caslon Pro"/>
              <w:noProof/>
            </w:rPr>
            <w:delText>and/or</w:delText>
          </w:r>
        </w:del>
      </w:ins>
      <w:ins w:id="939" w:author="Bhattacharya, Joydeep [ECONS]" w:date="2019-03-04T11:05:00Z">
        <w:del w:id="940" w:author="Sher Afghan Asad" w:date="2019-03-07T02:24:00Z">
          <w:r w:rsidRPr="00B44471" w:rsidDel="00FD30E3">
            <w:rPr>
              <w:rFonts w:ascii="Adobe Caslon Pro" w:hAnsi="Adobe Caslon Pro"/>
              <w:noProof/>
              <w:rPrChange w:id="941" w:author="Sher Afghan Asad" w:date="2019-03-07T03:43:00Z">
                <w:rPr/>
              </w:rPrChange>
            </w:rPr>
            <w:delText xml:space="preserve"> from the desire to behave in a “reciprocal” fashion</w:delText>
          </w:r>
        </w:del>
      </w:ins>
      <w:ins w:id="942" w:author="Bhattacharya, Joydeep [ECONS]" w:date="2019-03-04T11:06:00Z">
        <w:del w:id="943" w:author="Sher Afghan Asad" w:date="2019-03-07T02:24:00Z">
          <w:r w:rsidRPr="00B44471" w:rsidDel="00FD30E3">
            <w:rPr>
              <w:rFonts w:ascii="Adobe Caslon Pro" w:hAnsi="Adobe Caslon Pro"/>
              <w:noProof/>
              <w:rPrChange w:id="944" w:author="Sher Afghan Asad" w:date="2019-03-07T03:43:00Z">
                <w:rPr/>
              </w:rPrChange>
            </w:rPr>
            <w:delText xml:space="preserve"> (</w:delText>
          </w:r>
        </w:del>
      </w:ins>
      <w:ins w:id="945" w:author="Bhattacharya, Joydeep [ECONS]" w:date="2019-03-04T11:07:00Z">
        <w:del w:id="946" w:author="Sher Afghan Asad" w:date="2019-03-07T02:24:00Z">
          <w:r w:rsidRPr="00B44471" w:rsidDel="00FD30E3">
            <w:rPr>
              <w:rFonts w:ascii="Adobe Caslon Pro" w:hAnsi="Adobe Caslon Pro"/>
              <w:noProof/>
              <w:rPrChange w:id="947" w:author="Sher Afghan Asad" w:date="2019-03-07T03:43:00Z">
                <w:rPr/>
              </w:rPrChange>
            </w:rPr>
            <w:delText xml:space="preserve">it is unfair to others </w:delText>
          </w:r>
        </w:del>
        <w:del w:id="948" w:author="Sher Afghan Asad" w:date="2019-03-06T21:34:00Z">
          <w:r w:rsidRPr="00B44471" w:rsidDel="00C0500F">
            <w:rPr>
              <w:rFonts w:ascii="Adobe Caslon Pro" w:hAnsi="Adobe Caslon Pro"/>
              <w:noProof/>
              <w:rPrChange w:id="949" w:author="Sher Afghan Asad" w:date="2019-03-07T03:43:00Z">
                <w:rPr/>
              </w:rPrChange>
            </w:rPr>
            <w:delText>to not</w:delText>
          </w:r>
        </w:del>
        <w:del w:id="950" w:author="Sher Afghan Asad" w:date="2019-03-07T02:24:00Z">
          <w:r w:rsidRPr="00B44471" w:rsidDel="00FD30E3">
            <w:rPr>
              <w:rFonts w:ascii="Adobe Caslon Pro" w:hAnsi="Adobe Caslon Pro"/>
              <w:noProof/>
              <w:rPrChange w:id="951" w:author="Sher Afghan Asad" w:date="2019-03-07T03:43:00Z">
                <w:rPr/>
              </w:rPrChange>
            </w:rPr>
            <w:delText xml:space="preserve"> work hard)</w:delText>
          </w:r>
        </w:del>
      </w:ins>
      <w:ins w:id="952" w:author="Bhattacharya, Joydeep [ECONS]" w:date="2019-03-04T11:06:00Z">
        <w:del w:id="953" w:author="Sher Afghan Asad" w:date="2019-03-07T02:24:00Z">
          <w:r w:rsidRPr="00B44471" w:rsidDel="00FD30E3">
            <w:rPr>
              <w:rFonts w:ascii="Adobe Caslon Pro" w:hAnsi="Adobe Caslon Pro"/>
              <w:noProof/>
              <w:rPrChange w:id="954" w:author="Sher Afghan Asad" w:date="2019-03-07T03:43:00Z">
                <w:rPr/>
              </w:rPrChange>
            </w:rPr>
            <w:delText xml:space="preserve">. </w:delText>
          </w:r>
        </w:del>
      </w:ins>
    </w:p>
    <w:p w14:paraId="0F6AE968" w14:textId="23E0CA55" w:rsidR="002D4E51" w:rsidRPr="00B44471" w:rsidRDefault="004F560C">
      <w:pPr>
        <w:autoSpaceDE w:val="0"/>
        <w:autoSpaceDN w:val="0"/>
        <w:adjustRightInd w:val="0"/>
        <w:spacing w:after="0" w:line="240" w:lineRule="auto"/>
        <w:jc w:val="both"/>
        <w:rPr>
          <w:ins w:id="955" w:author="Bhattacharya, Joydeep [ECONS]" w:date="2019-03-04T13:03:00Z"/>
          <w:rFonts w:ascii="Adobe Caslon Pro" w:hAnsi="Adobe Caslon Pro" w:cstheme="minorHAnsi"/>
          <w:rPrChange w:id="956" w:author="Sher Afghan Asad" w:date="2019-03-07T03:43:00Z">
            <w:rPr>
              <w:ins w:id="957" w:author="Bhattacharya, Joydeep [ECONS]" w:date="2019-03-04T13:03:00Z"/>
              <w:rFonts w:cstheme="minorHAnsi"/>
            </w:rPr>
          </w:rPrChange>
        </w:rPr>
        <w:pPrChange w:id="958" w:author="Sher Afghan Asad" w:date="2019-03-07T02:25:00Z">
          <w:pPr>
            <w:jc w:val="both"/>
          </w:pPr>
        </w:pPrChange>
      </w:pPr>
      <w:ins w:id="959" w:author="Bhattacharya, Joydeep [ECONS]" w:date="2019-03-04T11:08:00Z">
        <w:del w:id="960" w:author="Sher Afghan Asad" w:date="2019-03-07T02:24:00Z">
          <w:r w:rsidRPr="00B44471" w:rsidDel="00FD30E3">
            <w:rPr>
              <w:rFonts w:ascii="Adobe Caslon Pro" w:hAnsi="Adobe Caslon Pro"/>
              <w:noProof/>
              <w:rPrChange w:id="961" w:author="Sher Afghan Asad" w:date="2019-03-07T03:43:00Z">
                <w:rPr/>
              </w:rPrChange>
            </w:rPr>
            <w:delText xml:space="preserve">A unifying theme </w:delText>
          </w:r>
        </w:del>
      </w:ins>
      <w:ins w:id="962" w:author="Bhattacharya, Joydeep [ECONS]" w:date="2019-03-01T14:36:00Z">
        <w:del w:id="963" w:author="Sher Afghan Asad" w:date="2019-03-07T02:24:00Z">
          <w:r w:rsidR="00456DBC" w:rsidRPr="00B44471" w:rsidDel="00FD30E3">
            <w:rPr>
              <w:rFonts w:ascii="Adobe Caslon Pro" w:hAnsi="Adobe Caslon Pro" w:cstheme="minorHAnsi"/>
              <w:noProof/>
              <w:rPrChange w:id="964" w:author="Sher Afghan Asad" w:date="2019-03-07T03:43:00Z">
                <w:rPr>
                  <w:rFonts w:cstheme="minorHAnsi"/>
                </w:rPr>
              </w:rPrChange>
            </w:rPr>
            <w:delText>w</w:delText>
          </w:r>
        </w:del>
      </w:ins>
      <w:ins w:id="965" w:author="Bhattacharya, Joydeep [ECONS]" w:date="2019-03-01T14:35:00Z">
        <w:del w:id="966" w:author="Sher Afghan Asad" w:date="2019-03-07T02:24:00Z">
          <w:r w:rsidR="00456DBC" w:rsidRPr="00B44471" w:rsidDel="00FD30E3">
            <w:rPr>
              <w:rFonts w:ascii="Adobe Caslon Pro" w:hAnsi="Adobe Caslon Pro" w:cstheme="minorHAnsi"/>
              <w:noProof/>
              <w:rPrChange w:id="967" w:author="Sher Afghan Asad" w:date="2019-03-07T03:43:00Z">
                <w:rPr>
                  <w:rFonts w:cstheme="minorHAnsi"/>
                </w:rPr>
              </w:rPrChange>
            </w:rPr>
            <w:delText>e</w:delText>
          </w:r>
        </w:del>
      </w:ins>
      <w:ins w:id="968" w:author="Bhattacharya, Joydeep [ECONS] [2]" w:date="2019-03-06T12:59:00Z">
        <w:del w:id="969" w:author="Sher Afghan Asad" w:date="2019-03-07T02:24:00Z">
          <w:r w:rsidR="000A2812" w:rsidRPr="00B44471" w:rsidDel="00FD30E3">
            <w:rPr>
              <w:rFonts w:ascii="Adobe Caslon Pro" w:hAnsi="Adobe Caslon Pro"/>
              <w:noProof/>
            </w:rPr>
            <w:delText>We</w:delText>
          </w:r>
        </w:del>
      </w:ins>
      <w:ins w:id="970" w:author="Bhattacharya, Joydeep [ECONS]" w:date="2019-03-01T14:35:00Z">
        <w:del w:id="971" w:author="Sher Afghan Asad" w:date="2019-03-07T02:24:00Z">
          <w:r w:rsidR="00456DBC" w:rsidRPr="00B44471" w:rsidDel="00FD30E3">
            <w:rPr>
              <w:rFonts w:ascii="Adobe Caslon Pro" w:hAnsi="Adobe Caslon Pro" w:cstheme="minorHAnsi"/>
              <w:noProof/>
              <w:rPrChange w:id="972" w:author="Sher Afghan Asad" w:date="2019-03-07T03:43:00Z">
                <w:rPr>
                  <w:rFonts w:cstheme="minorHAnsi"/>
                </w:rPr>
              </w:rPrChange>
            </w:rPr>
            <w:delText xml:space="preserve"> </w:delText>
          </w:r>
        </w:del>
      </w:ins>
      <w:ins w:id="973" w:author="Bhattacharya, Joydeep [ECONS]" w:date="2019-03-01T14:36:00Z">
        <w:del w:id="974" w:author="Sher Afghan Asad" w:date="2019-03-07T02:24:00Z">
          <w:r w:rsidR="00456DBC" w:rsidRPr="00B44471" w:rsidDel="00FD30E3">
            <w:rPr>
              <w:rFonts w:ascii="Adobe Caslon Pro" w:hAnsi="Adobe Caslon Pro" w:cstheme="minorHAnsi"/>
              <w:noProof/>
              <w:rPrChange w:id="975" w:author="Sher Afghan Asad" w:date="2019-03-07T03:43:00Z">
                <w:rPr>
                  <w:rFonts w:cstheme="minorHAnsi"/>
                </w:rPr>
              </w:rPrChange>
            </w:rPr>
            <w:delText>draw</w:delText>
          </w:r>
        </w:del>
      </w:ins>
      <w:ins w:id="976" w:author="Bhattacharya, Joydeep [ECONS]" w:date="2019-03-01T14:35:00Z">
        <w:del w:id="977" w:author="Sher Afghan Asad" w:date="2019-03-07T02:24:00Z">
          <w:r w:rsidR="00456DBC" w:rsidRPr="00B44471" w:rsidDel="00FD30E3">
            <w:rPr>
              <w:rFonts w:ascii="Adobe Caslon Pro" w:hAnsi="Adobe Caslon Pro" w:cstheme="minorHAnsi"/>
              <w:noProof/>
              <w:rPrChange w:id="978" w:author="Sher Afghan Asad" w:date="2019-03-07T03:43:00Z">
                <w:rPr>
                  <w:rFonts w:cstheme="minorHAnsi"/>
                </w:rPr>
              </w:rPrChange>
            </w:rPr>
            <w:delText xml:space="preserve"> inspiration from </w:delText>
          </w:r>
        </w:del>
      </w:ins>
      <w:ins w:id="979" w:author="Bhattacharya, Joydeep [ECONS]" w:date="2019-03-04T11:09:00Z">
        <w:del w:id="980" w:author="Sher Afghan Asad" w:date="2019-03-07T02:24:00Z">
          <w:r w:rsidRPr="00B44471" w:rsidDel="00FD30E3">
            <w:rPr>
              <w:rFonts w:ascii="Adobe Caslon Pro" w:hAnsi="Adobe Caslon Pro" w:cstheme="minorHAnsi"/>
              <w:noProof/>
              <w:rPrChange w:id="981" w:author="Sher Afghan Asad" w:date="2019-03-07T03:43:00Z">
                <w:rPr>
                  <w:rFonts w:cstheme="minorHAnsi"/>
                </w:rPr>
              </w:rPrChange>
            </w:rPr>
            <w:delText>is the</w:delText>
          </w:r>
        </w:del>
      </w:ins>
      <w:ins w:id="982" w:author="Bhattacharya, Joydeep [ECONS] [2]" w:date="2019-03-06T12:59:00Z">
        <w:del w:id="983" w:author="Sher Afghan Asad" w:date="2019-03-07T02:24:00Z">
          <w:r w:rsidR="000A2812" w:rsidRPr="00B44471" w:rsidDel="00FD30E3">
            <w:rPr>
              <w:rFonts w:ascii="Adobe Caslon Pro" w:hAnsi="Adobe Caslon Pro" w:cstheme="minorHAnsi"/>
              <w:noProof/>
            </w:rPr>
            <w:delText>the</w:delText>
          </w:r>
        </w:del>
      </w:ins>
      <w:ins w:id="984" w:author="Bhattacharya, Joydeep [ECONS]" w:date="2019-03-01T14:35:00Z">
        <w:del w:id="985" w:author="Sher Afghan Asad" w:date="2019-03-07T02:24:00Z">
          <w:r w:rsidR="00456DBC" w:rsidRPr="00B44471" w:rsidDel="00FD30E3">
            <w:rPr>
              <w:rFonts w:ascii="Adobe Caslon Pro" w:hAnsi="Adobe Caslon Pro" w:cstheme="minorHAnsi"/>
              <w:noProof/>
              <w:rPrChange w:id="986" w:author="Sher Afghan Asad" w:date="2019-03-07T03:43:00Z">
                <w:rPr>
                  <w:rFonts w:cstheme="minorHAnsi"/>
                </w:rPr>
              </w:rPrChange>
            </w:rPr>
            <w:delText xml:space="preserve"> large literature in </w:delText>
          </w:r>
        </w:del>
        <w:del w:id="987" w:author="Sher Afghan Asad" w:date="2019-03-06T21:34:00Z">
          <w:r w:rsidR="00456DBC" w:rsidRPr="00B44471" w:rsidDel="00C0500F">
            <w:rPr>
              <w:rFonts w:ascii="Adobe Caslon Pro" w:hAnsi="Adobe Caslon Pro" w:cstheme="minorHAnsi"/>
              <w:noProof/>
              <w:rPrChange w:id="988" w:author="Sher Afghan Asad" w:date="2019-03-07T03:43:00Z">
                <w:rPr>
                  <w:rFonts w:cstheme="minorHAnsi"/>
                </w:rPr>
              </w:rPrChange>
            </w:rPr>
            <w:delText>labor</w:delText>
          </w:r>
        </w:del>
        <w:del w:id="989" w:author="Sher Afghan Asad" w:date="2019-03-07T02:24:00Z">
          <w:r w:rsidR="00456DBC" w:rsidRPr="00B44471" w:rsidDel="00FD30E3">
            <w:rPr>
              <w:rFonts w:ascii="Adobe Caslon Pro" w:hAnsi="Adobe Caslon Pro" w:cstheme="minorHAnsi"/>
              <w:noProof/>
              <w:rPrChange w:id="990" w:author="Sher Afghan Asad" w:date="2019-03-07T03:43:00Z">
                <w:rPr>
                  <w:rFonts w:cstheme="minorHAnsi"/>
                </w:rPr>
              </w:rPrChange>
            </w:rPr>
            <w:delText xml:space="preserve"> economics </w:delText>
          </w:r>
          <w:r w:rsidR="00456DBC" w:rsidRPr="00B44471" w:rsidDel="00FD30E3">
            <w:rPr>
              <w:rStyle w:val="FootnoteReference"/>
              <w:rFonts w:ascii="Adobe Caslon Pro" w:hAnsi="Adobe Caslon Pro" w:cstheme="minorHAnsi"/>
              <w:noProof/>
              <w:rPrChange w:id="991" w:author="Sher Afghan Asad" w:date="2019-03-07T03:43:00Z">
                <w:rPr>
                  <w:rStyle w:val="FootnoteReference"/>
                  <w:rFonts w:cstheme="minorHAnsi"/>
                </w:rPr>
              </w:rPrChange>
            </w:rPr>
            <w:footnoteReference w:id="2"/>
          </w:r>
          <w:r w:rsidR="00456DBC" w:rsidRPr="00B44471" w:rsidDel="00FD30E3">
            <w:rPr>
              <w:rFonts w:ascii="Adobe Caslon Pro" w:hAnsi="Adobe Caslon Pro" w:cstheme="minorHAnsi"/>
              <w:noProof/>
              <w:rPrChange w:id="1002" w:author="Sher Afghan Asad" w:date="2019-03-07T03:43:00Z">
                <w:rPr>
                  <w:rFonts w:cstheme="minorHAnsi"/>
                </w:rPr>
              </w:rPrChange>
            </w:rPr>
            <w:delText xml:space="preserve"> that </w:delText>
          </w:r>
        </w:del>
      </w:ins>
      <w:ins w:id="1003" w:author="Bhattacharya, Joydeep [ECONS] [2]" w:date="2019-03-06T13:00:00Z">
        <w:del w:id="1004" w:author="Sher Afghan Asad" w:date="2019-03-07T02:24:00Z">
          <w:r w:rsidR="000A2812" w:rsidRPr="00B44471" w:rsidDel="00FD30E3">
            <w:rPr>
              <w:rFonts w:ascii="Adobe Caslon Pro" w:hAnsi="Adobe Caslon Pro" w:cstheme="minorHAnsi"/>
              <w:noProof/>
            </w:rPr>
            <w:delText>attribute such non-pecuniary motivation to work to</w:delText>
          </w:r>
        </w:del>
      </w:ins>
      <w:ins w:id="1005" w:author="Bhattacharya, Joydeep [ECONS]" w:date="2019-03-01T14:35:00Z">
        <w:del w:id="1006" w:author="Sher Afghan Asad" w:date="2019-03-07T02:24:00Z">
          <w:r w:rsidR="00456DBC" w:rsidRPr="00B44471" w:rsidDel="00FD30E3">
            <w:rPr>
              <w:rFonts w:ascii="Adobe Caslon Pro" w:hAnsi="Adobe Caslon Pro" w:cstheme="minorHAnsi"/>
              <w:noProof/>
              <w:rPrChange w:id="1007" w:author="Sher Afghan Asad" w:date="2019-03-07T03:43:00Z">
                <w:rPr>
                  <w:rFonts w:cstheme="minorHAnsi"/>
                </w:rPr>
              </w:rPrChange>
            </w:rPr>
            <w:delText xml:space="preserve">attribute </w:delText>
          </w:r>
          <w:r w:rsidR="00456DBC" w:rsidRPr="00B44471" w:rsidDel="00FD30E3">
            <w:rPr>
              <w:rFonts w:ascii="Adobe Caslon Pro" w:hAnsi="Adobe Caslon Pro" w:cstheme="minorHAnsi"/>
              <w:i/>
              <w:noProof/>
              <w:rPrChange w:id="1008" w:author="Sher Afghan Asad" w:date="2019-03-07T03:43:00Z">
                <w:rPr>
                  <w:rFonts w:cstheme="minorHAnsi"/>
                </w:rPr>
              </w:rPrChange>
            </w:rPr>
            <w:delText>other-regarding</w:delText>
          </w:r>
          <w:r w:rsidR="00456DBC" w:rsidRPr="00B44471" w:rsidDel="00FD30E3">
            <w:rPr>
              <w:rFonts w:ascii="Adobe Caslon Pro" w:hAnsi="Adobe Caslon Pro" w:cstheme="minorHAnsi"/>
              <w:noProof/>
              <w:rPrChange w:id="1009" w:author="Sher Afghan Asad" w:date="2019-03-07T03:43:00Z">
                <w:rPr>
                  <w:rFonts w:cstheme="minorHAnsi"/>
                </w:rPr>
              </w:rPrChange>
            </w:rPr>
            <w:delText xml:space="preserve"> or social preferences to</w:delText>
          </w:r>
        </w:del>
      </w:ins>
      <w:ins w:id="1010" w:author="Bhattacharya, Joydeep [ECONS] [2]" w:date="2019-03-06T13:00:00Z">
        <w:del w:id="1011" w:author="Sher Afghan Asad" w:date="2019-03-07T02:24:00Z">
          <w:r w:rsidR="000A2812" w:rsidRPr="00B44471" w:rsidDel="00FD30E3">
            <w:rPr>
              <w:rFonts w:ascii="Adobe Caslon Pro" w:hAnsi="Adobe Caslon Pro" w:cstheme="minorHAnsi"/>
              <w:noProof/>
            </w:rPr>
            <w:delText>of</w:delText>
          </w:r>
        </w:del>
      </w:ins>
      <w:ins w:id="1012" w:author="Bhattacharya, Joydeep [ECONS]" w:date="2019-03-01T14:35:00Z">
        <w:del w:id="1013" w:author="Sher Afghan Asad" w:date="2019-03-07T02:24:00Z">
          <w:r w:rsidR="00456DBC" w:rsidRPr="00B44471" w:rsidDel="00FD30E3">
            <w:rPr>
              <w:rFonts w:ascii="Adobe Caslon Pro" w:hAnsi="Adobe Caslon Pro" w:cstheme="minorHAnsi"/>
              <w:noProof/>
              <w:rPrChange w:id="1014" w:author="Sher Afghan Asad" w:date="2019-03-07T03:43:00Z">
                <w:rPr>
                  <w:rFonts w:cstheme="minorHAnsi"/>
                </w:rPr>
              </w:rPrChange>
            </w:rPr>
            <w:delText xml:space="preserve"> individuals – a person’s well-being may depend on the well-being of others activated by feelings of altruism or a desire to reciprocate. </w:delText>
          </w:r>
        </w:del>
        <w:del w:id="1015" w:author="Bhattacharya, Joydeep [ECONS] [2]" w:date="2019-03-06T13:48:00Z">
          <w:r w:rsidR="00456DBC" w:rsidRPr="00B44471" w:rsidDel="00BB3169">
            <w:rPr>
              <w:rFonts w:ascii="Adobe Caslon Pro" w:hAnsi="Adobe Caslon Pro" w:cstheme="minorHAnsi"/>
              <w:noProof/>
              <w:rPrChange w:id="1016" w:author="Sher Afghan Asad" w:date="2019-03-07T03:43:00Z">
                <w:rPr>
                  <w:rFonts w:cstheme="minorHAnsi"/>
                </w:rPr>
              </w:rPrChange>
            </w:rPr>
            <w:delText>Our strategy is to</w:delText>
          </w:r>
        </w:del>
      </w:ins>
      <w:ins w:id="1017" w:author="Bhattacharya, Joydeep [ECONS] [2]" w:date="2019-03-06T13:48:00Z">
        <w:del w:id="1018" w:author="Sher Afghan Asad" w:date="2019-03-07T02:25:00Z">
          <w:r w:rsidR="00BB3169" w:rsidRPr="00B44471" w:rsidDel="00FD30E3">
            <w:rPr>
              <w:rFonts w:ascii="Adobe Caslon Pro" w:hAnsi="Adobe Caslon Pro" w:cstheme="minorHAnsi"/>
              <w:noProof/>
            </w:rPr>
            <w:delText>We</w:delText>
          </w:r>
        </w:del>
      </w:ins>
      <w:ins w:id="1019" w:author="Bhattacharya, Joydeep [ECONS]" w:date="2019-03-01T14:35:00Z">
        <w:del w:id="1020" w:author="Sher Afghan Asad" w:date="2019-03-07T02:25:00Z">
          <w:r w:rsidR="00456DBC" w:rsidRPr="00B44471" w:rsidDel="00FD30E3">
            <w:rPr>
              <w:rFonts w:ascii="Adobe Caslon Pro" w:hAnsi="Adobe Caslon Pro" w:cstheme="minorHAnsi"/>
              <w:noProof/>
              <w:rPrChange w:id="1021" w:author="Sher Afghan Asad" w:date="2019-03-07T03:43:00Z">
                <w:rPr>
                  <w:rFonts w:cstheme="minorHAnsi"/>
                </w:rPr>
              </w:rPrChange>
            </w:rPr>
            <w:delText xml:space="preserve"> explore the possibility that </w:delText>
          </w:r>
        </w:del>
      </w:ins>
      <w:ins w:id="1022" w:author="Bhattacharya, Joydeep [ECONS]" w:date="2019-03-04T11:09:00Z">
        <w:del w:id="1023" w:author="Sher Afghan Asad" w:date="2019-03-07T02:25:00Z">
          <w:r w:rsidR="00B552B8" w:rsidRPr="00B44471" w:rsidDel="00FD30E3">
            <w:rPr>
              <w:rFonts w:ascii="Adobe Caslon Pro" w:hAnsi="Adobe Caslon Pro" w:cstheme="minorHAnsi"/>
              <w:noProof/>
              <w:rPrChange w:id="1024" w:author="Sher Afghan Asad" w:date="2019-03-07T03:43:00Z">
                <w:rPr>
                  <w:rFonts w:cstheme="minorHAnsi"/>
                </w:rPr>
              </w:rPrChange>
            </w:rPr>
            <w:delText>in an online labor market</w:delText>
          </w:r>
        </w:del>
      </w:ins>
      <w:ins w:id="1025" w:author="Bhattacharya, Joydeep [ECONS]" w:date="2019-03-04T12:54:00Z">
        <w:del w:id="1026" w:author="Sher Afghan Asad" w:date="2019-03-07T02:25:00Z">
          <w:r w:rsidR="002D4E51" w:rsidRPr="00B44471" w:rsidDel="00FD30E3">
            <w:rPr>
              <w:rFonts w:ascii="Adobe Caslon Pro" w:hAnsi="Adobe Caslon Pro" w:cstheme="minorHAnsi"/>
              <w:noProof/>
              <w:rPrChange w:id="1027" w:author="Sher Afghan Asad" w:date="2019-03-07T03:43:00Z">
                <w:rPr>
                  <w:rFonts w:cstheme="minorHAnsi"/>
                </w:rPr>
              </w:rPrChange>
            </w:rPr>
            <w:delText xml:space="preserve"> setting</w:delText>
          </w:r>
        </w:del>
      </w:ins>
      <w:ins w:id="1028" w:author="Bhattacharya, Joydeep [ECONS]" w:date="2019-03-04T11:09:00Z">
        <w:del w:id="1029" w:author="Sher Afghan Asad" w:date="2019-03-07T02:25:00Z">
          <w:r w:rsidR="00B552B8" w:rsidRPr="00B44471" w:rsidDel="00FD30E3">
            <w:rPr>
              <w:rFonts w:ascii="Adobe Caslon Pro" w:hAnsi="Adobe Caslon Pro" w:cstheme="minorHAnsi"/>
              <w:noProof/>
              <w:rPrChange w:id="1030" w:author="Sher Afghan Asad" w:date="2019-03-07T03:43:00Z">
                <w:rPr>
                  <w:rFonts w:cstheme="minorHAnsi"/>
                </w:rPr>
              </w:rPrChange>
            </w:rPr>
            <w:delText xml:space="preserve">, suitably treated </w:delText>
          </w:r>
        </w:del>
      </w:ins>
      <w:ins w:id="1031" w:author="Bhattacharya, Joydeep [ECONS]" w:date="2019-03-01T14:35:00Z">
        <w:del w:id="1032" w:author="Sher Afghan Asad" w:date="2019-03-07T02:25:00Z">
          <w:r w:rsidR="00456DBC" w:rsidRPr="00B44471" w:rsidDel="00FD30E3">
            <w:rPr>
              <w:rFonts w:ascii="Adobe Caslon Pro" w:hAnsi="Adobe Caslon Pro" w:cstheme="minorHAnsi"/>
              <w:noProof/>
              <w:rPrChange w:id="1033" w:author="Sher Afghan Asad" w:date="2019-03-07T03:43:00Z">
                <w:rPr>
                  <w:rFonts w:cstheme="minorHAnsi"/>
                </w:rPr>
              </w:rPrChange>
            </w:rPr>
            <w:delText xml:space="preserve">workers display a </w:delText>
          </w:r>
          <w:r w:rsidR="00456DBC" w:rsidRPr="00B44471" w:rsidDel="00FD30E3">
            <w:rPr>
              <w:rFonts w:ascii="Adobe Caslon Pro" w:hAnsi="Adobe Caslon Pro" w:cstheme="minorHAnsi"/>
              <w:i/>
              <w:noProof/>
              <w:rPrChange w:id="1034" w:author="Sher Afghan Asad" w:date="2019-03-07T03:43:00Z">
                <w:rPr>
                  <w:rFonts w:cstheme="minorHAnsi"/>
                  <w:i/>
                </w:rPr>
              </w:rPrChange>
            </w:rPr>
            <w:delText>differential</w:delText>
          </w:r>
          <w:r w:rsidR="00456DBC" w:rsidRPr="00B44471" w:rsidDel="00FD30E3">
            <w:rPr>
              <w:rFonts w:ascii="Adobe Caslon Pro" w:hAnsi="Adobe Caslon Pro" w:cstheme="minorHAnsi"/>
              <w:noProof/>
              <w:rPrChange w:id="1035" w:author="Sher Afghan Asad" w:date="2019-03-07T03:43:00Z">
                <w:rPr>
                  <w:rFonts w:cstheme="minorHAnsi"/>
                </w:rPr>
              </w:rPrChange>
            </w:rPr>
            <w:delText xml:space="preserve"> level of regard for otherwise-identical employers of the opposite race when compared to those of their own race. </w:delText>
          </w:r>
        </w:del>
        <w:r w:rsidR="00456DBC" w:rsidRPr="00B44471">
          <w:rPr>
            <w:rFonts w:ascii="Adobe Caslon Pro" w:hAnsi="Adobe Caslon Pro" w:cstheme="minorHAnsi"/>
            <w:noProof/>
            <w:rPrChange w:id="1036" w:author="Sher Afghan Asad" w:date="2019-03-07T03:43:00Z">
              <w:rPr>
                <w:rFonts w:cstheme="minorHAnsi"/>
              </w:rPr>
            </w:rPrChange>
          </w:rPr>
          <w:t>To keep the identification clean</w:t>
        </w:r>
        <w:r w:rsidR="00456DBC" w:rsidRPr="00B44471">
          <w:rPr>
            <w:rFonts w:ascii="Adobe Caslon Pro" w:hAnsi="Adobe Caslon Pro" w:cstheme="minorHAnsi"/>
            <w:rPrChange w:id="1037" w:author="Sher Afghan Asad" w:date="2019-03-07T03:43:00Z">
              <w:rPr>
                <w:rFonts w:cstheme="minorHAnsi"/>
              </w:rPr>
            </w:rPrChange>
          </w:rPr>
          <w:t xml:space="preserve">, our experimental design will shut out the extensive margin – workers will have no choice in determining their </w:t>
        </w:r>
        <w:del w:id="1038" w:author="Sher Afghan Asad" w:date="2019-03-07T02:25:00Z">
          <w:r w:rsidR="00456DBC" w:rsidRPr="00B44471" w:rsidDel="00FD30E3">
            <w:rPr>
              <w:rFonts w:ascii="Adobe Caslon Pro" w:hAnsi="Adobe Caslon Pro" w:cstheme="minorHAnsi"/>
              <w:rPrChange w:id="1039" w:author="Sher Afghan Asad" w:date="2019-03-07T03:43:00Z">
                <w:rPr>
                  <w:rFonts w:cstheme="minorHAnsi"/>
                </w:rPr>
              </w:rPrChange>
            </w:rPr>
            <w:delText>bosses</w:delText>
          </w:r>
        </w:del>
      </w:ins>
      <w:ins w:id="1040" w:author="Sher Afghan Asad" w:date="2019-03-07T02:25:00Z">
        <w:r w:rsidR="00FD30E3" w:rsidRPr="00B44471">
          <w:rPr>
            <w:rFonts w:ascii="Adobe Caslon Pro" w:hAnsi="Adobe Caslon Pro" w:cstheme="minorHAnsi"/>
          </w:rPr>
          <w:t xml:space="preserve">employers and </w:t>
        </w:r>
      </w:ins>
      <w:ins w:id="1041" w:author="Sher Afghan Asad" w:date="2019-03-07T02:26:00Z">
        <w:r w:rsidR="00FD30E3" w:rsidRPr="00B44471">
          <w:rPr>
            <w:rFonts w:ascii="Adobe Caslon Pro" w:hAnsi="Adobe Caslon Pro" w:cstheme="minorHAnsi"/>
          </w:rPr>
          <w:t>can only choose how hard to work for the given employer</w:t>
        </w:r>
      </w:ins>
      <w:ins w:id="1042" w:author="Bhattacharya, Joydeep [ECONS]" w:date="2019-03-01T14:35:00Z">
        <w:r w:rsidR="00456DBC" w:rsidRPr="00B44471">
          <w:rPr>
            <w:rFonts w:ascii="Adobe Caslon Pro" w:hAnsi="Adobe Caslon Pro" w:cstheme="minorHAnsi"/>
            <w:rPrChange w:id="1043" w:author="Sher Afghan Asad" w:date="2019-03-07T03:43:00Z">
              <w:rPr>
                <w:rFonts w:cstheme="minorHAnsi"/>
              </w:rPr>
            </w:rPrChange>
          </w:rPr>
          <w:t>. Second, there will be no possibility of any beliefs-driven discrimination</w:t>
        </w:r>
      </w:ins>
      <w:ins w:id="1044" w:author="Sher Afghan Asad" w:date="2019-03-07T03:28:00Z">
        <w:r w:rsidR="005F56A4" w:rsidRPr="00B44471">
          <w:rPr>
            <w:rFonts w:ascii="Adobe Caslon Pro" w:hAnsi="Adobe Caslon Pro" w:cstheme="minorHAnsi"/>
            <w:noProof/>
          </w:rPr>
          <w:t>;</w:t>
        </w:r>
      </w:ins>
      <w:ins w:id="1045" w:author="Bhattacharya, Joydeep [ECONS]" w:date="2019-03-04T11:10:00Z">
        <w:del w:id="1046" w:author="Sher Afghan Asad" w:date="2019-03-07T03:28:00Z">
          <w:r w:rsidR="00B552B8" w:rsidRPr="00B44471" w:rsidDel="005F56A4">
            <w:rPr>
              <w:rFonts w:ascii="Adobe Caslon Pro" w:hAnsi="Adobe Caslon Pro" w:cstheme="minorHAnsi"/>
              <w:noProof/>
              <w:rPrChange w:id="1047" w:author="Sher Afghan Asad" w:date="2019-03-07T03:43:00Z">
                <w:rPr>
                  <w:rFonts w:cstheme="minorHAnsi"/>
                </w:rPr>
              </w:rPrChange>
            </w:rPr>
            <w:delText>.</w:delText>
          </w:r>
        </w:del>
      </w:ins>
      <w:ins w:id="1048" w:author="Bhattacharya, Joydeep [ECONS]" w:date="2019-03-01T14:35:00Z">
        <w:r w:rsidR="00456DBC" w:rsidRPr="00B44471">
          <w:rPr>
            <w:rFonts w:ascii="Adobe Caslon Pro" w:hAnsi="Adobe Caslon Pro" w:cstheme="minorHAnsi"/>
            <w:noProof/>
            <w:rPrChange w:id="1049" w:author="Sher Afghan Asad" w:date="2019-03-07T03:43:00Z">
              <w:rPr>
                <w:rFonts w:cstheme="minorHAnsi"/>
              </w:rPr>
            </w:rPrChange>
          </w:rPr>
          <w:t xml:space="preserve"> </w:t>
        </w:r>
        <w:del w:id="1050" w:author="Sher Afghan Asad" w:date="2019-03-07T03:28:00Z">
          <w:r w:rsidR="00456DBC" w:rsidRPr="00B44471" w:rsidDel="005F56A4">
            <w:rPr>
              <w:rFonts w:ascii="Adobe Caslon Pro" w:hAnsi="Adobe Caslon Pro" w:cstheme="minorHAnsi"/>
              <w:noProof/>
              <w:rPrChange w:id="1051" w:author="Sher Afghan Asad" w:date="2019-03-07T03:43:00Z">
                <w:rPr>
                  <w:rFonts w:cstheme="minorHAnsi"/>
                </w:rPr>
              </w:rPrChange>
            </w:rPr>
            <w:delText>T</w:delText>
          </w:r>
        </w:del>
      </w:ins>
      <w:ins w:id="1052" w:author="Sher Afghan Asad" w:date="2019-03-07T03:28:00Z">
        <w:r w:rsidR="005F56A4" w:rsidRPr="00B44471">
          <w:rPr>
            <w:rFonts w:ascii="Adobe Caslon Pro" w:hAnsi="Adobe Caslon Pro" w:cstheme="minorHAnsi"/>
            <w:noProof/>
          </w:rPr>
          <w:t>t</w:t>
        </w:r>
      </w:ins>
      <w:ins w:id="1053" w:author="Bhattacharya, Joydeep [ECONS]" w:date="2019-03-01T14:35:00Z">
        <w:r w:rsidR="00456DBC" w:rsidRPr="00B44471">
          <w:rPr>
            <w:rFonts w:ascii="Adobe Caslon Pro" w:hAnsi="Adobe Caslon Pro" w:cstheme="minorHAnsi"/>
            <w:noProof/>
            <w:rPrChange w:id="1054" w:author="Sher Afghan Asad" w:date="2019-03-07T03:43:00Z">
              <w:rPr>
                <w:rFonts w:cstheme="minorHAnsi"/>
              </w:rPr>
            </w:rPrChange>
          </w:rPr>
          <w:t>his</w:t>
        </w:r>
        <w:r w:rsidR="00456DBC" w:rsidRPr="00B44471">
          <w:rPr>
            <w:rFonts w:ascii="Adobe Caslon Pro" w:hAnsi="Adobe Caslon Pro" w:cstheme="minorHAnsi"/>
            <w:rPrChange w:id="1055" w:author="Sher Afghan Asad" w:date="2019-03-07T03:43:00Z">
              <w:rPr>
                <w:rFonts w:cstheme="minorHAnsi"/>
              </w:rPr>
            </w:rPrChange>
          </w:rPr>
          <w:t xml:space="preserve"> means any discrimination we may detect is necessarily </w:t>
        </w:r>
        <w:r w:rsidR="00456DBC" w:rsidRPr="00B44471">
          <w:rPr>
            <w:rFonts w:ascii="Adobe Caslon Pro" w:hAnsi="Adobe Caslon Pro" w:cstheme="minorHAnsi"/>
            <w:i/>
            <w:rPrChange w:id="1056" w:author="Sher Afghan Asad" w:date="2019-03-07T03:43:00Z">
              <w:rPr>
                <w:rFonts w:cstheme="minorHAnsi"/>
                <w:i/>
              </w:rPr>
            </w:rPrChange>
          </w:rPr>
          <w:t>taste</w:t>
        </w:r>
        <w:del w:id="1057" w:author="Sher Afghan Asad" w:date="2019-03-07T10:11:00Z">
          <w:r w:rsidR="00456DBC" w:rsidRPr="00B44471" w:rsidDel="001B0FAB">
            <w:rPr>
              <w:rFonts w:ascii="Adobe Caslon Pro" w:hAnsi="Adobe Caslon Pro" w:cstheme="minorHAnsi"/>
              <w:i/>
              <w:rPrChange w:id="1058" w:author="Sher Afghan Asad" w:date="2019-03-07T03:43:00Z">
                <w:rPr>
                  <w:rFonts w:cstheme="minorHAnsi"/>
                  <w:i/>
                </w:rPr>
              </w:rPrChange>
            </w:rPr>
            <w:delText xml:space="preserve"> </w:delText>
          </w:r>
        </w:del>
      </w:ins>
      <w:ins w:id="1059" w:author="Sher Afghan Asad" w:date="2019-03-07T10:11:00Z">
        <w:r w:rsidR="001B0FAB">
          <w:rPr>
            <w:rFonts w:ascii="Adobe Caslon Pro" w:hAnsi="Adobe Caslon Pro" w:cstheme="minorHAnsi"/>
            <w:i/>
          </w:rPr>
          <w:t>-</w:t>
        </w:r>
      </w:ins>
      <w:ins w:id="1060" w:author="Bhattacharya, Joydeep [ECONS]" w:date="2019-03-01T14:35:00Z">
        <w:r w:rsidR="00456DBC" w:rsidRPr="00B44471">
          <w:rPr>
            <w:rFonts w:ascii="Adobe Caslon Pro" w:hAnsi="Adobe Caslon Pro" w:cstheme="minorHAnsi"/>
            <w:i/>
            <w:rPrChange w:id="1061" w:author="Sher Afghan Asad" w:date="2019-03-07T03:43:00Z">
              <w:rPr>
                <w:rFonts w:cstheme="minorHAnsi"/>
                <w:i/>
              </w:rPr>
            </w:rPrChange>
          </w:rPr>
          <w:t>based</w:t>
        </w:r>
        <w:r w:rsidR="00456DBC" w:rsidRPr="00B44471">
          <w:rPr>
            <w:rFonts w:ascii="Adobe Caslon Pro" w:hAnsi="Adobe Caslon Pro" w:cstheme="minorHAnsi"/>
            <w:rPrChange w:id="1062" w:author="Sher Afghan Asad" w:date="2019-03-07T03:43:00Z">
              <w:rPr>
                <w:rFonts w:cstheme="minorHAnsi"/>
              </w:rPr>
            </w:rPrChange>
          </w:rPr>
          <w:t xml:space="preserve">. </w:t>
        </w:r>
      </w:ins>
    </w:p>
    <w:p w14:paraId="1041D010" w14:textId="22064AC3" w:rsidR="00456DBC" w:rsidRPr="00B44471" w:rsidRDefault="00456DBC">
      <w:pPr>
        <w:pStyle w:val="FootnoteText"/>
        <w:jc w:val="both"/>
        <w:rPr>
          <w:ins w:id="1063" w:author="Bhattacharya, Joydeep [ECONS]" w:date="2019-03-01T14:35:00Z"/>
          <w:rFonts w:ascii="Adobe Caslon Pro" w:hAnsi="Adobe Caslon Pro"/>
          <w:rPrChange w:id="1064" w:author="Sher Afghan Asad" w:date="2019-03-07T03:43:00Z">
            <w:rPr>
              <w:ins w:id="1065" w:author="Bhattacharya, Joydeep [ECONS]" w:date="2019-03-01T14:35:00Z"/>
              <w:rFonts w:cstheme="minorHAnsi"/>
            </w:rPr>
          </w:rPrChange>
        </w:rPr>
        <w:pPrChange w:id="1066" w:author="Bhattacharya, Joydeep [ECONS] [2]" w:date="2019-03-06T13:35:00Z">
          <w:pPr>
            <w:jc w:val="both"/>
          </w:pPr>
        </w:pPrChange>
      </w:pPr>
      <w:ins w:id="1067" w:author="Bhattacharya, Joydeep [ECONS]" w:date="2019-03-01T14:35:00Z">
        <w:r w:rsidRPr="00B44471">
          <w:rPr>
            <w:rFonts w:ascii="Adobe Caslon Pro" w:hAnsi="Adobe Caslon Pro" w:cstheme="minorHAnsi"/>
            <w:sz w:val="22"/>
            <w:szCs w:val="22"/>
            <w:rPrChange w:id="1068" w:author="Sher Afghan Asad" w:date="2019-03-07T03:43:00Z">
              <w:rPr>
                <w:rFonts w:cstheme="minorHAnsi"/>
              </w:rPr>
            </w:rPrChange>
          </w:rPr>
          <w:lastRenderedPageBreak/>
          <w:t xml:space="preserve">Specifically, we are interested in answering whether </w:t>
        </w:r>
      </w:ins>
      <w:ins w:id="1069" w:author="Bhattacharya, Joydeep [ECONS]" w:date="2019-03-04T11:10:00Z">
        <w:r w:rsidR="00B552B8" w:rsidRPr="00B44471">
          <w:rPr>
            <w:rFonts w:ascii="Adobe Caslon Pro" w:hAnsi="Adobe Caslon Pro" w:cstheme="minorHAnsi"/>
            <w:sz w:val="22"/>
            <w:szCs w:val="22"/>
            <w:rPrChange w:id="1070" w:author="Sher Afghan Asad" w:date="2019-03-07T03:43:00Z">
              <w:rPr>
                <w:rFonts w:cstheme="minorHAnsi"/>
              </w:rPr>
            </w:rPrChange>
          </w:rPr>
          <w:t>w</w:t>
        </w:r>
      </w:ins>
      <w:ins w:id="1071" w:author="Bhattacharya, Joydeep [ECONS]" w:date="2019-03-01T14:35:00Z">
        <w:r w:rsidRPr="00B44471">
          <w:rPr>
            <w:rFonts w:ascii="Adobe Caslon Pro" w:hAnsi="Adobe Caslon Pro" w:cstheme="minorHAnsi"/>
            <w:sz w:val="22"/>
            <w:szCs w:val="22"/>
            <w:rPrChange w:id="1072" w:author="Sher Afghan Asad" w:date="2019-03-07T03:43:00Z">
              <w:rPr>
                <w:rFonts w:cstheme="minorHAnsi"/>
              </w:rPr>
            </w:rPrChange>
          </w:rPr>
          <w:t xml:space="preserve">hite </w:t>
        </w:r>
      </w:ins>
      <w:ins w:id="1073" w:author="Bhattacharya, Joydeep [ECONS]" w:date="2019-03-04T11:11:00Z">
        <w:r w:rsidR="00B552B8" w:rsidRPr="00B44471">
          <w:rPr>
            <w:rFonts w:ascii="Adobe Caslon Pro" w:hAnsi="Adobe Caslon Pro" w:cstheme="minorHAnsi"/>
            <w:sz w:val="22"/>
            <w:szCs w:val="22"/>
            <w:rPrChange w:id="1074" w:author="Sher Afghan Asad" w:date="2019-03-07T03:43:00Z">
              <w:rPr>
                <w:rFonts w:cstheme="minorHAnsi"/>
              </w:rPr>
            </w:rPrChange>
          </w:rPr>
          <w:t xml:space="preserve">skin-tone </w:t>
        </w:r>
      </w:ins>
      <w:ins w:id="1075" w:author="Bhattacharya, Joydeep [ECONS]" w:date="2019-03-01T14:35:00Z">
        <w:r w:rsidRPr="00B44471">
          <w:rPr>
            <w:rFonts w:ascii="Adobe Caslon Pro" w:hAnsi="Adobe Caslon Pro" w:cstheme="minorHAnsi"/>
            <w:sz w:val="22"/>
            <w:szCs w:val="22"/>
            <w:rPrChange w:id="1076" w:author="Sher Afghan Asad" w:date="2019-03-07T03:43:00Z">
              <w:rPr>
                <w:rFonts w:cstheme="minorHAnsi"/>
              </w:rPr>
            </w:rPrChange>
          </w:rPr>
          <w:t>workers</w:t>
        </w:r>
      </w:ins>
      <w:ins w:id="1077" w:author="Bhattacharya, Joydeep [ECONS]" w:date="2019-03-04T11:11:00Z">
        <w:r w:rsidR="00B552B8" w:rsidRPr="00B44471">
          <w:rPr>
            <w:rFonts w:ascii="Adobe Caslon Pro" w:hAnsi="Adobe Caslon Pro" w:cstheme="minorHAnsi"/>
            <w:sz w:val="22"/>
            <w:szCs w:val="22"/>
            <w:rPrChange w:id="1078" w:author="Sher Afghan Asad" w:date="2019-03-07T03:43:00Z">
              <w:rPr>
                <w:rFonts w:cstheme="minorHAnsi"/>
              </w:rPr>
            </w:rPrChange>
          </w:rPr>
          <w:t xml:space="preserve"> – see </w:t>
        </w:r>
      </w:ins>
      <w:ins w:id="1079" w:author="Sher Afghan Asad" w:date="2019-03-07T02:53:00Z">
        <w:r w:rsidR="00A123D4" w:rsidRPr="00B44471">
          <w:rPr>
            <w:rFonts w:ascii="Adobe Caslon Pro" w:hAnsi="Adobe Caslon Pro" w:cstheme="minorHAnsi"/>
            <w:sz w:val="22"/>
            <w:szCs w:val="22"/>
            <w:rPrChange w:id="1080" w:author="Sher Afghan Asad" w:date="2019-03-07T03:43:00Z">
              <w:rPr>
                <w:rFonts w:ascii="Adobe Caslon Pro" w:hAnsi="Adobe Caslon Pro" w:cstheme="minorHAnsi"/>
              </w:rPr>
            </w:rPrChange>
          </w:rPr>
          <w:fldChar w:fldCharType="begin" w:fldLock="1"/>
        </w:r>
      </w:ins>
      <w:ins w:id="1081" w:author="Sher Afghan Asad" w:date="2019-03-07T03:08:00Z">
        <w:r w:rsidR="00B676FE" w:rsidRPr="00B44471">
          <w:rPr>
            <w:rFonts w:ascii="Adobe Caslon Pro" w:hAnsi="Adobe Caslon Pro" w:cstheme="minorHAnsi"/>
            <w:sz w:val="22"/>
            <w:szCs w:val="22"/>
          </w:rPr>
          <w:instrText>ADDIN CSL_CITATION {"citationItems":[{"id":"ITEM-1","itemData":{"author":[{"dropping-particle":"","family":"Hersch","given":"Joni","non-dropping-particle":"","parse-names":false,"suffix":""}],"container-title":"American Economic Review","id":"ITEM-1","issued":{"date-parts":[["2006"]]},"page":"251-255","title":"Skin-Tone Effects among African Americans : Perceptions and Reality","type":"article-journal"},"uris":["http://www.mendeley.com/documents/?uuid=97b07677-8abd-45cf-a420-bf37d2ae04d5"]}],"mendeley":{"formattedCitation":"(Hersch, 2006)","manualFormatting":"Hersch (2006)","plainTextFormattedCitation":"(Hersch, 2006)","previouslyFormattedCitation":"(Hersch, 2006)"},"properties":{"noteIndex":0},"schema":"https://github.com/citation-style-language/schema/raw/master/csl-citation.json"}</w:instrText>
        </w:r>
      </w:ins>
      <w:del w:id="1082" w:author="Sher Afghan Asad" w:date="2019-03-07T03:08:00Z">
        <w:r w:rsidR="00A123D4" w:rsidRPr="00B44471" w:rsidDel="00B676FE">
          <w:rPr>
            <w:rFonts w:ascii="Adobe Caslon Pro" w:hAnsi="Adobe Caslon Pro" w:cstheme="minorHAnsi"/>
            <w:sz w:val="22"/>
            <w:szCs w:val="22"/>
          </w:rPr>
          <w:delInstrText>ADDIN CSL_CITATION {"citationItems":[{"id":"ITEM-1","itemData":{"author":[{"dropping-particle":"","family":"Hersch","given":"Joni","non-dropping-particle":"","parse-names":false,"suffix":""}],"container-title":"American Economic Review","id":"ITEM-1","issued":{"date-parts":[["2006"]]},"page":"251-255","title":"Skin-Tone Effects among African Americans : Perceptions and Reality","type":"article-journal"},"uris":["http://www.mendeley.com/documents/?uuid=97b07677-8abd-45cf-a420-bf37d2ae04d5"]}],"mendeley":{"formattedCitation":"(Hersch, 2006)","plainTextFormattedCitation":"(Hersch, 2006)","previouslyFormattedCitation":"(Hersch, 2006)"},"properties":{"noteIndex":0},"schema":"https://github.com/citation-style-language/schema/raw/master/csl-citation.json"}</w:delInstrText>
        </w:r>
      </w:del>
      <w:r w:rsidR="00A123D4" w:rsidRPr="00B44471">
        <w:rPr>
          <w:rFonts w:ascii="Adobe Caslon Pro" w:hAnsi="Adobe Caslon Pro" w:cstheme="minorHAnsi"/>
          <w:sz w:val="22"/>
          <w:szCs w:val="22"/>
          <w:rPrChange w:id="1083" w:author="Sher Afghan Asad" w:date="2019-03-07T03:43:00Z">
            <w:rPr>
              <w:rFonts w:ascii="Adobe Caslon Pro" w:hAnsi="Adobe Caslon Pro" w:cstheme="minorHAnsi"/>
            </w:rPr>
          </w:rPrChange>
        </w:rPr>
        <w:fldChar w:fldCharType="separate"/>
      </w:r>
      <w:del w:id="1084" w:author="Sher Afghan Asad" w:date="2019-03-07T03:08:00Z">
        <w:r w:rsidR="00A123D4" w:rsidRPr="00B44471" w:rsidDel="00B676FE">
          <w:rPr>
            <w:rFonts w:ascii="Adobe Caslon Pro" w:hAnsi="Adobe Caslon Pro" w:cstheme="minorHAnsi"/>
            <w:noProof/>
            <w:sz w:val="22"/>
            <w:szCs w:val="22"/>
          </w:rPr>
          <w:delText>(</w:delText>
        </w:r>
      </w:del>
      <w:r w:rsidR="00A123D4" w:rsidRPr="00B44471">
        <w:rPr>
          <w:rFonts w:ascii="Adobe Caslon Pro" w:hAnsi="Adobe Caslon Pro" w:cstheme="minorHAnsi"/>
          <w:noProof/>
          <w:sz w:val="22"/>
          <w:szCs w:val="22"/>
        </w:rPr>
        <w:t>Hersch</w:t>
      </w:r>
      <w:del w:id="1085" w:author="Sher Afghan Asad" w:date="2019-03-07T03:08:00Z">
        <w:r w:rsidR="00A123D4" w:rsidRPr="00B44471" w:rsidDel="00B676FE">
          <w:rPr>
            <w:rFonts w:ascii="Adobe Caslon Pro" w:hAnsi="Adobe Caslon Pro" w:cstheme="minorHAnsi"/>
            <w:noProof/>
            <w:sz w:val="22"/>
            <w:szCs w:val="22"/>
          </w:rPr>
          <w:delText>,</w:delText>
        </w:r>
      </w:del>
      <w:r w:rsidR="00A123D4" w:rsidRPr="00B44471">
        <w:rPr>
          <w:rFonts w:ascii="Adobe Caslon Pro" w:hAnsi="Adobe Caslon Pro" w:cstheme="minorHAnsi"/>
          <w:noProof/>
          <w:sz w:val="22"/>
          <w:szCs w:val="22"/>
        </w:rPr>
        <w:t xml:space="preserve"> </w:t>
      </w:r>
      <w:ins w:id="1086" w:author="Sher Afghan Asad" w:date="2019-03-07T03:08:00Z">
        <w:r w:rsidR="00B676FE" w:rsidRPr="00B44471">
          <w:rPr>
            <w:rFonts w:ascii="Adobe Caslon Pro" w:hAnsi="Adobe Caslon Pro" w:cstheme="minorHAnsi"/>
            <w:noProof/>
            <w:sz w:val="22"/>
            <w:szCs w:val="22"/>
          </w:rPr>
          <w:t>(</w:t>
        </w:r>
      </w:ins>
      <w:r w:rsidR="00A123D4" w:rsidRPr="00B44471">
        <w:rPr>
          <w:rFonts w:ascii="Adobe Caslon Pro" w:hAnsi="Adobe Caslon Pro" w:cstheme="minorHAnsi"/>
          <w:noProof/>
          <w:sz w:val="22"/>
          <w:szCs w:val="22"/>
        </w:rPr>
        <w:t>2006)</w:t>
      </w:r>
      <w:ins w:id="1087" w:author="Sher Afghan Asad" w:date="2019-03-07T02:53:00Z">
        <w:r w:rsidR="00A123D4" w:rsidRPr="00B44471">
          <w:rPr>
            <w:rFonts w:ascii="Adobe Caslon Pro" w:hAnsi="Adobe Caslon Pro" w:cstheme="minorHAnsi"/>
            <w:sz w:val="22"/>
            <w:szCs w:val="22"/>
            <w:rPrChange w:id="1088" w:author="Sher Afghan Asad" w:date="2019-03-07T03:43:00Z">
              <w:rPr>
                <w:rFonts w:ascii="Adobe Caslon Pro" w:hAnsi="Adobe Caslon Pro" w:cstheme="minorHAnsi"/>
              </w:rPr>
            </w:rPrChange>
          </w:rPr>
          <w:fldChar w:fldCharType="end"/>
        </w:r>
      </w:ins>
      <w:ins w:id="1089" w:author="Bhattacharya, Joydeep [ECONS]" w:date="2019-03-04T11:11:00Z">
        <w:del w:id="1090" w:author="Sher Afghan Asad" w:date="2019-03-07T02:51:00Z">
          <w:r w:rsidR="00B552B8" w:rsidRPr="00B44471" w:rsidDel="00BF014B">
            <w:rPr>
              <w:rFonts w:ascii="Adobe Caslon Pro" w:hAnsi="Adobe Caslon Pro" w:cstheme="minorHAnsi"/>
              <w:sz w:val="22"/>
              <w:szCs w:val="22"/>
              <w:rPrChange w:id="1091" w:author="Sher Afghan Asad" w:date="2019-03-07T03:43:00Z">
                <w:rPr>
                  <w:rFonts w:cstheme="minorHAnsi"/>
                </w:rPr>
              </w:rPrChange>
            </w:rPr>
            <w:delText xml:space="preserve">Goldstein et al. </w:delText>
          </w:r>
        </w:del>
      </w:ins>
      <w:ins w:id="1092" w:author="Bhattacharya, Joydeep [ECONS]" w:date="2019-03-04T11:12:00Z">
        <w:del w:id="1093" w:author="Sher Afghan Asad" w:date="2019-03-07T02:51:00Z">
          <w:r w:rsidR="00B552B8" w:rsidRPr="00B44471" w:rsidDel="00BF014B">
            <w:rPr>
              <w:rFonts w:ascii="Adobe Caslon Pro" w:hAnsi="Adobe Caslon Pro" w:cstheme="minorHAnsi"/>
              <w:sz w:val="22"/>
              <w:szCs w:val="22"/>
              <w:rPrChange w:id="1094" w:author="Sher Afghan Asad" w:date="2019-03-07T03:43:00Z">
                <w:rPr>
                  <w:rFonts w:cstheme="minorHAnsi"/>
                </w:rPr>
              </w:rPrChange>
            </w:rPr>
            <w:delText xml:space="preserve">(2006) and </w:delText>
          </w:r>
        </w:del>
        <w:del w:id="1095" w:author="Sher Afghan Asad" w:date="2019-03-07T02:54:00Z">
          <w:r w:rsidR="00B552B8" w:rsidRPr="00B44471" w:rsidDel="00A123D4">
            <w:rPr>
              <w:rFonts w:ascii="Adobe Caslon Pro" w:hAnsi="Adobe Caslon Pro" w:cstheme="minorHAnsi"/>
              <w:sz w:val="22"/>
              <w:szCs w:val="22"/>
              <w:rPrChange w:id="1096" w:author="Sher Afghan Asad" w:date="2019-03-07T03:43:00Z">
                <w:rPr>
                  <w:rFonts w:cstheme="minorHAnsi"/>
                </w:rPr>
              </w:rPrChange>
            </w:rPr>
            <w:delText>Hersch (2006)</w:delText>
          </w:r>
        </w:del>
        <w:r w:rsidR="00B552B8" w:rsidRPr="00B44471">
          <w:rPr>
            <w:rFonts w:ascii="Adobe Caslon Pro" w:hAnsi="Adobe Caslon Pro" w:cstheme="minorHAnsi"/>
            <w:sz w:val="22"/>
            <w:szCs w:val="22"/>
            <w:rPrChange w:id="1097" w:author="Sher Afghan Asad" w:date="2019-03-07T03:43:00Z">
              <w:rPr>
                <w:rFonts w:cstheme="minorHAnsi"/>
              </w:rPr>
            </w:rPrChange>
          </w:rPr>
          <w:t xml:space="preserve"> </w:t>
        </w:r>
        <w:del w:id="1098" w:author="Sher Afghan Asad" w:date="2019-03-07T03:08:00Z">
          <w:r w:rsidR="00B552B8" w:rsidRPr="00B44471" w:rsidDel="00B676FE">
            <w:rPr>
              <w:rFonts w:ascii="Adobe Caslon Pro" w:hAnsi="Adobe Caslon Pro" w:cstheme="minorHAnsi"/>
              <w:sz w:val="22"/>
              <w:szCs w:val="22"/>
              <w:rPrChange w:id="1099" w:author="Sher Afghan Asad" w:date="2019-03-07T03:43:00Z">
                <w:rPr>
                  <w:rFonts w:cstheme="minorHAnsi"/>
                </w:rPr>
              </w:rPrChange>
            </w:rPr>
            <w:delText>--</w:delText>
          </w:r>
        </w:del>
      </w:ins>
      <w:ins w:id="1100" w:author="Sher Afghan Asad" w:date="2019-03-07T03:08:00Z">
        <w:r w:rsidR="00B676FE" w:rsidRPr="00B44471">
          <w:rPr>
            <w:rFonts w:ascii="Adobe Caslon Pro" w:hAnsi="Adobe Caslon Pro" w:cstheme="minorHAnsi"/>
            <w:sz w:val="22"/>
            <w:szCs w:val="22"/>
          </w:rPr>
          <w:t xml:space="preserve">- </w:t>
        </w:r>
      </w:ins>
      <w:ins w:id="1101" w:author="Bhattacharya, Joydeep [ECONS]" w:date="2019-03-01T14:35:00Z">
        <w:del w:id="1102" w:author="Sher Afghan Asad" w:date="2019-03-07T03:08:00Z">
          <w:r w:rsidRPr="00B44471" w:rsidDel="00B676FE">
            <w:rPr>
              <w:rFonts w:ascii="Adobe Caslon Pro" w:hAnsi="Adobe Caslon Pro" w:cstheme="minorHAnsi"/>
              <w:sz w:val="22"/>
              <w:szCs w:val="22"/>
              <w:rPrChange w:id="1103" w:author="Sher Afghan Asad" w:date="2019-03-07T03:43:00Z">
                <w:rPr>
                  <w:rFonts w:cstheme="minorHAnsi"/>
                </w:rPr>
              </w:rPrChange>
            </w:rPr>
            <w:delText xml:space="preserve"> </w:delText>
          </w:r>
        </w:del>
        <w:r w:rsidRPr="00B44471">
          <w:rPr>
            <w:rFonts w:ascii="Adobe Caslon Pro" w:hAnsi="Adobe Caslon Pro" w:cstheme="minorHAnsi"/>
            <w:sz w:val="22"/>
            <w:szCs w:val="22"/>
            <w:rPrChange w:id="1104" w:author="Sher Afghan Asad" w:date="2019-03-07T03:43:00Z">
              <w:rPr>
                <w:rFonts w:cstheme="minorHAnsi"/>
              </w:rPr>
            </w:rPrChange>
          </w:rPr>
          <w:t xml:space="preserve">provide more/less effort (intensive margin) for </w:t>
        </w:r>
      </w:ins>
      <w:ins w:id="1105" w:author="Bhattacharya, Joydeep [ECONS]" w:date="2019-03-04T11:10:00Z">
        <w:r w:rsidR="00B552B8" w:rsidRPr="00B44471">
          <w:rPr>
            <w:rFonts w:ascii="Adobe Caslon Pro" w:hAnsi="Adobe Caslon Pro" w:cstheme="minorHAnsi"/>
            <w:sz w:val="22"/>
            <w:szCs w:val="22"/>
            <w:rPrChange w:id="1106" w:author="Sher Afghan Asad" w:date="2019-03-07T03:43:00Z">
              <w:rPr>
                <w:rFonts w:cstheme="minorHAnsi"/>
              </w:rPr>
            </w:rPrChange>
          </w:rPr>
          <w:t>w</w:t>
        </w:r>
      </w:ins>
      <w:ins w:id="1107" w:author="Bhattacharya, Joydeep [ECONS]" w:date="2019-03-01T14:35:00Z">
        <w:r w:rsidRPr="00B44471">
          <w:rPr>
            <w:rFonts w:ascii="Adobe Caslon Pro" w:hAnsi="Adobe Caslon Pro" w:cstheme="minorHAnsi"/>
            <w:sz w:val="22"/>
            <w:szCs w:val="22"/>
            <w:rPrChange w:id="1108" w:author="Sher Afghan Asad" w:date="2019-03-07T03:43:00Z">
              <w:rPr>
                <w:rFonts w:cstheme="minorHAnsi"/>
              </w:rPr>
            </w:rPrChange>
          </w:rPr>
          <w:t xml:space="preserve">hite </w:t>
        </w:r>
      </w:ins>
      <w:ins w:id="1109" w:author="Bhattacharya, Joydeep [ECONS]" w:date="2019-03-04T11:11:00Z">
        <w:r w:rsidR="00B552B8" w:rsidRPr="00B44471">
          <w:rPr>
            <w:rFonts w:ascii="Adobe Caslon Pro" w:hAnsi="Adobe Caslon Pro" w:cstheme="minorHAnsi"/>
            <w:sz w:val="22"/>
            <w:szCs w:val="22"/>
            <w:rPrChange w:id="1110" w:author="Sher Afghan Asad" w:date="2019-03-07T03:43:00Z">
              <w:rPr>
                <w:rFonts w:cstheme="minorHAnsi"/>
              </w:rPr>
            </w:rPrChange>
          </w:rPr>
          <w:t xml:space="preserve">skin-tone </w:t>
        </w:r>
      </w:ins>
      <w:ins w:id="1111" w:author="Bhattacharya, Joydeep [ECONS]" w:date="2019-03-01T14:35:00Z">
        <w:r w:rsidRPr="00B44471">
          <w:rPr>
            <w:rFonts w:ascii="Adobe Caslon Pro" w:hAnsi="Adobe Caslon Pro" w:cstheme="minorHAnsi"/>
            <w:sz w:val="22"/>
            <w:szCs w:val="22"/>
            <w:rPrChange w:id="1112" w:author="Sher Afghan Asad" w:date="2019-03-07T03:43:00Z">
              <w:rPr>
                <w:rFonts w:cstheme="minorHAnsi"/>
              </w:rPr>
            </w:rPrChange>
          </w:rPr>
          <w:t xml:space="preserve">employers as compared to </w:t>
        </w:r>
      </w:ins>
      <w:ins w:id="1113" w:author="Bhattacharya, Joydeep [ECONS]" w:date="2019-03-04T11:13:00Z">
        <w:r w:rsidR="00B552B8" w:rsidRPr="00B44471">
          <w:rPr>
            <w:rFonts w:ascii="Adobe Caslon Pro" w:hAnsi="Adobe Caslon Pro" w:cstheme="minorHAnsi"/>
            <w:sz w:val="22"/>
            <w:szCs w:val="22"/>
            <w:rPrChange w:id="1114" w:author="Sher Afghan Asad" w:date="2019-03-07T03:43:00Z">
              <w:rPr>
                <w:rFonts w:cstheme="minorHAnsi"/>
              </w:rPr>
            </w:rPrChange>
          </w:rPr>
          <w:t xml:space="preserve">those with </w:t>
        </w:r>
      </w:ins>
      <w:ins w:id="1115" w:author="Bhattacharya, Joydeep [ECONS]" w:date="2019-03-04T11:11:00Z">
        <w:r w:rsidR="00B552B8" w:rsidRPr="00B44471">
          <w:rPr>
            <w:rFonts w:ascii="Adobe Caslon Pro" w:hAnsi="Adobe Caslon Pro" w:cstheme="minorHAnsi"/>
            <w:sz w:val="22"/>
            <w:szCs w:val="22"/>
            <w:rPrChange w:id="1116" w:author="Sher Afghan Asad" w:date="2019-03-07T03:43:00Z">
              <w:rPr>
                <w:rFonts w:cstheme="minorHAnsi"/>
              </w:rPr>
            </w:rPrChange>
          </w:rPr>
          <w:t>black skin tone</w:t>
        </w:r>
      </w:ins>
      <w:ins w:id="1117" w:author="Bhattacharya, Joydeep [ECONS]" w:date="2019-03-01T14:35:00Z">
        <w:r w:rsidRPr="00B44471">
          <w:rPr>
            <w:rFonts w:ascii="Adobe Caslon Pro" w:hAnsi="Adobe Caslon Pro" w:cstheme="minorHAnsi"/>
            <w:sz w:val="22"/>
            <w:szCs w:val="22"/>
            <w:rPrChange w:id="1118" w:author="Sher Afghan Asad" w:date="2019-03-07T03:43:00Z">
              <w:rPr>
                <w:rFonts w:cstheme="minorHAnsi"/>
              </w:rPr>
            </w:rPrChange>
          </w:rPr>
          <w:t xml:space="preserve"> given they had no choice in selecting their employer</w:t>
        </w:r>
        <w:r w:rsidR="0081460D" w:rsidRPr="00B44471">
          <w:rPr>
            <w:rFonts w:ascii="Adobe Caslon Pro" w:hAnsi="Adobe Caslon Pro" w:cstheme="minorHAnsi"/>
            <w:sz w:val="22"/>
            <w:szCs w:val="22"/>
            <w:rPrChange w:id="1119" w:author="Sher Afghan Asad" w:date="2019-03-07T03:43:00Z">
              <w:rPr>
                <w:rFonts w:cstheme="minorHAnsi"/>
              </w:rPr>
            </w:rPrChange>
          </w:rPr>
          <w:t>.</w:t>
        </w:r>
      </w:ins>
      <w:ins w:id="1120" w:author="Bhattacharya, Joydeep [ECONS]" w:date="2019-03-04T13:00:00Z">
        <w:r w:rsidR="002D4E51" w:rsidRPr="00B44471">
          <w:rPr>
            <w:rStyle w:val="FootnoteReference"/>
            <w:rFonts w:ascii="Adobe Caslon Pro" w:hAnsi="Adobe Caslon Pro" w:cstheme="minorHAnsi"/>
            <w:sz w:val="22"/>
            <w:szCs w:val="22"/>
            <w:rPrChange w:id="1121" w:author="Sher Afghan Asad" w:date="2019-03-07T03:43:00Z">
              <w:rPr>
                <w:rStyle w:val="FootnoteReference"/>
                <w:rFonts w:cstheme="minorHAnsi"/>
              </w:rPr>
            </w:rPrChange>
          </w:rPr>
          <w:footnoteReference w:id="3"/>
        </w:r>
      </w:ins>
      <w:ins w:id="1213" w:author="Bhattacharya, Joydeep [ECONS]" w:date="2019-03-04T13:03:00Z">
        <w:r w:rsidR="002D4E51" w:rsidRPr="00B44471">
          <w:rPr>
            <w:rFonts w:ascii="Adobe Caslon Pro" w:hAnsi="Adobe Caslon Pro" w:cstheme="minorHAnsi"/>
            <w:sz w:val="22"/>
            <w:szCs w:val="22"/>
            <w:rPrChange w:id="1214" w:author="Sher Afghan Asad" w:date="2019-03-07T03:43:00Z">
              <w:rPr>
                <w:rFonts w:cstheme="minorHAnsi"/>
              </w:rPr>
            </w:rPrChange>
          </w:rPr>
          <w:t xml:space="preserve"> </w:t>
        </w:r>
      </w:ins>
      <w:ins w:id="1215" w:author="Ritwik Banerjee" w:date="2019-03-06T11:12:00Z">
        <w:r w:rsidR="0026465C" w:rsidRPr="00B44471">
          <w:rPr>
            <w:rFonts w:ascii="Adobe Caslon Pro" w:hAnsi="Adobe Caslon Pro" w:cstheme="minorHAnsi"/>
            <w:sz w:val="22"/>
            <w:szCs w:val="22"/>
            <w:rPrChange w:id="1216" w:author="Sher Afghan Asad" w:date="2019-03-07T03:43:00Z">
              <w:rPr>
                <w:rFonts w:ascii="Adobe Caslon Pro" w:hAnsi="Adobe Caslon Pro" w:cstheme="minorHAnsi"/>
                <w:sz w:val="18"/>
                <w:szCs w:val="18"/>
              </w:rPr>
            </w:rPrChange>
          </w:rPr>
          <w:t xml:space="preserve">To our knowledge, ours is the first to explore the possibility of </w:t>
        </w:r>
        <w:r w:rsidR="0026465C" w:rsidRPr="00B44471">
          <w:rPr>
            <w:rFonts w:ascii="Adobe Caslon Pro" w:hAnsi="Adobe Caslon Pro" w:cstheme="minorHAnsi"/>
            <w:noProof/>
            <w:sz w:val="22"/>
            <w:szCs w:val="22"/>
            <w:rPrChange w:id="1217" w:author="Sher Afghan Asad" w:date="2019-03-07T03:43:00Z">
              <w:rPr>
                <w:rFonts w:ascii="Adobe Caslon Pro" w:hAnsi="Adobe Caslon Pro" w:cstheme="minorHAnsi"/>
                <w:noProof/>
                <w:sz w:val="18"/>
                <w:szCs w:val="18"/>
              </w:rPr>
            </w:rPrChange>
          </w:rPr>
          <w:t>bias in social preferences driven</w:t>
        </w:r>
        <w:r w:rsidR="0026465C" w:rsidRPr="00B44471">
          <w:rPr>
            <w:rFonts w:ascii="Adobe Caslon Pro" w:hAnsi="Adobe Caslon Pro" w:cstheme="minorHAnsi"/>
            <w:sz w:val="22"/>
            <w:szCs w:val="22"/>
            <w:rPrChange w:id="1218" w:author="Sher Afghan Asad" w:date="2019-03-07T03:43:00Z">
              <w:rPr>
                <w:rFonts w:ascii="Adobe Caslon Pro" w:hAnsi="Adobe Caslon Pro" w:cstheme="minorHAnsi"/>
                <w:sz w:val="18"/>
                <w:szCs w:val="18"/>
              </w:rPr>
            </w:rPrChange>
          </w:rPr>
          <w:t xml:space="preserve"> from the worker side in the absence of any discrimination or anticipation of discrimination from the employer side. </w:t>
        </w:r>
      </w:ins>
      <w:ins w:id="1219" w:author="Bhattacharya, Joydeep [ECONS]" w:date="2019-03-04T13:03:00Z">
        <w:del w:id="1220" w:author="Bhattacharya, Joydeep [ECONS] [2]" w:date="2019-03-06T13:49:00Z">
          <w:r w:rsidR="002D4E51" w:rsidRPr="00B44471" w:rsidDel="00BB3169">
            <w:rPr>
              <w:rFonts w:ascii="Adobe Caslon Pro" w:hAnsi="Adobe Caslon Pro" w:cstheme="minorHAnsi"/>
              <w:sz w:val="22"/>
              <w:szCs w:val="22"/>
              <w:rPrChange w:id="1221" w:author="Sher Afghan Asad" w:date="2019-03-07T03:43:00Z">
                <w:rPr>
                  <w:rFonts w:cstheme="minorHAnsi"/>
                </w:rPr>
              </w:rPrChange>
            </w:rPr>
            <w:delText xml:space="preserve">Broadly, we propose </w:delText>
          </w:r>
          <w:r w:rsidR="0081460D" w:rsidRPr="00B44471" w:rsidDel="00BB3169">
            <w:rPr>
              <w:rFonts w:ascii="Adobe Caslon Pro" w:hAnsi="Adobe Caslon Pro" w:cstheme="minorHAnsi"/>
              <w:sz w:val="22"/>
              <w:szCs w:val="22"/>
              <w:rPrChange w:id="1222" w:author="Sher Afghan Asad" w:date="2019-03-07T03:43:00Z">
                <w:rPr>
                  <w:rFonts w:cstheme="minorHAnsi"/>
                </w:rPr>
              </w:rPrChange>
            </w:rPr>
            <w:delText>to recruit black and white skin-</w:delText>
          </w:r>
          <w:r w:rsidR="002D4E51" w:rsidRPr="00B44471" w:rsidDel="00BB3169">
            <w:rPr>
              <w:rFonts w:ascii="Adobe Caslon Pro" w:hAnsi="Adobe Caslon Pro" w:cstheme="minorHAnsi"/>
              <w:sz w:val="22"/>
              <w:szCs w:val="22"/>
              <w:rPrChange w:id="1223" w:author="Sher Afghan Asad" w:date="2019-03-07T03:43:00Z">
                <w:rPr>
                  <w:rFonts w:cstheme="minorHAnsi"/>
                </w:rPr>
              </w:rPrChange>
            </w:rPr>
            <w:delText xml:space="preserve">toned subjects as </w:delText>
          </w:r>
        </w:del>
      </w:ins>
      <w:ins w:id="1224" w:author="Bhattacharya, Joydeep [ECONS]" w:date="2019-03-04T13:04:00Z">
        <w:del w:id="1225" w:author="Bhattacharya, Joydeep [ECONS] [2]" w:date="2019-03-06T13:49:00Z">
          <w:r w:rsidR="002D4E51" w:rsidRPr="00B44471" w:rsidDel="00BB3169">
            <w:rPr>
              <w:rFonts w:ascii="Adobe Caslon Pro" w:hAnsi="Adobe Caslon Pro" w:cstheme="minorHAnsi"/>
              <w:sz w:val="22"/>
              <w:szCs w:val="22"/>
              <w:rPrChange w:id="1226" w:author="Sher Afghan Asad" w:date="2019-03-07T03:43:00Z">
                <w:rPr>
                  <w:rFonts w:cstheme="minorHAnsi"/>
                </w:rPr>
              </w:rPrChange>
            </w:rPr>
            <w:delText xml:space="preserve">workers and employers and engage them </w:delText>
          </w:r>
          <w:r w:rsidR="0081460D" w:rsidRPr="00B44471" w:rsidDel="00BB3169">
            <w:rPr>
              <w:rFonts w:ascii="Adobe Caslon Pro" w:hAnsi="Adobe Caslon Pro" w:cstheme="minorHAnsi"/>
              <w:sz w:val="22"/>
              <w:szCs w:val="22"/>
              <w:rPrChange w:id="1227" w:author="Sher Afghan Asad" w:date="2019-03-07T03:43:00Z">
                <w:rPr>
                  <w:rFonts w:cstheme="minorHAnsi"/>
                </w:rPr>
              </w:rPrChange>
            </w:rPr>
            <w:delText xml:space="preserve">in an online labor-market platform. </w:delText>
          </w:r>
        </w:del>
      </w:ins>
      <w:ins w:id="1228" w:author="Bhattacharya, Joydeep [ECONS]" w:date="2019-03-04T13:07:00Z">
        <w:del w:id="1229" w:author="Bhattacharya, Joydeep [ECONS] [2]" w:date="2019-03-06T13:49:00Z">
          <w:r w:rsidR="0081460D" w:rsidRPr="00B44471" w:rsidDel="00BB3169">
            <w:rPr>
              <w:rFonts w:ascii="Adobe Caslon Pro" w:hAnsi="Adobe Caslon Pro" w:cstheme="minorHAnsi"/>
              <w:sz w:val="22"/>
              <w:szCs w:val="22"/>
              <w:rPrChange w:id="1230" w:author="Sher Afghan Asad" w:date="2019-03-07T03:43:00Z">
                <w:rPr>
                  <w:rFonts w:cstheme="minorHAnsi"/>
                </w:rPr>
              </w:rPrChange>
            </w:rPr>
            <w:delText xml:space="preserve">The worker will be matched with an out-race employer and will work at a real-effort task. His </w:delText>
          </w:r>
        </w:del>
      </w:ins>
      <w:ins w:id="1231" w:author="Bhattacharya, Joydeep [ECONS]" w:date="2019-03-04T13:06:00Z">
        <w:del w:id="1232" w:author="Bhattacharya, Joydeep [ECONS] [2]" w:date="2019-03-06T13:49:00Z">
          <w:r w:rsidR="0081460D" w:rsidRPr="00B44471" w:rsidDel="00BB3169">
            <w:rPr>
              <w:rFonts w:ascii="Adobe Caslon Pro" w:hAnsi="Adobe Caslon Pro" w:cstheme="minorHAnsi"/>
              <w:sz w:val="22"/>
              <w:szCs w:val="22"/>
              <w:rPrChange w:id="1233" w:author="Sher Afghan Asad" w:date="2019-03-07T03:43:00Z">
                <w:rPr>
                  <w:rFonts w:cstheme="minorHAnsi"/>
                </w:rPr>
              </w:rPrChange>
            </w:rPr>
            <w:delText xml:space="preserve">performance in the task will have a bearing on how much he </w:delText>
          </w:r>
        </w:del>
      </w:ins>
      <w:ins w:id="1234" w:author="Bhattacharya, Joydeep [ECONS]" w:date="2019-03-04T13:08:00Z">
        <w:del w:id="1235" w:author="Bhattacharya, Joydeep [ECONS] [2]" w:date="2019-03-06T13:49:00Z">
          <w:r w:rsidR="0081460D" w:rsidRPr="00B44471" w:rsidDel="00BB3169">
            <w:rPr>
              <w:rFonts w:ascii="Adobe Caslon Pro" w:hAnsi="Adobe Caslon Pro" w:cstheme="minorHAnsi"/>
              <w:sz w:val="22"/>
              <w:szCs w:val="22"/>
              <w:rPrChange w:id="1236" w:author="Sher Afghan Asad" w:date="2019-03-07T03:43:00Z">
                <w:rPr>
                  <w:rFonts w:cstheme="minorHAnsi"/>
                </w:rPr>
              </w:rPrChange>
            </w:rPr>
            <w:delText>and</w:delText>
          </w:r>
        </w:del>
      </w:ins>
      <w:ins w:id="1237" w:author="Bhattacharya, Joydeep [ECONS]" w:date="2019-03-04T13:06:00Z">
        <w:del w:id="1238" w:author="Bhattacharya, Joydeep [ECONS] [2]" w:date="2019-03-06T13:49:00Z">
          <w:r w:rsidR="0081460D" w:rsidRPr="00B44471" w:rsidDel="00BB3169">
            <w:rPr>
              <w:rFonts w:ascii="Adobe Caslon Pro" w:hAnsi="Adobe Caslon Pro" w:cstheme="minorHAnsi"/>
              <w:sz w:val="22"/>
              <w:szCs w:val="22"/>
              <w:rPrChange w:id="1239" w:author="Sher Afghan Asad" w:date="2019-03-07T03:43:00Z">
                <w:rPr>
                  <w:rFonts w:cstheme="minorHAnsi"/>
                </w:rPr>
              </w:rPrChange>
            </w:rPr>
            <w:delText xml:space="preserve"> the matched employer earns.</w:delText>
          </w:r>
        </w:del>
      </w:ins>
      <w:ins w:id="1240" w:author="Bhattacharya, Joydeep [ECONS]" w:date="2019-03-04T13:08:00Z">
        <w:del w:id="1241" w:author="Bhattacharya, Joydeep [ECONS] [2]" w:date="2019-03-06T13:49:00Z">
          <w:r w:rsidR="0081460D" w:rsidRPr="00B44471" w:rsidDel="00BB3169">
            <w:rPr>
              <w:rFonts w:ascii="Adobe Caslon Pro" w:hAnsi="Adobe Caslon Pro" w:cstheme="minorHAnsi"/>
              <w:sz w:val="22"/>
              <w:szCs w:val="22"/>
              <w:rPrChange w:id="1242" w:author="Sher Afghan Asad" w:date="2019-03-07T03:43:00Z">
                <w:rPr>
                  <w:rFonts w:cstheme="minorHAnsi"/>
                </w:rPr>
              </w:rPrChange>
            </w:rPr>
            <w:delText xml:space="preserve"> </w:delText>
          </w:r>
        </w:del>
      </w:ins>
      <w:ins w:id="1243" w:author="Bhattacharya, Joydeep [ECONS]" w:date="2019-03-04T13:10:00Z">
        <w:del w:id="1244" w:author="Bhattacharya, Joydeep [ECONS] [2]" w:date="2019-03-06T13:49:00Z">
          <w:r w:rsidR="0081460D" w:rsidRPr="00B44471" w:rsidDel="00BB3169">
            <w:rPr>
              <w:rFonts w:ascii="Adobe Caslon Pro" w:hAnsi="Adobe Caslon Pro" w:cstheme="minorHAnsi"/>
              <w:sz w:val="22"/>
              <w:szCs w:val="22"/>
              <w:rPrChange w:id="1245" w:author="Sher Afghan Asad" w:date="2019-03-07T03:43:00Z">
                <w:rPr>
                  <w:rFonts w:cstheme="minorHAnsi"/>
                </w:rPr>
              </w:rPrChange>
            </w:rPr>
            <w:delText>We care primarily about how much effort a worker provides</w:delText>
          </w:r>
        </w:del>
      </w:ins>
      <w:ins w:id="1246" w:author="Bhattacharya, Joydeep [ECONS]" w:date="2019-03-04T13:09:00Z">
        <w:del w:id="1247" w:author="Bhattacharya, Joydeep [ECONS] [2]" w:date="2019-03-06T13:49:00Z">
          <w:r w:rsidR="0081460D" w:rsidRPr="00B44471" w:rsidDel="00BB3169">
            <w:rPr>
              <w:rFonts w:ascii="Adobe Caslon Pro" w:hAnsi="Adobe Caslon Pro" w:cstheme="minorHAnsi"/>
              <w:sz w:val="22"/>
              <w:szCs w:val="22"/>
              <w:rPrChange w:id="1248" w:author="Sher Afghan Asad" w:date="2019-03-07T03:43:00Z">
                <w:rPr>
                  <w:rFonts w:cstheme="minorHAnsi"/>
                </w:rPr>
              </w:rPrChange>
            </w:rPr>
            <w:delText xml:space="preserve"> when facing an in-race, an</w:delText>
          </w:r>
        </w:del>
      </w:ins>
      <w:ins w:id="1249" w:author="Bhattacharya, Joydeep [ECONS]" w:date="2019-03-04T13:11:00Z">
        <w:del w:id="1250" w:author="Bhattacharya, Joydeep [ECONS] [2]" w:date="2019-03-06T13:49:00Z">
          <w:r w:rsidR="0081460D" w:rsidRPr="00B44471" w:rsidDel="00BB3169">
            <w:rPr>
              <w:rFonts w:ascii="Adobe Caslon Pro" w:hAnsi="Adobe Caslon Pro" w:cstheme="minorHAnsi"/>
              <w:sz w:val="22"/>
              <w:szCs w:val="22"/>
              <w:rPrChange w:id="1251" w:author="Sher Afghan Asad" w:date="2019-03-07T03:43:00Z">
                <w:rPr>
                  <w:rFonts w:cstheme="minorHAnsi"/>
                </w:rPr>
              </w:rPrChange>
            </w:rPr>
            <w:delText xml:space="preserve"> </w:delText>
          </w:r>
        </w:del>
      </w:ins>
      <w:ins w:id="1252" w:author="Bhattacharya, Joydeep [ECONS]" w:date="2019-03-04T13:10:00Z">
        <w:del w:id="1253" w:author="Bhattacharya, Joydeep [ECONS] [2]" w:date="2019-03-06T13:49:00Z">
          <w:r w:rsidR="0081460D" w:rsidRPr="00B44471" w:rsidDel="00BB3169">
            <w:rPr>
              <w:rFonts w:ascii="Adobe Caslon Pro" w:hAnsi="Adobe Caslon Pro" w:cstheme="minorHAnsi"/>
              <w:sz w:val="22"/>
              <w:szCs w:val="22"/>
              <w:rPrChange w:id="1254" w:author="Sher Afghan Asad" w:date="2019-03-07T03:43:00Z">
                <w:rPr>
                  <w:rFonts w:cstheme="minorHAnsi"/>
                </w:rPr>
              </w:rPrChange>
            </w:rPr>
            <w:delText>out-race</w:delText>
          </w:r>
        </w:del>
      </w:ins>
      <w:ins w:id="1255" w:author="Bhattacharya, Joydeep [ECONS]" w:date="2019-03-04T13:09:00Z">
        <w:del w:id="1256" w:author="Bhattacharya, Joydeep [ECONS] [2]" w:date="2019-03-06T13:49:00Z">
          <w:r w:rsidR="0081460D" w:rsidRPr="00B44471" w:rsidDel="00BB3169">
            <w:rPr>
              <w:rFonts w:ascii="Adobe Caslon Pro" w:hAnsi="Adobe Caslon Pro" w:cstheme="minorHAnsi"/>
              <w:sz w:val="22"/>
              <w:szCs w:val="22"/>
              <w:rPrChange w:id="1257" w:author="Sher Afghan Asad" w:date="2019-03-07T03:43:00Z">
                <w:rPr>
                  <w:rFonts w:cstheme="minorHAnsi"/>
                </w:rPr>
              </w:rPrChange>
            </w:rPr>
            <w:delText xml:space="preserve">, and a </w:delText>
          </w:r>
        </w:del>
      </w:ins>
      <w:ins w:id="1258" w:author="Bhattacharya, Joydeep [ECONS]" w:date="2019-03-04T13:11:00Z">
        <w:del w:id="1259" w:author="Bhattacharya, Joydeep [ECONS] [2]" w:date="2019-03-06T13:49:00Z">
          <w:r w:rsidR="0081460D" w:rsidRPr="00B44471" w:rsidDel="00BB3169">
            <w:rPr>
              <w:rFonts w:ascii="Adobe Caslon Pro" w:hAnsi="Adobe Caslon Pro" w:cstheme="minorHAnsi"/>
              <w:sz w:val="22"/>
              <w:szCs w:val="22"/>
              <w:rPrChange w:id="1260" w:author="Sher Afghan Asad" w:date="2019-03-07T03:43:00Z">
                <w:rPr>
                  <w:rFonts w:cstheme="minorHAnsi"/>
                </w:rPr>
              </w:rPrChange>
            </w:rPr>
            <w:delText xml:space="preserve">skin-tone-hidden </w:delText>
          </w:r>
        </w:del>
      </w:ins>
      <w:ins w:id="1261" w:author="Bhattacharya, Joydeep [ECONS]" w:date="2019-03-04T13:09:00Z">
        <w:del w:id="1262" w:author="Bhattacharya, Joydeep [ECONS] [2]" w:date="2019-03-06T13:49:00Z">
          <w:r w:rsidR="0081460D" w:rsidRPr="00B44471" w:rsidDel="00BB3169">
            <w:rPr>
              <w:rFonts w:ascii="Adobe Caslon Pro" w:hAnsi="Adobe Caslon Pro" w:cstheme="minorHAnsi"/>
              <w:sz w:val="22"/>
              <w:szCs w:val="22"/>
              <w:rPrChange w:id="1263" w:author="Sher Afghan Asad" w:date="2019-03-07T03:43:00Z">
                <w:rPr>
                  <w:rFonts w:cstheme="minorHAnsi"/>
                </w:rPr>
              </w:rPrChange>
            </w:rPr>
            <w:delText>employer.</w:delText>
          </w:r>
        </w:del>
      </w:ins>
      <w:ins w:id="1264" w:author="Bhattacharya, Joydeep [ECONS]" w:date="2019-03-04T13:12:00Z">
        <w:del w:id="1265" w:author="Bhattacharya, Joydeep [ECONS] [2]" w:date="2019-03-06T13:49:00Z">
          <w:r w:rsidR="0081460D" w:rsidRPr="00B44471" w:rsidDel="00BB3169">
            <w:rPr>
              <w:rFonts w:ascii="Adobe Caslon Pro" w:hAnsi="Adobe Caslon Pro" w:cstheme="minorHAnsi"/>
              <w:sz w:val="22"/>
              <w:szCs w:val="22"/>
              <w:rPrChange w:id="1266" w:author="Sher Afghan Asad" w:date="2019-03-07T03:43:00Z">
                <w:rPr>
                  <w:rFonts w:cstheme="minorHAnsi"/>
                </w:rPr>
              </w:rPrChange>
            </w:rPr>
            <w:delText xml:space="preserve"> </w:delText>
          </w:r>
        </w:del>
      </w:ins>
    </w:p>
    <w:p w14:paraId="7D73FD94" w14:textId="1A9400D9" w:rsidR="00CA01C3" w:rsidRPr="00B44471" w:rsidDel="00E439F0" w:rsidRDefault="00CA01C3">
      <w:pPr>
        <w:jc w:val="both"/>
        <w:rPr>
          <w:del w:id="1267" w:author="Bhattacharya, Joydeep [ECONS]" w:date="2019-02-22T10:05:00Z"/>
          <w:rFonts w:ascii="Adobe Caslon Pro" w:hAnsi="Adobe Caslon Pro" w:cstheme="minorHAnsi"/>
          <w:rPrChange w:id="1268" w:author="Sher Afghan Asad" w:date="2019-03-07T03:43:00Z">
            <w:rPr>
              <w:del w:id="1269" w:author="Bhattacharya, Joydeep [ECONS]" w:date="2019-02-22T10:05:00Z"/>
              <w:rFonts w:ascii="Garamond" w:hAnsi="Garamond" w:cs="F15"/>
            </w:rPr>
          </w:rPrChange>
        </w:rPr>
        <w:pPrChange w:id="1270" w:author="Bhattacharya, Joydeep [ECONS] [2]" w:date="2019-03-06T13:35:00Z">
          <w:pPr>
            <w:autoSpaceDE w:val="0"/>
            <w:autoSpaceDN w:val="0"/>
            <w:adjustRightInd w:val="0"/>
            <w:spacing w:before="120" w:after="120" w:line="240" w:lineRule="auto"/>
            <w:jc w:val="both"/>
          </w:pPr>
        </w:pPrChange>
      </w:pPr>
      <w:del w:id="1271" w:author="Bhattacharya, Joydeep [ECONS]" w:date="2019-02-22T09:57:00Z">
        <w:r w:rsidRPr="00B44471" w:rsidDel="00592041">
          <w:rPr>
            <w:rFonts w:ascii="Adobe Caslon Pro" w:hAnsi="Adobe Caslon Pro" w:cstheme="minorHAnsi"/>
            <w:rPrChange w:id="1272" w:author="Sher Afghan Asad" w:date="2019-03-07T03:43:00Z">
              <w:rPr>
                <w:rFonts w:ascii="Garamond" w:hAnsi="Garamond" w:cs="F15"/>
              </w:rPr>
            </w:rPrChange>
          </w:rPr>
          <w:delText xml:space="preserve">A large body of literature in economics has demonstrated that discrimination - whether it be racial, religious, ethnic or gender in origin - is widespread in labor markets. </w:delText>
        </w:r>
      </w:del>
      <w:del w:id="1273" w:author="Bhattacharya, Joydeep [ECONS]" w:date="2019-02-22T10:05:00Z">
        <w:r w:rsidRPr="00B44471" w:rsidDel="00E439F0">
          <w:rPr>
            <w:rFonts w:ascii="Adobe Caslon Pro" w:hAnsi="Adobe Caslon Pro" w:cstheme="minorHAnsi"/>
            <w:noProof/>
            <w:rPrChange w:id="1274" w:author="Sher Afghan Asad" w:date="2019-03-07T03:43:00Z">
              <w:rPr>
                <w:rFonts w:ascii="Garamond" w:hAnsi="Garamond" w:cs="F15"/>
                <w:noProof/>
              </w:rPr>
            </w:rPrChange>
          </w:rPr>
          <w:delText>However, almost all the literature has tended to investigate the issue on the premise that the employers drive discrimination, i.e. either employers have some animus (Becker, 1957) or negative beliefs/stereotypes about the productivity of workers (Arrow, 1973; Phelps, 1972) from a group, and that leads them to discriminate against the equally productive workers from this group in favor of workers from the other group.</w:delText>
        </w:r>
        <w:r w:rsidRPr="00B44471" w:rsidDel="00E439F0">
          <w:rPr>
            <w:rFonts w:ascii="Adobe Caslon Pro" w:hAnsi="Adobe Caslon Pro" w:cstheme="minorHAnsi"/>
            <w:rPrChange w:id="1275" w:author="Sher Afghan Asad" w:date="2019-03-07T03:43:00Z">
              <w:rPr>
                <w:rFonts w:ascii="Garamond" w:hAnsi="Garamond" w:cs="F15"/>
              </w:rPr>
            </w:rPrChange>
          </w:rPr>
          <w:delText xml:space="preserve"> In this </w:delText>
        </w:r>
        <w:r w:rsidRPr="00B44471" w:rsidDel="00E439F0">
          <w:rPr>
            <w:rFonts w:ascii="Adobe Caslon Pro" w:hAnsi="Adobe Caslon Pro" w:cstheme="minorHAnsi"/>
            <w:noProof/>
            <w:rPrChange w:id="1276" w:author="Sher Afghan Asad" w:date="2019-03-07T03:43:00Z">
              <w:rPr>
                <w:rFonts w:ascii="Garamond" w:hAnsi="Garamond" w:cs="F15"/>
                <w:noProof/>
              </w:rPr>
            </w:rPrChange>
          </w:rPr>
          <w:delText>study,</w:delText>
        </w:r>
        <w:r w:rsidRPr="00B44471" w:rsidDel="00E439F0">
          <w:rPr>
            <w:rFonts w:ascii="Adobe Caslon Pro" w:hAnsi="Adobe Caslon Pro" w:cstheme="minorHAnsi"/>
            <w:rPrChange w:id="1277" w:author="Sher Afghan Asad" w:date="2019-03-07T03:43:00Z">
              <w:rPr>
                <w:rFonts w:ascii="Garamond" w:hAnsi="Garamond" w:cs="F15"/>
              </w:rPr>
            </w:rPrChange>
          </w:rPr>
          <w:delText xml:space="preserve"> we propose to investigate the issue from a different angle and see whether discrimination can run in the opposite direction, </w:delText>
        </w:r>
        <w:r w:rsidRPr="00B44471" w:rsidDel="00E439F0">
          <w:rPr>
            <w:rFonts w:ascii="Adobe Caslon Pro" w:hAnsi="Adobe Caslon Pro" w:cstheme="minorHAnsi"/>
            <w:noProof/>
            <w:rPrChange w:id="1278" w:author="Sher Afghan Asad" w:date="2019-03-07T03:43:00Z">
              <w:rPr>
                <w:rFonts w:ascii="Garamond" w:hAnsi="Garamond" w:cs="F15"/>
                <w:noProof/>
              </w:rPr>
            </w:rPrChange>
          </w:rPr>
          <w:delText>i.e.,</w:delText>
        </w:r>
        <w:r w:rsidRPr="00B44471" w:rsidDel="00E439F0">
          <w:rPr>
            <w:rFonts w:ascii="Adobe Caslon Pro" w:hAnsi="Adobe Caslon Pro" w:cstheme="minorHAnsi"/>
            <w:rPrChange w:id="1279" w:author="Sher Afghan Asad" w:date="2019-03-07T03:43:00Z">
              <w:rPr>
                <w:rFonts w:ascii="Garamond" w:hAnsi="Garamond" w:cs="F15"/>
              </w:rPr>
            </w:rPrChange>
          </w:rPr>
          <w:delText xml:space="preserve"> whether a </w:delText>
        </w:r>
        <w:r w:rsidRPr="00B44471" w:rsidDel="00E439F0">
          <w:rPr>
            <w:rFonts w:ascii="Adobe Caslon Pro" w:hAnsi="Adobe Caslon Pro" w:cstheme="minorHAnsi"/>
            <w:i/>
            <w:iCs/>
            <w:rPrChange w:id="1280" w:author="Sher Afghan Asad" w:date="2019-03-07T03:43:00Z">
              <w:rPr>
                <w:rFonts w:ascii="Garamond" w:hAnsi="Garamond" w:cs="F15"/>
                <w:i/>
                <w:iCs/>
              </w:rPr>
            </w:rPrChange>
          </w:rPr>
          <w:delText>worker</w:delText>
        </w:r>
        <w:r w:rsidRPr="00B44471" w:rsidDel="00E439F0">
          <w:rPr>
            <w:rFonts w:ascii="Adobe Caslon Pro" w:hAnsi="Adobe Caslon Pro" w:cstheme="minorHAnsi"/>
            <w:rPrChange w:id="1281" w:author="Sher Afghan Asad" w:date="2019-03-07T03:43:00Z">
              <w:rPr>
                <w:rFonts w:ascii="Garamond" w:hAnsi="Garamond" w:cs="F15"/>
              </w:rPr>
            </w:rPrChange>
          </w:rPr>
          <w:delText xml:space="preserve"> from one group may exhibit a </w:delText>
        </w:r>
        <w:r w:rsidRPr="00B44471" w:rsidDel="00E439F0">
          <w:rPr>
            <w:rFonts w:ascii="Adobe Caslon Pro" w:hAnsi="Adobe Caslon Pro" w:cstheme="minorHAnsi"/>
            <w:noProof/>
            <w:rPrChange w:id="1282" w:author="Sher Afghan Asad" w:date="2019-03-07T03:43:00Z">
              <w:rPr>
                <w:rFonts w:ascii="Garamond" w:hAnsi="Garamond" w:cs="F15"/>
                <w:noProof/>
              </w:rPr>
            </w:rPrChange>
          </w:rPr>
          <w:delText>bias</w:delText>
        </w:r>
        <w:r w:rsidRPr="00B44471" w:rsidDel="00E439F0">
          <w:rPr>
            <w:rFonts w:ascii="Adobe Caslon Pro" w:hAnsi="Adobe Caslon Pro" w:cstheme="minorHAnsi"/>
            <w:rPrChange w:id="1283" w:author="Sher Afghan Asad" w:date="2019-03-07T03:43:00Z">
              <w:rPr>
                <w:rFonts w:ascii="Garamond" w:hAnsi="Garamond" w:cs="F15"/>
              </w:rPr>
            </w:rPrChange>
          </w:rPr>
          <w:delText xml:space="preserve"> towards the </w:delText>
        </w:r>
        <w:r w:rsidRPr="00B44471" w:rsidDel="00E439F0">
          <w:rPr>
            <w:rFonts w:ascii="Adobe Caslon Pro" w:hAnsi="Adobe Caslon Pro" w:cstheme="minorHAnsi"/>
            <w:i/>
            <w:iCs/>
            <w:rPrChange w:id="1284" w:author="Sher Afghan Asad" w:date="2019-03-07T03:43:00Z">
              <w:rPr>
                <w:rFonts w:ascii="Garamond" w:hAnsi="Garamond" w:cs="F15"/>
                <w:i/>
                <w:iCs/>
              </w:rPr>
            </w:rPrChange>
          </w:rPr>
          <w:delText>employer</w:delText>
        </w:r>
        <w:r w:rsidRPr="00B44471" w:rsidDel="00E439F0">
          <w:rPr>
            <w:rFonts w:ascii="Adobe Caslon Pro" w:hAnsi="Adobe Caslon Pro" w:cstheme="minorHAnsi"/>
            <w:rPrChange w:id="1285" w:author="Sher Afghan Asad" w:date="2019-03-07T03:43:00Z">
              <w:rPr>
                <w:rFonts w:ascii="Garamond" w:hAnsi="Garamond" w:cs="F15"/>
              </w:rPr>
            </w:rPrChange>
          </w:rPr>
          <w:delText xml:space="preserve"> from the other group.</w:delText>
        </w:r>
      </w:del>
    </w:p>
    <w:p w14:paraId="65D3FF24" w14:textId="3246490C" w:rsidR="00CA01C3" w:rsidRPr="00B44471" w:rsidDel="00A66DA5" w:rsidRDefault="00CA01C3">
      <w:pPr>
        <w:jc w:val="both"/>
        <w:rPr>
          <w:del w:id="1286" w:author="Bhattacharya, Joydeep [ECONS]" w:date="2019-02-22T14:49:00Z"/>
          <w:rFonts w:ascii="Adobe Caslon Pro" w:hAnsi="Adobe Caslon Pro" w:cstheme="minorHAnsi"/>
          <w:rPrChange w:id="1287" w:author="Sher Afghan Asad" w:date="2019-03-07T03:43:00Z">
            <w:rPr>
              <w:del w:id="1288" w:author="Bhattacharya, Joydeep [ECONS]" w:date="2019-02-22T14:49:00Z"/>
              <w:rFonts w:ascii="Garamond" w:hAnsi="Garamond" w:cs="F15"/>
            </w:rPr>
          </w:rPrChange>
        </w:rPr>
        <w:pPrChange w:id="1289" w:author="Bhattacharya, Joydeep [ECONS] [2]" w:date="2019-03-06T13:35:00Z">
          <w:pPr>
            <w:autoSpaceDE w:val="0"/>
            <w:autoSpaceDN w:val="0"/>
            <w:adjustRightInd w:val="0"/>
            <w:spacing w:before="120" w:after="120" w:line="240" w:lineRule="auto"/>
            <w:jc w:val="both"/>
          </w:pPr>
        </w:pPrChange>
      </w:pPr>
      <w:del w:id="1290" w:author="Bhattacharya, Joydeep [ECONS]" w:date="2019-02-22T14:37:00Z">
        <w:r w:rsidRPr="00B44471" w:rsidDel="0059016C">
          <w:rPr>
            <w:rFonts w:ascii="Adobe Caslon Pro" w:hAnsi="Adobe Caslon Pro" w:cstheme="minorHAnsi"/>
            <w:rPrChange w:id="1291" w:author="Sher Afghan Asad" w:date="2019-03-07T03:43:00Z">
              <w:rPr>
                <w:rFonts w:ascii="Garamond" w:hAnsi="Garamond" w:cs="F15"/>
              </w:rPr>
            </w:rPrChange>
          </w:rPr>
          <w:delText xml:space="preserve">A large literature in behavioral economics has established that other-regarding or social preferences play an important role in economic interactions (Fehr and Fishbacher 2002). In the environment when contracts cannot be perfectly defined or enforced, social preferences play a crucial role. There is widespread empirical evidence on the existence of </w:delText>
        </w:r>
        <w:r w:rsidRPr="00B44471" w:rsidDel="0059016C">
          <w:rPr>
            <w:rFonts w:ascii="Adobe Caslon Pro" w:hAnsi="Adobe Caslon Pro" w:cstheme="minorHAnsi"/>
            <w:noProof/>
            <w:rPrChange w:id="1292" w:author="Sher Afghan Asad" w:date="2019-03-07T03:43:00Z">
              <w:rPr>
                <w:rFonts w:ascii="Garamond" w:hAnsi="Garamond" w:cs="F15"/>
                <w:noProof/>
              </w:rPr>
            </w:rPrChange>
          </w:rPr>
          <w:delText>these preferences</w:delText>
        </w:r>
        <w:r w:rsidRPr="00B44471" w:rsidDel="0059016C">
          <w:rPr>
            <w:rFonts w:ascii="Adobe Caslon Pro" w:hAnsi="Adobe Caslon Pro" w:cstheme="minorHAnsi"/>
            <w:rPrChange w:id="1293" w:author="Sher Afghan Asad" w:date="2019-03-07T03:43:00Z">
              <w:rPr>
                <w:rFonts w:ascii="Garamond" w:hAnsi="Garamond" w:cs="F15"/>
              </w:rPr>
            </w:rPrChange>
          </w:rPr>
          <w:delText xml:space="preserve"> all over the world (Falk et al. 2018). However, there is not much evidence on whether workers exhibit a </w:delText>
        </w:r>
        <w:r w:rsidRPr="00B44471" w:rsidDel="0059016C">
          <w:rPr>
            <w:rFonts w:ascii="Adobe Caslon Pro" w:hAnsi="Adobe Caslon Pro" w:cstheme="minorHAnsi"/>
            <w:noProof/>
            <w:rPrChange w:id="1294" w:author="Sher Afghan Asad" w:date="2019-03-07T03:43:00Z">
              <w:rPr>
                <w:rFonts w:ascii="Garamond" w:hAnsi="Garamond" w:cs="F15"/>
                <w:noProof/>
              </w:rPr>
            </w:rPrChange>
          </w:rPr>
          <w:delText>difference</w:delText>
        </w:r>
        <w:r w:rsidRPr="00B44471" w:rsidDel="0059016C">
          <w:rPr>
            <w:rFonts w:ascii="Adobe Caslon Pro" w:hAnsi="Adobe Caslon Pro" w:cstheme="minorHAnsi"/>
            <w:rPrChange w:id="1295" w:author="Sher Afghan Asad" w:date="2019-03-07T03:43:00Z">
              <w:rPr>
                <w:rFonts w:ascii="Garamond" w:hAnsi="Garamond" w:cs="F15"/>
              </w:rPr>
            </w:rPrChange>
          </w:rPr>
          <w:delText xml:space="preserve"> in these preferences based on their employer’s group identity</w:delText>
        </w:r>
      </w:del>
      <w:del w:id="1296" w:author="Bhattacharya, Joydeep [ECONS]" w:date="2019-02-22T14:49:00Z">
        <w:r w:rsidRPr="00B44471" w:rsidDel="00A66DA5">
          <w:rPr>
            <w:rFonts w:ascii="Adobe Caslon Pro" w:hAnsi="Adobe Caslon Pro" w:cstheme="minorHAnsi"/>
            <w:rPrChange w:id="1297" w:author="Sher Afghan Asad" w:date="2019-03-07T03:43:00Z">
              <w:rPr>
                <w:rFonts w:ascii="Garamond" w:hAnsi="Garamond" w:cs="F15"/>
              </w:rPr>
            </w:rPrChange>
          </w:rPr>
          <w:delText>.</w:delText>
        </w:r>
      </w:del>
    </w:p>
    <w:p w14:paraId="47449D36" w14:textId="4D10A947" w:rsidR="00CC6348" w:rsidRPr="00B44471" w:rsidDel="00CC6348" w:rsidRDefault="00CA01C3">
      <w:pPr>
        <w:jc w:val="both"/>
        <w:rPr>
          <w:del w:id="1298" w:author="Bhattacharya, Joydeep [ECONS]" w:date="2019-02-22T15:03:00Z"/>
          <w:rFonts w:ascii="Adobe Caslon Pro" w:hAnsi="Adobe Caslon Pro" w:cstheme="minorHAnsi"/>
          <w:rPrChange w:id="1299" w:author="Sher Afghan Asad" w:date="2019-03-07T03:43:00Z">
            <w:rPr>
              <w:del w:id="1300" w:author="Bhattacharya, Joydeep [ECONS]" w:date="2019-02-22T15:03:00Z"/>
              <w:rFonts w:ascii="Garamond" w:hAnsi="Garamond" w:cs="F15"/>
            </w:rPr>
          </w:rPrChange>
        </w:rPr>
        <w:pPrChange w:id="1301" w:author="Bhattacharya, Joydeep [ECONS] [2]" w:date="2019-03-06T13:35:00Z">
          <w:pPr>
            <w:autoSpaceDE w:val="0"/>
            <w:autoSpaceDN w:val="0"/>
            <w:adjustRightInd w:val="0"/>
            <w:spacing w:before="120" w:after="120" w:line="240" w:lineRule="auto"/>
            <w:jc w:val="both"/>
          </w:pPr>
        </w:pPrChange>
      </w:pPr>
      <w:del w:id="1302" w:author="Bhattacharya, Joydeep [ECONS]" w:date="2019-02-22T14:49:00Z">
        <w:r w:rsidRPr="00B44471" w:rsidDel="00A66DA5">
          <w:rPr>
            <w:rFonts w:ascii="Adobe Caslon Pro" w:hAnsi="Adobe Caslon Pro" w:cstheme="minorHAnsi"/>
            <w:rPrChange w:id="1303" w:author="Sher Afghan Asad" w:date="2019-03-07T03:43:00Z">
              <w:rPr>
                <w:rFonts w:ascii="Garamond" w:hAnsi="Garamond" w:cs="F15"/>
              </w:rPr>
            </w:rPrChange>
          </w:rPr>
          <w:delText xml:space="preserve">Therefore, </w:delText>
        </w:r>
        <w:r w:rsidRPr="00B44471" w:rsidDel="00A66DA5">
          <w:rPr>
            <w:rFonts w:ascii="Adobe Caslon Pro" w:hAnsi="Adobe Caslon Pro" w:cstheme="minorHAnsi"/>
            <w:bCs/>
            <w:rPrChange w:id="1304" w:author="Sher Afghan Asad" w:date="2019-03-07T03:43:00Z">
              <w:rPr>
                <w:rFonts w:ascii="Garamond" w:hAnsi="Garamond" w:cs="F15"/>
                <w:bCs/>
              </w:rPr>
            </w:rPrChange>
          </w:rPr>
          <w:delText xml:space="preserve">we </w:delText>
        </w:r>
        <w:r w:rsidRPr="00B44471" w:rsidDel="00A66DA5">
          <w:rPr>
            <w:rFonts w:ascii="Adobe Caslon Pro" w:hAnsi="Adobe Caslon Pro" w:cstheme="minorHAnsi"/>
            <w:bCs/>
            <w:noProof/>
            <w:rPrChange w:id="1305" w:author="Sher Afghan Asad" w:date="2019-03-07T03:43:00Z">
              <w:rPr>
                <w:rFonts w:ascii="Garamond" w:hAnsi="Garamond" w:cs="F15"/>
                <w:bCs/>
                <w:noProof/>
              </w:rPr>
            </w:rPrChange>
          </w:rPr>
          <w:delText>intend to</w:delText>
        </w:r>
        <w:r w:rsidRPr="00B44471" w:rsidDel="00A66DA5">
          <w:rPr>
            <w:rFonts w:ascii="Adobe Caslon Pro" w:hAnsi="Adobe Caslon Pro" w:cstheme="minorHAnsi"/>
            <w:bCs/>
            <w:rPrChange w:id="1306" w:author="Sher Afghan Asad" w:date="2019-03-07T03:43:00Z">
              <w:rPr>
                <w:rFonts w:ascii="Garamond" w:hAnsi="Garamond" w:cs="F15"/>
                <w:bCs/>
              </w:rPr>
            </w:rPrChange>
          </w:rPr>
          <w:delText xml:space="preserve"> explore whether workers exhibit discrimination in social preferences based on employer's racial identity?</w:delText>
        </w:r>
        <w:r w:rsidRPr="00B44471" w:rsidDel="00A66DA5">
          <w:rPr>
            <w:rFonts w:ascii="Adobe Caslon Pro" w:hAnsi="Adobe Caslon Pro" w:cstheme="minorHAnsi"/>
            <w:rPrChange w:id="1307" w:author="Sher Afghan Asad" w:date="2019-03-07T03:43:00Z">
              <w:rPr>
                <w:rFonts w:ascii="Garamond" w:hAnsi="Garamond" w:cs="F15"/>
              </w:rPr>
            </w:rPrChange>
          </w:rPr>
          <w:delText xml:space="preserve"> To our </w:delText>
        </w:r>
        <w:r w:rsidRPr="00B44471" w:rsidDel="00A66DA5">
          <w:rPr>
            <w:rFonts w:ascii="Adobe Caslon Pro" w:hAnsi="Adobe Caslon Pro" w:cstheme="minorHAnsi"/>
            <w:noProof/>
            <w:rPrChange w:id="1308" w:author="Sher Afghan Asad" w:date="2019-03-07T03:43:00Z">
              <w:rPr>
                <w:rFonts w:ascii="Garamond" w:hAnsi="Garamond" w:cs="F15"/>
                <w:noProof/>
              </w:rPr>
            </w:rPrChange>
          </w:rPr>
          <w:delText>knowledge,</w:delText>
        </w:r>
        <w:r w:rsidRPr="00B44471" w:rsidDel="00A66DA5">
          <w:rPr>
            <w:rFonts w:ascii="Adobe Caslon Pro" w:hAnsi="Adobe Caslon Pro" w:cstheme="minorHAnsi"/>
            <w:rPrChange w:id="1309" w:author="Sher Afghan Asad" w:date="2019-03-07T03:43:00Z">
              <w:rPr>
                <w:rFonts w:ascii="Garamond" w:hAnsi="Garamond" w:cs="F15"/>
              </w:rPr>
            </w:rPrChange>
          </w:rPr>
          <w:delText xml:space="preserve"> the possibility of discrimination in social preferences from the </w:delText>
        </w:r>
        <w:r w:rsidRPr="00B44471" w:rsidDel="00A66DA5">
          <w:rPr>
            <w:rFonts w:ascii="Adobe Caslon Pro" w:hAnsi="Adobe Caslon Pro" w:cstheme="minorHAnsi"/>
            <w:noProof/>
            <w:rPrChange w:id="1310" w:author="Sher Afghan Asad" w:date="2019-03-07T03:43:00Z">
              <w:rPr>
                <w:rFonts w:ascii="Garamond" w:hAnsi="Garamond" w:cs="F15"/>
                <w:noProof/>
              </w:rPr>
            </w:rPrChange>
          </w:rPr>
          <w:delText>worker</w:delText>
        </w:r>
        <w:r w:rsidRPr="00B44471" w:rsidDel="00A66DA5">
          <w:rPr>
            <w:rFonts w:ascii="Adobe Caslon Pro" w:hAnsi="Adobe Caslon Pro" w:cstheme="minorHAnsi"/>
            <w:rPrChange w:id="1311" w:author="Sher Afghan Asad" w:date="2019-03-07T03:43:00Z">
              <w:rPr>
                <w:rFonts w:ascii="Garamond" w:hAnsi="Garamond" w:cs="F15"/>
              </w:rPr>
            </w:rPrChange>
          </w:rPr>
          <w:delText xml:space="preserve"> side has not </w:delText>
        </w:r>
        <w:r w:rsidRPr="00B44471" w:rsidDel="00A66DA5">
          <w:rPr>
            <w:rFonts w:ascii="Adobe Caslon Pro" w:hAnsi="Adobe Caslon Pro" w:cstheme="minorHAnsi"/>
            <w:noProof/>
            <w:rPrChange w:id="1312" w:author="Sher Afghan Asad" w:date="2019-03-07T03:43:00Z">
              <w:rPr>
                <w:rFonts w:ascii="Garamond" w:hAnsi="Garamond" w:cs="F15"/>
                <w:noProof/>
              </w:rPr>
            </w:rPrChange>
          </w:rPr>
          <w:delText>been explored</w:delText>
        </w:r>
        <w:r w:rsidRPr="00B44471" w:rsidDel="00A66DA5">
          <w:rPr>
            <w:rFonts w:ascii="Adobe Caslon Pro" w:hAnsi="Adobe Caslon Pro" w:cstheme="minorHAnsi"/>
            <w:rPrChange w:id="1313" w:author="Sher Afghan Asad" w:date="2019-03-07T03:43:00Z">
              <w:rPr>
                <w:rFonts w:ascii="Garamond" w:hAnsi="Garamond" w:cs="F15"/>
              </w:rPr>
            </w:rPrChange>
          </w:rPr>
          <w:delText xml:space="preserve"> in the economics literature.</w:delText>
        </w:r>
      </w:del>
    </w:p>
    <w:p w14:paraId="5DE3043B" w14:textId="5F72CDAE" w:rsidR="00CA01C3" w:rsidRPr="00B44471" w:rsidDel="00E439F0" w:rsidRDefault="00CA01C3">
      <w:pPr>
        <w:jc w:val="both"/>
        <w:rPr>
          <w:del w:id="1314" w:author="Bhattacharya, Joydeep [ECONS]" w:date="2019-02-22T10:05:00Z"/>
          <w:rFonts w:ascii="Adobe Caslon Pro" w:hAnsi="Adobe Caslon Pro" w:cstheme="minorHAnsi"/>
          <w:rPrChange w:id="1315" w:author="Sher Afghan Asad" w:date="2019-03-07T03:43:00Z">
            <w:rPr>
              <w:del w:id="1316" w:author="Bhattacharya, Joydeep [ECONS]" w:date="2019-02-22T10:05:00Z"/>
              <w:rFonts w:ascii="Garamond" w:hAnsi="Garamond" w:cs="F15"/>
            </w:rPr>
          </w:rPrChange>
        </w:rPr>
        <w:pPrChange w:id="1317" w:author="Bhattacharya, Joydeep [ECONS] [2]" w:date="2019-03-06T13:35:00Z">
          <w:pPr>
            <w:autoSpaceDE w:val="0"/>
            <w:autoSpaceDN w:val="0"/>
            <w:adjustRightInd w:val="0"/>
            <w:spacing w:before="120" w:after="120" w:line="240" w:lineRule="auto"/>
            <w:jc w:val="both"/>
          </w:pPr>
        </w:pPrChange>
      </w:pPr>
      <w:del w:id="1318" w:author="Bhattacharya, Joydeep [ECONS]" w:date="2019-02-22T10:05:00Z">
        <w:r w:rsidRPr="00B44471" w:rsidDel="00E439F0">
          <w:rPr>
            <w:rFonts w:ascii="Adobe Caslon Pro" w:hAnsi="Adobe Caslon Pro" w:cstheme="minorHAnsi"/>
            <w:rPrChange w:id="1319" w:author="Sher Afghan Asad" w:date="2019-03-07T03:43:00Z">
              <w:rPr>
                <w:rFonts w:ascii="Garamond" w:hAnsi="Garamond" w:cs="F15"/>
              </w:rPr>
            </w:rPrChange>
          </w:rPr>
          <w:delText xml:space="preserve">It is important to understand what we mean by discrimination from the worker side and why is it an important issue that merits investigation. </w:delText>
        </w:r>
        <w:r w:rsidRPr="00B44471" w:rsidDel="00E439F0">
          <w:rPr>
            <w:rFonts w:ascii="Adobe Caslon Pro" w:hAnsi="Adobe Caslon Pro" w:cstheme="minorHAnsi"/>
            <w:noProof/>
            <w:rPrChange w:id="1320" w:author="Sher Afghan Asad" w:date="2019-03-07T03:43:00Z">
              <w:rPr>
                <w:rFonts w:ascii="Garamond" w:hAnsi="Garamond" w:cs="F15"/>
                <w:noProof/>
              </w:rPr>
            </w:rPrChange>
          </w:rPr>
          <w:delText>Worker’s</w:delText>
        </w:r>
        <w:r w:rsidRPr="00B44471" w:rsidDel="00E439F0">
          <w:rPr>
            <w:rFonts w:ascii="Adobe Caslon Pro" w:hAnsi="Adobe Caslon Pro" w:cstheme="minorHAnsi"/>
            <w:rPrChange w:id="1321" w:author="Sher Afghan Asad" w:date="2019-03-07T03:43:00Z">
              <w:rPr>
                <w:rFonts w:ascii="Garamond" w:hAnsi="Garamond" w:cs="F15"/>
              </w:rPr>
            </w:rPrChange>
          </w:rPr>
          <w:delText xml:space="preserve"> discrimination </w:delText>
        </w:r>
        <w:r w:rsidRPr="00B44471" w:rsidDel="00E439F0">
          <w:rPr>
            <w:rFonts w:ascii="Adobe Caslon Pro" w:hAnsi="Adobe Caslon Pro" w:cstheme="minorHAnsi"/>
            <w:noProof/>
            <w:rPrChange w:id="1322" w:author="Sher Afghan Asad" w:date="2019-03-07T03:43:00Z">
              <w:rPr>
                <w:rFonts w:ascii="Garamond" w:hAnsi="Garamond" w:cs="F15"/>
                <w:noProof/>
              </w:rPr>
            </w:rPrChange>
          </w:rPr>
          <w:delText>is defined</w:delText>
        </w:r>
        <w:r w:rsidRPr="00B44471" w:rsidDel="00E439F0">
          <w:rPr>
            <w:rFonts w:ascii="Adobe Caslon Pro" w:hAnsi="Adobe Caslon Pro" w:cstheme="minorHAnsi"/>
            <w:rPrChange w:id="1323" w:author="Sher Afghan Asad" w:date="2019-03-07T03:43:00Z">
              <w:rPr>
                <w:rFonts w:ascii="Garamond" w:hAnsi="Garamond" w:cs="F15"/>
              </w:rPr>
            </w:rPrChange>
          </w:rPr>
          <w:delText xml:space="preserve"> as when </w:delText>
        </w:r>
        <w:r w:rsidRPr="00B44471" w:rsidDel="00E439F0">
          <w:rPr>
            <w:rFonts w:ascii="Adobe Caslon Pro" w:hAnsi="Adobe Caslon Pro" w:cstheme="minorHAnsi"/>
            <w:noProof/>
            <w:rPrChange w:id="1324" w:author="Sher Afghan Asad" w:date="2019-03-07T03:43:00Z">
              <w:rPr>
                <w:rFonts w:ascii="Garamond" w:hAnsi="Garamond" w:cs="F15"/>
                <w:noProof/>
              </w:rPr>
            </w:rPrChange>
          </w:rPr>
          <w:delText>an employer</w:delText>
        </w:r>
        <w:r w:rsidRPr="00B44471" w:rsidDel="00E439F0">
          <w:rPr>
            <w:rFonts w:ascii="Adobe Caslon Pro" w:hAnsi="Adobe Caslon Pro" w:cstheme="minorHAnsi"/>
            <w:rPrChange w:id="1325" w:author="Sher Afghan Asad" w:date="2019-03-07T03:43:00Z">
              <w:rPr>
                <w:rFonts w:ascii="Garamond" w:hAnsi="Garamond" w:cs="F15"/>
              </w:rPr>
            </w:rPrChange>
          </w:rPr>
          <w:delText xml:space="preserve"> from one group is treated differently (less favorably) by the worker than an employer from another group, with otherwise identical characteristics. For example, a worker may discriminate </w:delText>
        </w:r>
        <w:r w:rsidRPr="00B44471" w:rsidDel="00E439F0">
          <w:rPr>
            <w:rFonts w:ascii="Adobe Caslon Pro" w:hAnsi="Adobe Caslon Pro" w:cstheme="minorHAnsi"/>
            <w:noProof/>
            <w:rPrChange w:id="1326" w:author="Sher Afghan Asad" w:date="2019-03-07T03:43:00Z">
              <w:rPr>
                <w:rFonts w:ascii="Garamond" w:hAnsi="Garamond" w:cs="F15"/>
                <w:noProof/>
              </w:rPr>
            </w:rPrChange>
          </w:rPr>
          <w:delText>if</w:delText>
        </w:r>
        <w:r w:rsidRPr="00B44471" w:rsidDel="00E439F0">
          <w:rPr>
            <w:rFonts w:ascii="Adobe Caslon Pro" w:hAnsi="Adobe Caslon Pro" w:cstheme="minorHAnsi"/>
            <w:rPrChange w:id="1327" w:author="Sher Afghan Asad" w:date="2019-03-07T03:43:00Z">
              <w:rPr>
                <w:rFonts w:ascii="Garamond" w:hAnsi="Garamond" w:cs="F15"/>
              </w:rPr>
            </w:rPrChange>
          </w:rPr>
          <w:delText xml:space="preserve"> </w:delText>
        </w:r>
        <w:r w:rsidRPr="00B44471" w:rsidDel="00E439F0">
          <w:rPr>
            <w:rFonts w:ascii="Adobe Caslon Pro" w:hAnsi="Adobe Caslon Pro" w:cstheme="minorHAnsi"/>
            <w:noProof/>
            <w:rPrChange w:id="1328" w:author="Sher Afghan Asad" w:date="2019-03-07T03:43:00Z">
              <w:rPr>
                <w:rFonts w:ascii="Garamond" w:hAnsi="Garamond" w:cs="F15"/>
                <w:noProof/>
              </w:rPr>
            </w:rPrChange>
          </w:rPr>
          <w:delText>she</w:delText>
        </w:r>
        <w:r w:rsidRPr="00B44471" w:rsidDel="00E439F0">
          <w:rPr>
            <w:rFonts w:ascii="Adobe Caslon Pro" w:hAnsi="Adobe Caslon Pro" w:cstheme="minorHAnsi"/>
            <w:rPrChange w:id="1329" w:author="Sher Afghan Asad" w:date="2019-03-07T03:43:00Z">
              <w:rPr>
                <w:rFonts w:ascii="Garamond" w:hAnsi="Garamond" w:cs="F15"/>
              </w:rPr>
            </w:rPrChange>
          </w:rPr>
          <w:delText xml:space="preserve"> under-provides effort </w:delText>
        </w:r>
        <w:r w:rsidRPr="00B44471" w:rsidDel="00E439F0">
          <w:rPr>
            <w:rFonts w:ascii="Adobe Caslon Pro" w:hAnsi="Adobe Caslon Pro" w:cstheme="minorHAnsi"/>
            <w:noProof/>
            <w:rPrChange w:id="1330" w:author="Sher Afghan Asad" w:date="2019-03-07T03:43:00Z">
              <w:rPr>
                <w:rFonts w:ascii="Garamond" w:hAnsi="Garamond" w:cs="F15"/>
                <w:noProof/>
              </w:rPr>
            </w:rPrChange>
          </w:rPr>
          <w:delText>for</w:delText>
        </w:r>
        <w:r w:rsidRPr="00B44471" w:rsidDel="00E439F0">
          <w:rPr>
            <w:rFonts w:ascii="Adobe Caslon Pro" w:hAnsi="Adobe Caslon Pro" w:cstheme="minorHAnsi"/>
            <w:rPrChange w:id="1331" w:author="Sher Afghan Asad" w:date="2019-03-07T03:43:00Z">
              <w:rPr>
                <w:rFonts w:ascii="Garamond" w:hAnsi="Garamond" w:cs="F15"/>
              </w:rPr>
            </w:rPrChange>
          </w:rPr>
          <w:delText xml:space="preserve"> </w:delText>
        </w:r>
        <w:r w:rsidRPr="00B44471" w:rsidDel="00E439F0">
          <w:rPr>
            <w:rFonts w:ascii="Adobe Caslon Pro" w:hAnsi="Adobe Caslon Pro" w:cstheme="minorHAnsi"/>
            <w:noProof/>
            <w:rPrChange w:id="1332" w:author="Sher Afghan Asad" w:date="2019-03-07T03:43:00Z">
              <w:rPr>
                <w:rFonts w:ascii="Garamond" w:hAnsi="Garamond" w:cs="F15"/>
                <w:noProof/>
              </w:rPr>
            </w:rPrChange>
          </w:rPr>
          <w:delText>an employer</w:delText>
        </w:r>
        <w:r w:rsidRPr="00B44471" w:rsidDel="00E439F0">
          <w:rPr>
            <w:rFonts w:ascii="Adobe Caslon Pro" w:hAnsi="Adobe Caslon Pro" w:cstheme="minorHAnsi"/>
            <w:rPrChange w:id="1333" w:author="Sher Afghan Asad" w:date="2019-03-07T03:43:00Z">
              <w:rPr>
                <w:rFonts w:ascii="Garamond" w:hAnsi="Garamond" w:cs="F15"/>
              </w:rPr>
            </w:rPrChange>
          </w:rPr>
          <w:delText xml:space="preserve"> from one group </w:delText>
        </w:r>
        <w:r w:rsidRPr="00B44471" w:rsidDel="00E439F0">
          <w:rPr>
            <w:rFonts w:ascii="Adobe Caslon Pro" w:hAnsi="Adobe Caslon Pro" w:cstheme="minorHAnsi"/>
            <w:noProof/>
            <w:rPrChange w:id="1334" w:author="Sher Afghan Asad" w:date="2019-03-07T03:43:00Z">
              <w:rPr>
                <w:rFonts w:ascii="Garamond" w:hAnsi="Garamond" w:cs="F15"/>
                <w:noProof/>
              </w:rPr>
            </w:rPrChange>
          </w:rPr>
          <w:delText>relative to</w:delText>
        </w:r>
        <w:r w:rsidRPr="00B44471" w:rsidDel="00E439F0">
          <w:rPr>
            <w:rFonts w:ascii="Adobe Caslon Pro" w:hAnsi="Adobe Caslon Pro" w:cstheme="minorHAnsi"/>
            <w:rPrChange w:id="1335" w:author="Sher Afghan Asad" w:date="2019-03-07T03:43:00Z">
              <w:rPr>
                <w:rFonts w:ascii="Garamond" w:hAnsi="Garamond" w:cs="F15"/>
              </w:rPr>
            </w:rPrChange>
          </w:rPr>
          <w:delText xml:space="preserve"> one from the other group, </w:delText>
        </w:r>
        <w:r w:rsidRPr="00B44471" w:rsidDel="00E439F0">
          <w:rPr>
            <w:rFonts w:ascii="Adobe Caslon Pro" w:hAnsi="Adobe Caslon Pro" w:cstheme="minorHAnsi"/>
            <w:noProof/>
            <w:rPrChange w:id="1336" w:author="Sher Afghan Asad" w:date="2019-03-07T03:43:00Z">
              <w:rPr>
                <w:rFonts w:ascii="Garamond" w:hAnsi="Garamond" w:cs="F15"/>
                <w:noProof/>
              </w:rPr>
            </w:rPrChange>
          </w:rPr>
          <w:delText>despite</w:delText>
        </w:r>
        <w:r w:rsidRPr="00B44471" w:rsidDel="00E439F0">
          <w:rPr>
            <w:rFonts w:ascii="Adobe Caslon Pro" w:hAnsi="Adobe Caslon Pro" w:cstheme="minorHAnsi"/>
            <w:rPrChange w:id="1337" w:author="Sher Afghan Asad" w:date="2019-03-07T03:43:00Z">
              <w:rPr>
                <w:rFonts w:ascii="Garamond" w:hAnsi="Garamond" w:cs="F15"/>
              </w:rPr>
            </w:rPrChange>
          </w:rPr>
          <w:delText xml:space="preserve"> both employers </w:delText>
        </w:r>
        <w:r w:rsidRPr="00B44471" w:rsidDel="00E439F0">
          <w:rPr>
            <w:rFonts w:ascii="Adobe Caslon Pro" w:hAnsi="Adobe Caslon Pro" w:cstheme="minorHAnsi"/>
            <w:noProof/>
            <w:rPrChange w:id="1338" w:author="Sher Afghan Asad" w:date="2019-03-07T03:43:00Z">
              <w:rPr>
                <w:rFonts w:ascii="Garamond" w:hAnsi="Garamond" w:cs="F15"/>
                <w:noProof/>
              </w:rPr>
            </w:rPrChange>
          </w:rPr>
          <w:delText>having identical</w:delText>
        </w:r>
        <w:r w:rsidRPr="00B44471" w:rsidDel="00E439F0">
          <w:rPr>
            <w:rFonts w:ascii="Adobe Caslon Pro" w:hAnsi="Adobe Caslon Pro" w:cstheme="minorHAnsi"/>
            <w:rPrChange w:id="1339" w:author="Sher Afghan Asad" w:date="2019-03-07T03:43:00Z">
              <w:rPr>
                <w:rFonts w:ascii="Garamond" w:hAnsi="Garamond" w:cs="F15"/>
              </w:rPr>
            </w:rPrChange>
          </w:rPr>
          <w:delText xml:space="preserve"> characteristics (such as wage </w:delText>
        </w:r>
        <w:r w:rsidRPr="00B44471" w:rsidDel="00E439F0">
          <w:rPr>
            <w:rFonts w:ascii="Adobe Caslon Pro" w:hAnsi="Adobe Caslon Pro" w:cstheme="minorHAnsi"/>
            <w:noProof/>
            <w:rPrChange w:id="1340" w:author="Sher Afghan Asad" w:date="2019-03-07T03:43:00Z">
              <w:rPr>
                <w:rFonts w:ascii="Garamond" w:hAnsi="Garamond" w:cs="F15"/>
                <w:noProof/>
              </w:rPr>
            </w:rPrChange>
          </w:rPr>
          <w:delText>offers</w:delText>
        </w:r>
        <w:r w:rsidRPr="00B44471" w:rsidDel="00E439F0">
          <w:rPr>
            <w:rFonts w:ascii="Adobe Caslon Pro" w:hAnsi="Adobe Caslon Pro" w:cstheme="minorHAnsi"/>
            <w:rPrChange w:id="1341" w:author="Sher Afghan Asad" w:date="2019-03-07T03:43:00Z">
              <w:rPr>
                <w:rFonts w:ascii="Garamond" w:hAnsi="Garamond" w:cs="F15"/>
              </w:rPr>
            </w:rPrChange>
          </w:rPr>
          <w:delText xml:space="preserve">, job conditions, </w:delText>
        </w:r>
        <w:r w:rsidRPr="00B44471" w:rsidDel="00E439F0">
          <w:rPr>
            <w:rFonts w:ascii="Adobe Caslon Pro" w:hAnsi="Adobe Caslon Pro" w:cstheme="minorHAnsi"/>
            <w:noProof/>
            <w:rPrChange w:id="1342" w:author="Sher Afghan Asad" w:date="2019-03-07T03:43:00Z">
              <w:rPr>
                <w:rFonts w:ascii="Garamond" w:hAnsi="Garamond" w:cs="F15"/>
                <w:noProof/>
              </w:rPr>
            </w:rPrChange>
          </w:rPr>
          <w:delText>etc.</w:delText>
        </w:r>
        <w:r w:rsidRPr="00B44471" w:rsidDel="00E439F0">
          <w:rPr>
            <w:rFonts w:ascii="Adobe Caslon Pro" w:hAnsi="Adobe Caslon Pro" w:cstheme="minorHAnsi"/>
            <w:rPrChange w:id="1343" w:author="Sher Afghan Asad" w:date="2019-03-07T03:43:00Z">
              <w:rPr>
                <w:rFonts w:ascii="Garamond" w:hAnsi="Garamond" w:cs="F15"/>
              </w:rPr>
            </w:rPrChange>
          </w:rPr>
          <w:delText xml:space="preserve">). The investigation of this issue is important for several reasons. First, in the absence of perfectly enforceable contracts, this form of discrimination directly affects the profitability of the employers because of workers under-performance. Second, it can provide </w:delText>
        </w:r>
        <w:r w:rsidRPr="00B44471" w:rsidDel="00E439F0">
          <w:rPr>
            <w:rFonts w:ascii="Adobe Caslon Pro" w:hAnsi="Adobe Caslon Pro" w:cstheme="minorHAnsi"/>
            <w:noProof/>
            <w:rPrChange w:id="1344" w:author="Sher Afghan Asad" w:date="2019-03-07T03:43:00Z">
              <w:rPr>
                <w:rFonts w:ascii="Garamond" w:hAnsi="Garamond" w:cs="F15"/>
                <w:noProof/>
              </w:rPr>
            </w:rPrChange>
          </w:rPr>
          <w:delText>a possible</w:delText>
        </w:r>
        <w:r w:rsidRPr="00B44471" w:rsidDel="00E439F0">
          <w:rPr>
            <w:rFonts w:ascii="Adobe Caslon Pro" w:hAnsi="Adobe Caslon Pro" w:cstheme="minorHAnsi"/>
            <w:rPrChange w:id="1345" w:author="Sher Afghan Asad" w:date="2019-03-07T03:43:00Z">
              <w:rPr>
                <w:rFonts w:ascii="Garamond" w:hAnsi="Garamond" w:cs="F15"/>
              </w:rPr>
            </w:rPrChange>
          </w:rPr>
          <w:delText xml:space="preserve"> explanation </w:delText>
        </w:r>
        <w:r w:rsidRPr="00B44471" w:rsidDel="00E439F0">
          <w:rPr>
            <w:rFonts w:ascii="Adobe Caslon Pro" w:hAnsi="Adobe Caslon Pro" w:cstheme="minorHAnsi"/>
            <w:noProof/>
            <w:rPrChange w:id="1346" w:author="Sher Afghan Asad" w:date="2019-03-07T03:43:00Z">
              <w:rPr>
                <w:rFonts w:ascii="Garamond" w:hAnsi="Garamond" w:cs="F15"/>
                <w:noProof/>
              </w:rPr>
            </w:rPrChange>
          </w:rPr>
          <w:delText>for</w:delText>
        </w:r>
        <w:r w:rsidRPr="00B44471" w:rsidDel="00E439F0">
          <w:rPr>
            <w:rFonts w:ascii="Adobe Caslon Pro" w:hAnsi="Adobe Caslon Pro" w:cstheme="minorHAnsi"/>
            <w:rPrChange w:id="1347" w:author="Sher Afghan Asad" w:date="2019-03-07T03:43:00Z">
              <w:rPr>
                <w:rFonts w:ascii="Garamond" w:hAnsi="Garamond" w:cs="F15"/>
              </w:rPr>
            </w:rPrChange>
          </w:rPr>
          <w:delText xml:space="preserve"> why employers tend to have lower callbacks for workers from the opposite group, as observed in studies such as Bertrand and Mullainathan (2004). That is, if employers expect that workers from a particular group are going to under-provide effort then it is rational for even unbiased employers to not hire from that group. Finally, this line of research can also explain why discrimination, even after various affirmative action policies by governments all over the world, continue to exist in one form or another (Bayer &amp; Charles, 2017). One possible explanation for why those policies haven't achieved the </w:delText>
        </w:r>
        <w:r w:rsidRPr="00B44471" w:rsidDel="00E439F0">
          <w:rPr>
            <w:rFonts w:ascii="Adobe Caslon Pro" w:hAnsi="Adobe Caslon Pro" w:cstheme="minorHAnsi"/>
            <w:noProof/>
            <w:rPrChange w:id="1348" w:author="Sher Afghan Asad" w:date="2019-03-07T03:43:00Z">
              <w:rPr>
                <w:rFonts w:ascii="Garamond" w:hAnsi="Garamond" w:cs="F15"/>
                <w:noProof/>
              </w:rPr>
            </w:rPrChange>
          </w:rPr>
          <w:delText>discrimination-free</w:delText>
        </w:r>
        <w:r w:rsidRPr="00B44471" w:rsidDel="00E439F0">
          <w:rPr>
            <w:rFonts w:ascii="Adobe Caslon Pro" w:hAnsi="Adobe Caslon Pro" w:cstheme="minorHAnsi"/>
            <w:rPrChange w:id="1349" w:author="Sher Afghan Asad" w:date="2019-03-07T03:43:00Z">
              <w:rPr>
                <w:rFonts w:ascii="Garamond" w:hAnsi="Garamond" w:cs="F15"/>
              </w:rPr>
            </w:rPrChange>
          </w:rPr>
          <w:delText xml:space="preserve"> society could be that those policies </w:delText>
        </w:r>
        <w:r w:rsidRPr="00B44471" w:rsidDel="00E439F0">
          <w:rPr>
            <w:rFonts w:ascii="Adobe Caslon Pro" w:hAnsi="Adobe Caslon Pro" w:cstheme="minorHAnsi"/>
            <w:noProof/>
            <w:rPrChange w:id="1350" w:author="Sher Afghan Asad" w:date="2019-03-07T03:43:00Z">
              <w:rPr>
                <w:rFonts w:ascii="Garamond" w:hAnsi="Garamond" w:cs="F15"/>
                <w:noProof/>
              </w:rPr>
            </w:rPrChange>
          </w:rPr>
          <w:delText>were aimed</w:delText>
        </w:r>
        <w:r w:rsidRPr="00B44471" w:rsidDel="00E439F0">
          <w:rPr>
            <w:rFonts w:ascii="Adobe Caslon Pro" w:hAnsi="Adobe Caslon Pro" w:cstheme="minorHAnsi"/>
            <w:rPrChange w:id="1351" w:author="Sher Afghan Asad" w:date="2019-03-07T03:43:00Z">
              <w:rPr>
                <w:rFonts w:ascii="Garamond" w:hAnsi="Garamond" w:cs="F15"/>
              </w:rPr>
            </w:rPrChange>
          </w:rPr>
          <w:delText xml:space="preserve"> at employers and they </w:delText>
        </w:r>
        <w:r w:rsidRPr="00B44471" w:rsidDel="00E439F0">
          <w:rPr>
            <w:rFonts w:ascii="Adobe Caslon Pro" w:hAnsi="Adobe Caslon Pro" w:cstheme="minorHAnsi"/>
            <w:noProof/>
            <w:rPrChange w:id="1352" w:author="Sher Afghan Asad" w:date="2019-03-07T03:43:00Z">
              <w:rPr>
                <w:rFonts w:ascii="Garamond" w:hAnsi="Garamond" w:cs="F15"/>
                <w:noProof/>
              </w:rPr>
            </w:rPrChange>
          </w:rPr>
          <w:delText>were perceived</w:delText>
        </w:r>
        <w:r w:rsidRPr="00B44471" w:rsidDel="00E439F0">
          <w:rPr>
            <w:rFonts w:ascii="Adobe Caslon Pro" w:hAnsi="Adobe Caslon Pro" w:cstheme="minorHAnsi"/>
            <w:rPrChange w:id="1353" w:author="Sher Afghan Asad" w:date="2019-03-07T03:43:00Z">
              <w:rPr>
                <w:rFonts w:ascii="Garamond" w:hAnsi="Garamond" w:cs="F15"/>
              </w:rPr>
            </w:rPrChange>
          </w:rPr>
          <w:delText xml:space="preserve"> as the only entity responsible for causing discrimination. However, our research aims to investigate if </w:delText>
        </w:r>
        <w:r w:rsidRPr="00B44471" w:rsidDel="00E439F0">
          <w:rPr>
            <w:rFonts w:ascii="Adobe Caslon Pro" w:hAnsi="Adobe Caslon Pro" w:cstheme="minorHAnsi"/>
            <w:noProof/>
            <w:rPrChange w:id="1354" w:author="Sher Afghan Asad" w:date="2019-03-07T03:43:00Z">
              <w:rPr>
                <w:rFonts w:ascii="Garamond" w:hAnsi="Garamond" w:cs="F15"/>
                <w:noProof/>
              </w:rPr>
            </w:rPrChange>
          </w:rPr>
          <w:delText>the worker side can independently drive discrimination</w:delText>
        </w:r>
        <w:r w:rsidRPr="00B44471" w:rsidDel="00E439F0">
          <w:rPr>
            <w:rFonts w:ascii="Adobe Caslon Pro" w:hAnsi="Adobe Caslon Pro" w:cstheme="minorHAnsi"/>
            <w:rPrChange w:id="1355" w:author="Sher Afghan Asad" w:date="2019-03-07T03:43:00Z">
              <w:rPr>
                <w:rFonts w:ascii="Garamond" w:hAnsi="Garamond" w:cs="F15"/>
              </w:rPr>
            </w:rPrChange>
          </w:rPr>
          <w:delText xml:space="preserve"> and if it can, then one needs to target both sides of the </w:delText>
        </w:r>
        <w:r w:rsidRPr="00B44471" w:rsidDel="00E439F0">
          <w:rPr>
            <w:rFonts w:ascii="Adobe Caslon Pro" w:hAnsi="Adobe Caslon Pro" w:cstheme="minorHAnsi"/>
            <w:noProof/>
            <w:rPrChange w:id="1356" w:author="Sher Afghan Asad" w:date="2019-03-07T03:43:00Z">
              <w:rPr>
                <w:rFonts w:ascii="Garamond" w:hAnsi="Garamond" w:cs="F15"/>
                <w:noProof/>
              </w:rPr>
            </w:rPrChange>
          </w:rPr>
          <w:delText>market</w:delText>
        </w:r>
        <w:r w:rsidRPr="00B44471" w:rsidDel="00E439F0">
          <w:rPr>
            <w:rFonts w:ascii="Adobe Caslon Pro" w:hAnsi="Adobe Caslon Pro" w:cstheme="minorHAnsi"/>
            <w:rPrChange w:id="1357" w:author="Sher Afghan Asad" w:date="2019-03-07T03:43:00Z">
              <w:rPr>
                <w:rFonts w:ascii="Garamond" w:hAnsi="Garamond" w:cs="F15"/>
              </w:rPr>
            </w:rPrChange>
          </w:rPr>
          <w:delText xml:space="preserve"> to address the issue of discrimination</w:delText>
        </w:r>
        <w:commentRangeStart w:id="1358"/>
        <w:r w:rsidRPr="00B44471" w:rsidDel="00E439F0">
          <w:rPr>
            <w:rFonts w:ascii="Adobe Caslon Pro" w:hAnsi="Adobe Caslon Pro" w:cstheme="minorHAnsi"/>
            <w:rPrChange w:id="1359" w:author="Sher Afghan Asad" w:date="2019-03-07T03:43:00Z">
              <w:rPr>
                <w:rFonts w:ascii="Garamond" w:hAnsi="Garamond" w:cs="F15"/>
              </w:rPr>
            </w:rPrChange>
          </w:rPr>
          <w:delText>.</w:delText>
        </w:r>
        <w:commentRangeEnd w:id="1358"/>
        <w:r w:rsidRPr="00B44471" w:rsidDel="00E439F0">
          <w:rPr>
            <w:rStyle w:val="CommentReference"/>
            <w:rFonts w:ascii="Adobe Caslon Pro" w:hAnsi="Adobe Caslon Pro" w:cstheme="minorHAnsi"/>
            <w:sz w:val="22"/>
            <w:szCs w:val="22"/>
            <w:rPrChange w:id="1360" w:author="Sher Afghan Asad" w:date="2019-03-07T03:43:00Z">
              <w:rPr>
                <w:rStyle w:val="CommentReference"/>
                <w:rFonts w:cstheme="minorHAnsi"/>
              </w:rPr>
            </w:rPrChange>
          </w:rPr>
          <w:commentReference w:id="1358"/>
        </w:r>
      </w:del>
    </w:p>
    <w:p w14:paraId="692637DA" w14:textId="4A8A9611" w:rsidR="00CA01C3" w:rsidRPr="00B44471" w:rsidDel="0081460D" w:rsidRDefault="00CA01C3">
      <w:pPr>
        <w:jc w:val="both"/>
        <w:rPr>
          <w:del w:id="1361" w:author="Bhattacharya, Joydeep [ECONS]" w:date="2019-03-04T13:12:00Z"/>
          <w:rFonts w:ascii="Adobe Caslon Pro" w:hAnsi="Adobe Caslon Pro" w:cstheme="minorHAnsi"/>
          <w:rPrChange w:id="1362" w:author="Sher Afghan Asad" w:date="2019-03-07T03:43:00Z">
            <w:rPr>
              <w:del w:id="1363" w:author="Bhattacharya, Joydeep [ECONS]" w:date="2019-03-04T13:12:00Z"/>
              <w:rFonts w:ascii="Garamond" w:hAnsi="Garamond" w:cs="F15"/>
            </w:rPr>
          </w:rPrChange>
        </w:rPr>
        <w:pPrChange w:id="1364" w:author="Bhattacharya, Joydeep [ECONS] [2]" w:date="2019-03-06T13:35:00Z">
          <w:pPr>
            <w:autoSpaceDE w:val="0"/>
            <w:autoSpaceDN w:val="0"/>
            <w:adjustRightInd w:val="0"/>
            <w:spacing w:before="120" w:after="120" w:line="240" w:lineRule="auto"/>
            <w:jc w:val="both"/>
          </w:pPr>
        </w:pPrChange>
      </w:pPr>
      <w:del w:id="1365" w:author="Bhattacharya, Joydeep [ECONS]" w:date="2019-02-22T15:00:00Z">
        <w:r w:rsidRPr="00B44471" w:rsidDel="00CC6348">
          <w:rPr>
            <w:rFonts w:ascii="Adobe Caslon Pro" w:hAnsi="Adobe Caslon Pro" w:cstheme="minorHAnsi"/>
            <w:rPrChange w:id="1366" w:author="Sher Afghan Asad" w:date="2019-03-07T03:43:00Z">
              <w:rPr>
                <w:rFonts w:ascii="Garamond" w:hAnsi="Garamond" w:cs="F15"/>
              </w:rPr>
            </w:rPrChange>
          </w:rPr>
          <w:delText xml:space="preserve">Fundamentally, economists view discrimination as arising in one of two ways. Becker (1957) introduced the notion of taste-based discrimination postulating that discrimination exists because of prejudice/animus of the advantaged group toward the disadvantaged group. Phelps (1972) and Arrow (1973) </w:delText>
        </w:r>
        <w:r w:rsidRPr="00B44471" w:rsidDel="00CC6348">
          <w:rPr>
            <w:rFonts w:ascii="Adobe Caslon Pro" w:hAnsi="Adobe Caslon Pro" w:cstheme="minorHAnsi"/>
            <w:noProof/>
            <w:rPrChange w:id="1367" w:author="Sher Afghan Asad" w:date="2019-03-07T03:43:00Z">
              <w:rPr>
                <w:rFonts w:ascii="Garamond" w:hAnsi="Garamond" w:cs="F15"/>
                <w:noProof/>
              </w:rPr>
            </w:rPrChange>
          </w:rPr>
          <w:delText xml:space="preserve">demonstrated that </w:delText>
        </w:r>
        <w:r w:rsidRPr="00B44471" w:rsidDel="00CC6348">
          <w:rPr>
            <w:rFonts w:ascii="Adobe Caslon Pro" w:hAnsi="Adobe Caslon Pro" w:cstheme="minorHAnsi"/>
            <w:rPrChange w:id="1368" w:author="Sher Afghan Asad" w:date="2019-03-07T03:43:00Z">
              <w:rPr>
                <w:rFonts w:ascii="Garamond" w:hAnsi="Garamond" w:cs="F15"/>
              </w:rPr>
            </w:rPrChange>
          </w:rPr>
          <w:delText xml:space="preserve">discrimination </w:delText>
        </w:r>
        <w:r w:rsidRPr="00B44471" w:rsidDel="00CC6348">
          <w:rPr>
            <w:rFonts w:ascii="Adobe Caslon Pro" w:hAnsi="Adobe Caslon Pro" w:cstheme="minorHAnsi"/>
            <w:noProof/>
            <w:rPrChange w:id="1369" w:author="Sher Afghan Asad" w:date="2019-03-07T03:43:00Z">
              <w:rPr>
                <w:rFonts w:ascii="Garamond" w:hAnsi="Garamond" w:cs="F15"/>
                <w:noProof/>
              </w:rPr>
            </w:rPrChange>
          </w:rPr>
          <w:delText>might</w:delText>
        </w:r>
        <w:r w:rsidRPr="00B44471" w:rsidDel="00CC6348">
          <w:rPr>
            <w:rFonts w:ascii="Adobe Caslon Pro" w:hAnsi="Adobe Caslon Pro" w:cstheme="minorHAnsi"/>
            <w:rPrChange w:id="1370" w:author="Sher Afghan Asad" w:date="2019-03-07T03:43:00Z">
              <w:rPr>
                <w:rFonts w:ascii="Garamond" w:hAnsi="Garamond" w:cs="F15"/>
              </w:rPr>
            </w:rPrChange>
          </w:rPr>
          <w:delText xml:space="preserve"> </w:delText>
        </w:r>
        <w:r w:rsidRPr="00B44471" w:rsidDel="00CC6348">
          <w:rPr>
            <w:rFonts w:ascii="Adobe Caslon Pro" w:hAnsi="Adobe Caslon Pro" w:cstheme="minorHAnsi"/>
            <w:noProof/>
            <w:rPrChange w:id="1371" w:author="Sher Afghan Asad" w:date="2019-03-07T03:43:00Z">
              <w:rPr>
                <w:rFonts w:ascii="Garamond" w:hAnsi="Garamond" w:cs="F15"/>
                <w:noProof/>
              </w:rPr>
            </w:rPrChange>
          </w:rPr>
          <w:delText>be</w:delText>
        </w:r>
        <w:r w:rsidRPr="00B44471" w:rsidDel="00CC6348">
          <w:rPr>
            <w:rFonts w:ascii="Adobe Caslon Pro" w:hAnsi="Adobe Caslon Pro" w:cstheme="minorHAnsi"/>
            <w:rPrChange w:id="1372" w:author="Sher Afghan Asad" w:date="2019-03-07T03:43:00Z">
              <w:rPr>
                <w:rFonts w:ascii="Garamond" w:hAnsi="Garamond" w:cs="F15"/>
              </w:rPr>
            </w:rPrChange>
          </w:rPr>
          <w:delText xml:space="preserve"> statistical, </w:delText>
        </w:r>
        <w:r w:rsidRPr="00B44471" w:rsidDel="00CC6348">
          <w:rPr>
            <w:rFonts w:ascii="Adobe Caslon Pro" w:hAnsi="Adobe Caslon Pro" w:cstheme="minorHAnsi"/>
            <w:noProof/>
            <w:rPrChange w:id="1373" w:author="Sher Afghan Asad" w:date="2019-03-07T03:43:00Z">
              <w:rPr>
                <w:rFonts w:ascii="Garamond" w:hAnsi="Garamond" w:cs="F15"/>
                <w:noProof/>
              </w:rPr>
            </w:rPrChange>
          </w:rPr>
          <w:delText>where</w:delText>
        </w:r>
        <w:r w:rsidRPr="00B44471" w:rsidDel="00CC6348">
          <w:rPr>
            <w:rFonts w:ascii="Adobe Caslon Pro" w:hAnsi="Adobe Caslon Pro" w:cstheme="minorHAnsi"/>
            <w:rPrChange w:id="1374" w:author="Sher Afghan Asad" w:date="2019-03-07T03:43:00Z">
              <w:rPr>
                <w:rFonts w:ascii="Garamond" w:hAnsi="Garamond" w:cs="F15"/>
              </w:rPr>
            </w:rPrChange>
          </w:rPr>
          <w:delText xml:space="preserve"> an employer, lacking information about the worker's productivity, forms a </w:delText>
        </w:r>
        <w:r w:rsidRPr="00B44471" w:rsidDel="00CC6348">
          <w:rPr>
            <w:rFonts w:ascii="Adobe Caslon Pro" w:hAnsi="Adobe Caslon Pro" w:cstheme="minorHAnsi"/>
            <w:noProof/>
            <w:rPrChange w:id="1375" w:author="Sher Afghan Asad" w:date="2019-03-07T03:43:00Z">
              <w:rPr>
                <w:rFonts w:ascii="Garamond" w:hAnsi="Garamond" w:cs="F15"/>
                <w:noProof/>
              </w:rPr>
            </w:rPrChange>
          </w:rPr>
          <w:delText>belief</w:delText>
        </w:r>
        <w:r w:rsidRPr="00B44471" w:rsidDel="00CC6348">
          <w:rPr>
            <w:rFonts w:ascii="Adobe Caslon Pro" w:hAnsi="Adobe Caslon Pro" w:cstheme="minorHAnsi"/>
            <w:rPrChange w:id="1376" w:author="Sher Afghan Asad" w:date="2019-03-07T03:43:00Z">
              <w:rPr>
                <w:rFonts w:ascii="Garamond" w:hAnsi="Garamond" w:cs="F15"/>
              </w:rPr>
            </w:rPrChange>
          </w:rPr>
          <w:delText xml:space="preserve"> about the worker's productivity based on worker's group identity using the aggregate distribution of worker's group traits.</w:delText>
        </w:r>
        <w:r w:rsidRPr="00B44471" w:rsidDel="00CC6348">
          <w:rPr>
            <w:rFonts w:ascii="Adobe Caslon Pro" w:hAnsi="Adobe Caslon Pro" w:cstheme="minorHAnsi"/>
            <w:rPrChange w:id="1377" w:author="Sher Afghan Asad" w:date="2019-03-07T03:43:00Z">
              <w:rPr>
                <w:rFonts w:ascii="Garamond" w:hAnsi="Garamond" w:cs="F31"/>
              </w:rPr>
            </w:rPrChange>
          </w:rPr>
          <w:delText xml:space="preserve"> </w:delText>
        </w:r>
        <w:r w:rsidRPr="00B44471" w:rsidDel="00CC6348">
          <w:rPr>
            <w:rFonts w:ascii="Adobe Caslon Pro" w:hAnsi="Adobe Caslon Pro" w:cstheme="minorHAnsi"/>
            <w:noProof/>
            <w:rPrChange w:id="1378" w:author="Sher Afghan Asad" w:date="2019-03-07T03:43:00Z">
              <w:rPr>
                <w:rFonts w:ascii="Garamond" w:hAnsi="Garamond" w:cs="F15"/>
                <w:noProof/>
              </w:rPr>
            </w:rPrChange>
          </w:rPr>
          <w:delText>For</w:delText>
        </w:r>
        <w:r w:rsidRPr="00B44471" w:rsidDel="00CC6348">
          <w:rPr>
            <w:rFonts w:ascii="Adobe Caslon Pro" w:hAnsi="Adobe Caslon Pro" w:cstheme="minorHAnsi"/>
            <w:rPrChange w:id="1379" w:author="Sher Afghan Asad" w:date="2019-03-07T03:43:00Z">
              <w:rPr>
                <w:rFonts w:ascii="Garamond" w:hAnsi="Garamond" w:cs="F15"/>
              </w:rPr>
            </w:rPrChange>
          </w:rPr>
          <w:delText xml:space="preserve"> our research, we </w:delText>
        </w:r>
      </w:del>
      <w:del w:id="1380" w:author="Bhattacharya, Joydeep [ECONS]" w:date="2019-02-22T14:51:00Z">
        <w:r w:rsidRPr="00B44471" w:rsidDel="00A66DA5">
          <w:rPr>
            <w:rFonts w:ascii="Adobe Caslon Pro" w:hAnsi="Adobe Caslon Pro" w:cstheme="minorHAnsi"/>
            <w:rPrChange w:id="1381" w:author="Sher Afghan Asad" w:date="2019-03-07T03:43:00Z">
              <w:rPr>
                <w:rFonts w:ascii="Garamond" w:hAnsi="Garamond" w:cs="F15"/>
              </w:rPr>
            </w:rPrChange>
          </w:rPr>
          <w:delText xml:space="preserve">make </w:delText>
        </w:r>
        <w:r w:rsidRPr="00B44471" w:rsidDel="00A66DA5">
          <w:rPr>
            <w:rFonts w:ascii="Adobe Caslon Pro" w:hAnsi="Adobe Caslon Pro" w:cstheme="minorHAnsi"/>
            <w:noProof/>
            <w:rPrChange w:id="1382" w:author="Sher Afghan Asad" w:date="2019-03-07T03:43:00Z">
              <w:rPr>
                <w:rFonts w:ascii="Garamond" w:hAnsi="Garamond" w:cs="F15"/>
                <w:noProof/>
              </w:rPr>
            </w:rPrChange>
          </w:rPr>
          <w:delText>a similar</w:delText>
        </w:r>
        <w:r w:rsidRPr="00B44471" w:rsidDel="00A66DA5">
          <w:rPr>
            <w:rFonts w:ascii="Adobe Caslon Pro" w:hAnsi="Adobe Caslon Pro" w:cstheme="minorHAnsi"/>
            <w:rPrChange w:id="1383" w:author="Sher Afghan Asad" w:date="2019-03-07T03:43:00Z">
              <w:rPr>
                <w:rFonts w:ascii="Garamond" w:hAnsi="Garamond" w:cs="F15"/>
              </w:rPr>
            </w:rPrChange>
          </w:rPr>
          <w:delText xml:space="preserve"> distinction about the discrimination from the worker side</w:delText>
        </w:r>
      </w:del>
      <w:del w:id="1384" w:author="Bhattacharya, Joydeep [ECONS]" w:date="2019-02-22T15:00:00Z">
        <w:r w:rsidRPr="00B44471" w:rsidDel="00CC6348">
          <w:rPr>
            <w:rFonts w:ascii="Adobe Caslon Pro" w:hAnsi="Adobe Caslon Pro" w:cstheme="minorHAnsi"/>
            <w:rPrChange w:id="1385" w:author="Sher Afghan Asad" w:date="2019-03-07T03:43:00Z">
              <w:rPr>
                <w:rFonts w:ascii="Garamond" w:hAnsi="Garamond" w:cs="F15"/>
              </w:rPr>
            </w:rPrChange>
          </w:rPr>
          <w:delText xml:space="preserve">. We define </w:delText>
        </w:r>
      </w:del>
      <w:del w:id="1386" w:author="Bhattacharya, Joydeep [ECONS]" w:date="2019-02-22T14:52:00Z">
        <w:r w:rsidRPr="00B44471" w:rsidDel="00A66DA5">
          <w:rPr>
            <w:rFonts w:ascii="Adobe Caslon Pro" w:hAnsi="Adobe Caslon Pro" w:cstheme="minorHAnsi"/>
            <w:rPrChange w:id="1387" w:author="Sher Afghan Asad" w:date="2019-03-07T03:43:00Z">
              <w:rPr>
                <w:rFonts w:ascii="Garamond" w:hAnsi="Garamond" w:cs="F15"/>
              </w:rPr>
            </w:rPrChange>
          </w:rPr>
          <w:delText xml:space="preserve">taste-based </w:delText>
        </w:r>
      </w:del>
      <w:del w:id="1388" w:author="Bhattacharya, Joydeep [ECONS]" w:date="2019-02-22T15:00:00Z">
        <w:r w:rsidRPr="00B44471" w:rsidDel="00CC6348">
          <w:rPr>
            <w:rFonts w:ascii="Adobe Caslon Pro" w:hAnsi="Adobe Caslon Pro" w:cstheme="minorHAnsi"/>
            <w:rPrChange w:id="1389" w:author="Sher Afghan Asad" w:date="2019-03-07T03:43:00Z">
              <w:rPr>
                <w:rFonts w:ascii="Garamond" w:hAnsi="Garamond" w:cs="F15"/>
              </w:rPr>
            </w:rPrChange>
          </w:rPr>
          <w:delText xml:space="preserve">discrimination </w:delText>
        </w:r>
      </w:del>
      <w:del w:id="1390" w:author="Bhattacharya, Joydeep [ECONS]" w:date="2019-02-22T14:52:00Z">
        <w:r w:rsidRPr="00B44471" w:rsidDel="00A66DA5">
          <w:rPr>
            <w:rFonts w:ascii="Adobe Caslon Pro" w:hAnsi="Adobe Caslon Pro" w:cstheme="minorHAnsi"/>
            <w:rPrChange w:id="1391" w:author="Sher Afghan Asad" w:date="2019-03-07T03:43:00Z">
              <w:rPr>
                <w:rFonts w:ascii="Garamond" w:hAnsi="Garamond" w:cs="F15"/>
              </w:rPr>
            </w:rPrChange>
          </w:rPr>
          <w:delText>as the discrimination that</w:delText>
        </w:r>
      </w:del>
      <w:del w:id="1392" w:author="Bhattacharya, Joydeep [ECONS]" w:date="2019-02-22T15:00:00Z">
        <w:r w:rsidRPr="00B44471" w:rsidDel="00CC6348">
          <w:rPr>
            <w:rFonts w:ascii="Adobe Caslon Pro" w:hAnsi="Adobe Caslon Pro" w:cstheme="minorHAnsi"/>
            <w:rPrChange w:id="1393" w:author="Sher Afghan Asad" w:date="2019-03-07T03:43:00Z">
              <w:rPr>
                <w:rFonts w:ascii="Garamond" w:hAnsi="Garamond" w:cs="F15"/>
              </w:rPr>
            </w:rPrChange>
          </w:rPr>
          <w:delText xml:space="preserve"> results because of animus </w:delText>
        </w:r>
      </w:del>
      <w:del w:id="1394" w:author="Bhattacharya, Joydeep [ECONS]" w:date="2019-02-22T14:53:00Z">
        <w:r w:rsidRPr="00B44471" w:rsidDel="00A66DA5">
          <w:rPr>
            <w:rFonts w:ascii="Adobe Caslon Pro" w:hAnsi="Adobe Caslon Pro" w:cstheme="minorHAnsi"/>
            <w:rPrChange w:id="1395" w:author="Sher Afghan Asad" w:date="2019-03-07T03:43:00Z">
              <w:rPr>
                <w:rFonts w:ascii="Garamond" w:hAnsi="Garamond" w:cs="F15"/>
              </w:rPr>
            </w:rPrChange>
          </w:rPr>
          <w:delText xml:space="preserve">or prejudice of </w:delText>
        </w:r>
      </w:del>
      <w:del w:id="1396" w:author="Bhattacharya, Joydeep [ECONS]" w:date="2019-02-22T15:00:00Z">
        <w:r w:rsidRPr="00B44471" w:rsidDel="00CC6348">
          <w:rPr>
            <w:rFonts w:ascii="Adobe Caslon Pro" w:hAnsi="Adobe Caslon Pro" w:cstheme="minorHAnsi"/>
            <w:noProof/>
            <w:rPrChange w:id="1397" w:author="Sher Afghan Asad" w:date="2019-03-07T03:43:00Z">
              <w:rPr>
                <w:rFonts w:ascii="Garamond" w:hAnsi="Garamond" w:cs="F15"/>
                <w:noProof/>
              </w:rPr>
            </w:rPrChange>
          </w:rPr>
          <w:delText>a worker</w:delText>
        </w:r>
        <w:r w:rsidRPr="00B44471" w:rsidDel="00CC6348">
          <w:rPr>
            <w:rFonts w:ascii="Adobe Caslon Pro" w:hAnsi="Adobe Caslon Pro" w:cstheme="minorHAnsi"/>
            <w:rPrChange w:id="1398" w:author="Sher Afghan Asad" w:date="2019-03-07T03:43:00Z">
              <w:rPr>
                <w:rFonts w:ascii="Garamond" w:hAnsi="Garamond" w:cs="F15"/>
              </w:rPr>
            </w:rPrChange>
          </w:rPr>
          <w:delText xml:space="preserve"> </w:delText>
        </w:r>
      </w:del>
      <w:del w:id="1399" w:author="Bhattacharya, Joydeep [ECONS]" w:date="2019-02-22T14:53:00Z">
        <w:r w:rsidRPr="00B44471" w:rsidDel="00A66DA5">
          <w:rPr>
            <w:rFonts w:ascii="Adobe Caslon Pro" w:hAnsi="Adobe Caslon Pro" w:cstheme="minorHAnsi"/>
            <w:rPrChange w:id="1400" w:author="Sher Afghan Asad" w:date="2019-03-07T03:43:00Z">
              <w:rPr>
                <w:rFonts w:ascii="Garamond" w:hAnsi="Garamond" w:cs="F15"/>
              </w:rPr>
            </w:rPrChange>
          </w:rPr>
          <w:delText xml:space="preserve">towards the employer's group identity. For example, if a White worker prefers working for a White employer compared to a Black employer, </w:delText>
        </w:r>
        <w:r w:rsidRPr="00B44471" w:rsidDel="00A66DA5">
          <w:rPr>
            <w:rFonts w:ascii="Adobe Caslon Pro" w:hAnsi="Adobe Caslon Pro" w:cstheme="minorHAnsi"/>
            <w:noProof/>
            <w:rPrChange w:id="1401" w:author="Sher Afghan Asad" w:date="2019-03-07T03:43:00Z">
              <w:rPr>
                <w:rFonts w:ascii="Garamond" w:hAnsi="Garamond" w:cs="F15"/>
                <w:noProof/>
              </w:rPr>
            </w:rPrChange>
          </w:rPr>
          <w:delText>for</w:delText>
        </w:r>
        <w:r w:rsidRPr="00B44471" w:rsidDel="00A66DA5">
          <w:rPr>
            <w:rFonts w:ascii="Adobe Caslon Pro" w:hAnsi="Adobe Caslon Pro" w:cstheme="minorHAnsi"/>
            <w:rPrChange w:id="1402" w:author="Sher Afghan Asad" w:date="2019-03-07T03:43:00Z">
              <w:rPr>
                <w:rFonts w:ascii="Garamond" w:hAnsi="Garamond" w:cs="F15"/>
              </w:rPr>
            </w:rPrChange>
          </w:rPr>
          <w:delText xml:space="preserve"> an equally rewarding </w:delText>
        </w:r>
        <w:r w:rsidRPr="00B44471" w:rsidDel="00A66DA5">
          <w:rPr>
            <w:rFonts w:ascii="Adobe Caslon Pro" w:hAnsi="Adobe Caslon Pro" w:cstheme="minorHAnsi"/>
            <w:noProof/>
            <w:rPrChange w:id="1403" w:author="Sher Afghan Asad" w:date="2019-03-07T03:43:00Z">
              <w:rPr>
                <w:rFonts w:ascii="Garamond" w:hAnsi="Garamond" w:cs="F15"/>
                <w:noProof/>
              </w:rPr>
            </w:rPrChange>
          </w:rPr>
          <w:delText>opportunity,</w:delText>
        </w:r>
        <w:r w:rsidRPr="00B44471" w:rsidDel="00A66DA5">
          <w:rPr>
            <w:rFonts w:ascii="Adobe Caslon Pro" w:hAnsi="Adobe Caslon Pro" w:cstheme="minorHAnsi"/>
            <w:rPrChange w:id="1404" w:author="Sher Afghan Asad" w:date="2019-03-07T03:43:00Z">
              <w:rPr>
                <w:rFonts w:ascii="Garamond" w:hAnsi="Garamond" w:cs="F15"/>
              </w:rPr>
            </w:rPrChange>
          </w:rPr>
          <w:delText xml:space="preserve"> then we call this taste-based discrimination against the Black employer.</w:delText>
        </w:r>
      </w:del>
      <w:del w:id="1405" w:author="Bhattacharya, Joydeep [ECONS]" w:date="2019-02-22T15:00:00Z">
        <w:r w:rsidRPr="00B44471" w:rsidDel="00CC6348">
          <w:rPr>
            <w:rFonts w:ascii="Adobe Caslon Pro" w:hAnsi="Adobe Caslon Pro" w:cstheme="minorHAnsi"/>
            <w:rPrChange w:id="1406" w:author="Sher Afghan Asad" w:date="2019-03-07T03:43:00Z">
              <w:rPr>
                <w:rFonts w:ascii="Garamond" w:hAnsi="Garamond" w:cs="F15"/>
              </w:rPr>
            </w:rPrChange>
          </w:rPr>
          <w:delText xml:space="preserve"> </w:delText>
        </w:r>
      </w:del>
      <w:del w:id="1407" w:author="Bhattacharya, Joydeep [ECONS]" w:date="2019-02-22T14:54:00Z">
        <w:r w:rsidRPr="00B44471" w:rsidDel="00A66DA5">
          <w:rPr>
            <w:rFonts w:ascii="Adobe Caslon Pro" w:hAnsi="Adobe Caslon Pro" w:cstheme="minorHAnsi"/>
            <w:rPrChange w:id="1408" w:author="Sher Afghan Asad" w:date="2019-03-07T03:43:00Z">
              <w:rPr>
                <w:rFonts w:ascii="Garamond" w:hAnsi="Garamond" w:cs="F15"/>
              </w:rPr>
            </w:rPrChange>
          </w:rPr>
          <w:delText xml:space="preserve">An example of </w:delText>
        </w:r>
        <w:r w:rsidRPr="00B44471" w:rsidDel="00A66DA5">
          <w:rPr>
            <w:rFonts w:ascii="Adobe Caslon Pro" w:hAnsi="Adobe Caslon Pro" w:cstheme="minorHAnsi"/>
            <w:noProof/>
            <w:rPrChange w:id="1409" w:author="Sher Afghan Asad" w:date="2019-03-07T03:43:00Z">
              <w:rPr>
                <w:rFonts w:ascii="Garamond" w:hAnsi="Garamond" w:cs="F15"/>
                <w:noProof/>
              </w:rPr>
            </w:rPrChange>
          </w:rPr>
          <w:delText>statistical</w:delText>
        </w:r>
        <w:r w:rsidRPr="00B44471" w:rsidDel="00A66DA5">
          <w:rPr>
            <w:rFonts w:ascii="Adobe Caslon Pro" w:hAnsi="Adobe Caslon Pro" w:cstheme="minorHAnsi"/>
            <w:rPrChange w:id="1410" w:author="Sher Afghan Asad" w:date="2019-03-07T03:43:00Z">
              <w:rPr>
                <w:rFonts w:ascii="Garamond" w:hAnsi="Garamond" w:cs="F15"/>
              </w:rPr>
            </w:rPrChange>
          </w:rPr>
          <w:delText xml:space="preserve"> discrimination from the worker side </w:delText>
        </w:r>
        <w:r w:rsidRPr="00B44471" w:rsidDel="00A66DA5">
          <w:rPr>
            <w:rFonts w:ascii="Adobe Caslon Pro" w:hAnsi="Adobe Caslon Pro" w:cstheme="minorHAnsi"/>
            <w:noProof/>
            <w:rPrChange w:id="1411" w:author="Sher Afghan Asad" w:date="2019-03-07T03:43:00Z">
              <w:rPr>
                <w:rFonts w:ascii="Garamond" w:hAnsi="Garamond" w:cs="F15"/>
                <w:noProof/>
              </w:rPr>
            </w:rPrChange>
          </w:rPr>
          <w:delText>is</w:delText>
        </w:r>
        <w:r w:rsidRPr="00B44471" w:rsidDel="00A66DA5">
          <w:rPr>
            <w:rFonts w:ascii="Adobe Caslon Pro" w:hAnsi="Adobe Caslon Pro" w:cstheme="minorHAnsi"/>
            <w:rPrChange w:id="1412" w:author="Sher Afghan Asad" w:date="2019-03-07T03:43:00Z">
              <w:rPr>
                <w:rFonts w:ascii="Garamond" w:hAnsi="Garamond" w:cs="F15"/>
              </w:rPr>
            </w:rPrChange>
          </w:rPr>
          <w:delText xml:space="preserve"> the discrimination that results when a worker, </w:delText>
        </w:r>
      </w:del>
      <w:del w:id="1413" w:author="Bhattacharya, Joydeep [ECONS]" w:date="2019-02-22T15:00:00Z">
        <w:r w:rsidRPr="00B44471" w:rsidDel="00CC6348">
          <w:rPr>
            <w:rFonts w:ascii="Adobe Caslon Pro" w:hAnsi="Adobe Caslon Pro" w:cstheme="minorHAnsi"/>
            <w:rPrChange w:id="1414" w:author="Sher Afghan Asad" w:date="2019-03-07T03:43:00Z">
              <w:rPr>
                <w:rFonts w:ascii="Garamond" w:hAnsi="Garamond" w:cs="F15"/>
              </w:rPr>
            </w:rPrChange>
          </w:rPr>
          <w:delText>lacking information on the employer, forms beliefs about</w:delText>
        </w:r>
      </w:del>
      <w:del w:id="1415" w:author="Bhattacharya, Joydeep [ECONS]" w:date="2019-02-22T14:54:00Z">
        <w:r w:rsidRPr="00B44471" w:rsidDel="00A66DA5">
          <w:rPr>
            <w:rFonts w:ascii="Adobe Caslon Pro" w:hAnsi="Adobe Caslon Pro" w:cstheme="minorHAnsi"/>
            <w:rPrChange w:id="1416" w:author="Sher Afghan Asad" w:date="2019-03-07T03:43:00Z">
              <w:rPr>
                <w:rFonts w:ascii="Garamond" w:hAnsi="Garamond" w:cs="F15"/>
              </w:rPr>
            </w:rPrChange>
          </w:rPr>
          <w:delText xml:space="preserve"> the desirability of the job with </w:delText>
        </w:r>
        <w:r w:rsidRPr="00B44471" w:rsidDel="00CC6348">
          <w:rPr>
            <w:rFonts w:ascii="Adobe Caslon Pro" w:hAnsi="Adobe Caslon Pro" w:cstheme="minorHAnsi"/>
            <w:rPrChange w:id="1417" w:author="Sher Afghan Asad" w:date="2019-03-07T03:43:00Z">
              <w:rPr>
                <w:rFonts w:ascii="Garamond" w:hAnsi="Garamond" w:cs="F15"/>
              </w:rPr>
            </w:rPrChange>
          </w:rPr>
          <w:delText>the employer</w:delText>
        </w:r>
      </w:del>
      <w:del w:id="1418" w:author="Bhattacharya, Joydeep [ECONS]" w:date="2019-02-22T15:00:00Z">
        <w:r w:rsidRPr="00B44471" w:rsidDel="00CC6348">
          <w:rPr>
            <w:rFonts w:ascii="Adobe Caslon Pro" w:hAnsi="Adobe Caslon Pro" w:cstheme="minorHAnsi"/>
            <w:rPrChange w:id="1419" w:author="Sher Afghan Asad" w:date="2019-03-07T03:43:00Z">
              <w:rPr>
                <w:rFonts w:ascii="Garamond" w:hAnsi="Garamond" w:cs="F15"/>
              </w:rPr>
            </w:rPrChange>
          </w:rPr>
          <w:delText xml:space="preserve"> using stereotypes about the </w:delText>
        </w:r>
      </w:del>
      <w:del w:id="1420" w:author="Bhattacharya, Joydeep [ECONS]" w:date="2019-02-22T14:55:00Z">
        <w:r w:rsidRPr="00B44471" w:rsidDel="00CC6348">
          <w:rPr>
            <w:rFonts w:ascii="Adobe Caslon Pro" w:hAnsi="Adobe Caslon Pro" w:cstheme="minorHAnsi"/>
            <w:rPrChange w:id="1421" w:author="Sher Afghan Asad" w:date="2019-03-07T03:43:00Z">
              <w:rPr>
                <w:rFonts w:ascii="Garamond" w:hAnsi="Garamond" w:cs="F15"/>
              </w:rPr>
            </w:rPrChange>
          </w:rPr>
          <w:delText xml:space="preserve">group </w:delText>
        </w:r>
      </w:del>
      <w:del w:id="1422" w:author="Bhattacharya, Joydeep [ECONS]" w:date="2019-02-22T15:00:00Z">
        <w:r w:rsidRPr="00B44471" w:rsidDel="00CC6348">
          <w:rPr>
            <w:rFonts w:ascii="Adobe Caslon Pro" w:hAnsi="Adobe Caslon Pro" w:cstheme="minorHAnsi"/>
            <w:rPrChange w:id="1423" w:author="Sher Afghan Asad" w:date="2019-03-07T03:43:00Z">
              <w:rPr>
                <w:rFonts w:ascii="Garamond" w:hAnsi="Garamond" w:cs="F15"/>
              </w:rPr>
            </w:rPrChange>
          </w:rPr>
          <w:delText>of employer</w:delText>
        </w:r>
      </w:del>
      <w:del w:id="1424" w:author="Bhattacharya, Joydeep [ECONS]" w:date="2019-02-22T14:55:00Z">
        <w:r w:rsidRPr="00B44471" w:rsidDel="00CC6348">
          <w:rPr>
            <w:rFonts w:ascii="Adobe Caslon Pro" w:hAnsi="Adobe Caslon Pro" w:cstheme="minorHAnsi"/>
            <w:rPrChange w:id="1425" w:author="Sher Afghan Asad" w:date="2019-03-07T03:43:00Z">
              <w:rPr>
                <w:rFonts w:ascii="Garamond" w:hAnsi="Garamond" w:cs="F15"/>
              </w:rPr>
            </w:rPrChange>
          </w:rPr>
          <w:delText>s</w:delText>
        </w:r>
      </w:del>
      <w:del w:id="1426" w:author="Bhattacharya, Joydeep [ECONS]" w:date="2019-02-22T15:00:00Z">
        <w:r w:rsidRPr="00B44471" w:rsidDel="00CC6348">
          <w:rPr>
            <w:rFonts w:ascii="Adobe Caslon Pro" w:hAnsi="Adobe Caslon Pro" w:cstheme="minorHAnsi"/>
            <w:rPrChange w:id="1427" w:author="Sher Afghan Asad" w:date="2019-03-07T03:43:00Z">
              <w:rPr>
                <w:rFonts w:ascii="Garamond" w:hAnsi="Garamond" w:cs="F15"/>
              </w:rPr>
            </w:rPrChange>
          </w:rPr>
          <w:delText xml:space="preserve">. </w:delText>
        </w:r>
      </w:del>
      <w:del w:id="1428" w:author="Bhattacharya, Joydeep [ECONS]" w:date="2019-02-22T14:55:00Z">
        <w:r w:rsidRPr="00B44471" w:rsidDel="00CC6348">
          <w:rPr>
            <w:rFonts w:ascii="Adobe Caslon Pro" w:hAnsi="Adobe Caslon Pro" w:cstheme="minorHAnsi"/>
            <w:rPrChange w:id="1429" w:author="Sher Afghan Asad" w:date="2019-03-07T03:43:00Z">
              <w:rPr>
                <w:rFonts w:ascii="Garamond" w:hAnsi="Garamond" w:cs="F15"/>
              </w:rPr>
            </w:rPrChange>
          </w:rPr>
          <w:delText xml:space="preserve">For example, a female worker may believe that a </w:delText>
        </w:r>
        <w:r w:rsidRPr="00B44471" w:rsidDel="00CC6348">
          <w:rPr>
            <w:rFonts w:ascii="Adobe Caslon Pro" w:hAnsi="Adobe Caslon Pro" w:cstheme="minorHAnsi"/>
            <w:noProof/>
            <w:rPrChange w:id="1430" w:author="Sher Afghan Asad" w:date="2019-03-07T03:43:00Z">
              <w:rPr>
                <w:rFonts w:ascii="Garamond" w:hAnsi="Garamond" w:cs="F15"/>
                <w:noProof/>
              </w:rPr>
            </w:rPrChange>
          </w:rPr>
          <w:delText>male-dominated</w:delText>
        </w:r>
        <w:r w:rsidRPr="00B44471" w:rsidDel="00CC6348">
          <w:rPr>
            <w:rFonts w:ascii="Adobe Caslon Pro" w:hAnsi="Adobe Caslon Pro" w:cstheme="minorHAnsi"/>
            <w:rPrChange w:id="1431" w:author="Sher Afghan Asad" w:date="2019-03-07T03:43:00Z">
              <w:rPr>
                <w:rFonts w:ascii="Garamond" w:hAnsi="Garamond" w:cs="F15"/>
              </w:rPr>
            </w:rPrChange>
          </w:rPr>
          <w:delText xml:space="preserve"> firm may not have an </w:delText>
        </w:r>
        <w:r w:rsidRPr="00B44471" w:rsidDel="00CC6348">
          <w:rPr>
            <w:rFonts w:ascii="Adobe Caslon Pro" w:hAnsi="Adobe Caslon Pro" w:cstheme="minorHAnsi"/>
            <w:noProof/>
            <w:rPrChange w:id="1432" w:author="Sher Afghan Asad" w:date="2019-03-07T03:43:00Z">
              <w:rPr>
                <w:rFonts w:ascii="Garamond" w:hAnsi="Garamond" w:cs="F15"/>
                <w:noProof/>
              </w:rPr>
            </w:rPrChange>
          </w:rPr>
          <w:delText>environment</w:delText>
        </w:r>
        <w:r w:rsidRPr="00B44471" w:rsidDel="00CC6348">
          <w:rPr>
            <w:rFonts w:ascii="Adobe Caslon Pro" w:hAnsi="Adobe Caslon Pro" w:cstheme="minorHAnsi"/>
            <w:rPrChange w:id="1433" w:author="Sher Afghan Asad" w:date="2019-03-07T03:43:00Z">
              <w:rPr>
                <w:rFonts w:ascii="Garamond" w:hAnsi="Garamond" w:cs="F15"/>
              </w:rPr>
            </w:rPrChange>
          </w:rPr>
          <w:delText xml:space="preserve"> suitable for women to work and thrive and therefore a female worker may discriminate against the </w:delText>
        </w:r>
        <w:r w:rsidRPr="00B44471" w:rsidDel="00CC6348">
          <w:rPr>
            <w:rFonts w:ascii="Adobe Caslon Pro" w:hAnsi="Adobe Caslon Pro" w:cstheme="minorHAnsi"/>
            <w:noProof/>
            <w:rPrChange w:id="1434" w:author="Sher Afghan Asad" w:date="2019-03-07T03:43:00Z">
              <w:rPr>
                <w:rFonts w:ascii="Garamond" w:hAnsi="Garamond" w:cs="F15"/>
                <w:noProof/>
              </w:rPr>
            </w:rPrChange>
          </w:rPr>
          <w:delText>male-dominated</w:delText>
        </w:r>
        <w:r w:rsidRPr="00B44471" w:rsidDel="00CC6348">
          <w:rPr>
            <w:rFonts w:ascii="Adobe Caslon Pro" w:hAnsi="Adobe Caslon Pro" w:cstheme="minorHAnsi"/>
            <w:rPrChange w:id="1435" w:author="Sher Afghan Asad" w:date="2019-03-07T03:43:00Z">
              <w:rPr>
                <w:rFonts w:ascii="Garamond" w:hAnsi="Garamond" w:cs="F15"/>
              </w:rPr>
            </w:rPrChange>
          </w:rPr>
          <w:delText xml:space="preserve"> firm in favor of a </w:delText>
        </w:r>
        <w:r w:rsidRPr="00B44471" w:rsidDel="00CC6348">
          <w:rPr>
            <w:rFonts w:ascii="Adobe Caslon Pro" w:hAnsi="Adobe Caslon Pro" w:cstheme="minorHAnsi"/>
            <w:noProof/>
            <w:rPrChange w:id="1436" w:author="Sher Afghan Asad" w:date="2019-03-07T03:43:00Z">
              <w:rPr>
                <w:rFonts w:ascii="Garamond" w:hAnsi="Garamond" w:cs="F15"/>
                <w:noProof/>
              </w:rPr>
            </w:rPrChange>
          </w:rPr>
          <w:delText>job</w:delText>
        </w:r>
        <w:r w:rsidRPr="00B44471" w:rsidDel="00CC6348">
          <w:rPr>
            <w:rFonts w:ascii="Adobe Caslon Pro" w:hAnsi="Adobe Caslon Pro" w:cstheme="minorHAnsi"/>
            <w:rPrChange w:id="1437" w:author="Sher Afghan Asad" w:date="2019-03-07T03:43:00Z">
              <w:rPr>
                <w:rFonts w:ascii="Garamond" w:hAnsi="Garamond" w:cs="F15"/>
              </w:rPr>
            </w:rPrChange>
          </w:rPr>
          <w:delText xml:space="preserve"> that is “friendlier” for females. </w:delText>
        </w:r>
      </w:del>
      <w:del w:id="1438" w:author="Bhattacharya, Joydeep [ECONS]" w:date="2019-02-22T15:03:00Z">
        <w:r w:rsidRPr="00B44471" w:rsidDel="00CC6348">
          <w:rPr>
            <w:rFonts w:ascii="Adobe Caslon Pro" w:hAnsi="Adobe Caslon Pro" w:cstheme="minorHAnsi"/>
            <w:rPrChange w:id="1439" w:author="Sher Afghan Asad" w:date="2019-03-07T03:43:00Z">
              <w:rPr>
                <w:rFonts w:ascii="Garamond" w:hAnsi="Garamond" w:cs="F15"/>
              </w:rPr>
            </w:rPrChange>
          </w:rPr>
          <w:delText xml:space="preserve">As mentioned earlier, </w:delText>
        </w:r>
      </w:del>
      <w:del w:id="1440" w:author="Bhattacharya, Joydeep [ECONS]" w:date="2019-02-22T14:56:00Z">
        <w:r w:rsidRPr="00B44471" w:rsidDel="00CC6348">
          <w:rPr>
            <w:rFonts w:ascii="Adobe Caslon Pro" w:hAnsi="Adobe Caslon Pro" w:cstheme="minorHAnsi"/>
            <w:rPrChange w:id="1441" w:author="Sher Afghan Asad" w:date="2019-03-07T03:43:00Z">
              <w:rPr>
                <w:rFonts w:ascii="Garamond" w:hAnsi="Garamond" w:cs="F15"/>
              </w:rPr>
            </w:rPrChange>
          </w:rPr>
          <w:delText>we are interested in studying</w:delText>
        </w:r>
      </w:del>
      <w:del w:id="1442" w:author="Bhattacharya, Joydeep [ECONS]" w:date="2019-02-22T15:03:00Z">
        <w:r w:rsidRPr="00B44471" w:rsidDel="00CC6348">
          <w:rPr>
            <w:rFonts w:ascii="Adobe Caslon Pro" w:hAnsi="Adobe Caslon Pro" w:cstheme="minorHAnsi"/>
            <w:rPrChange w:id="1443" w:author="Sher Afghan Asad" w:date="2019-03-07T03:43:00Z">
              <w:rPr>
                <w:rFonts w:ascii="Garamond" w:hAnsi="Garamond" w:cs="F15"/>
              </w:rPr>
            </w:rPrChange>
          </w:rPr>
          <w:delText xml:space="preserve"> </w:delText>
        </w:r>
        <w:r w:rsidRPr="00B44471" w:rsidDel="00CC6348">
          <w:rPr>
            <w:rFonts w:ascii="Adobe Caslon Pro" w:hAnsi="Adobe Caslon Pro" w:cstheme="minorHAnsi"/>
            <w:noProof/>
            <w:rPrChange w:id="1444" w:author="Sher Afghan Asad" w:date="2019-03-07T03:43:00Z">
              <w:rPr>
                <w:rFonts w:ascii="Garamond" w:hAnsi="Garamond" w:cs="F15"/>
                <w:noProof/>
              </w:rPr>
            </w:rPrChange>
          </w:rPr>
          <w:delText>discrimination</w:delText>
        </w:r>
        <w:r w:rsidRPr="00B44471" w:rsidDel="00CC6348">
          <w:rPr>
            <w:rFonts w:ascii="Adobe Caslon Pro" w:hAnsi="Adobe Caslon Pro" w:cstheme="minorHAnsi"/>
            <w:rPrChange w:id="1445" w:author="Sher Afghan Asad" w:date="2019-03-07T03:43:00Z">
              <w:rPr>
                <w:rFonts w:ascii="Garamond" w:hAnsi="Garamond" w:cs="F15"/>
              </w:rPr>
            </w:rPrChange>
          </w:rPr>
          <w:delText xml:space="preserve"> in social preferences</w:delText>
        </w:r>
      </w:del>
      <w:del w:id="1446" w:author="Bhattacharya, Joydeep [ECONS]" w:date="2019-02-22T14:56:00Z">
        <w:r w:rsidRPr="00B44471" w:rsidDel="00CC6348">
          <w:rPr>
            <w:rFonts w:ascii="Adobe Caslon Pro" w:hAnsi="Adobe Caslon Pro" w:cstheme="minorHAnsi"/>
            <w:rPrChange w:id="1447" w:author="Sher Afghan Asad" w:date="2019-03-07T03:43:00Z">
              <w:rPr>
                <w:rFonts w:ascii="Garamond" w:hAnsi="Garamond" w:cs="F15"/>
              </w:rPr>
            </w:rPrChange>
          </w:rPr>
          <w:delText>,</w:delText>
        </w:r>
      </w:del>
      <w:del w:id="1448" w:author="Bhattacharya, Joydeep [ECONS]" w:date="2019-02-26T17:30:00Z">
        <w:r w:rsidRPr="00B44471" w:rsidDel="00974C6E">
          <w:rPr>
            <w:rFonts w:ascii="Adobe Caslon Pro" w:hAnsi="Adobe Caslon Pro" w:cstheme="minorHAnsi"/>
            <w:rPrChange w:id="1449" w:author="Sher Afghan Asad" w:date="2019-03-07T03:43:00Z">
              <w:rPr>
                <w:rFonts w:ascii="Garamond" w:hAnsi="Garamond" w:cs="F15"/>
              </w:rPr>
            </w:rPrChange>
          </w:rPr>
          <w:delText xml:space="preserve"> </w:delText>
        </w:r>
      </w:del>
      <w:del w:id="1450" w:author="Bhattacharya, Joydeep [ECONS]" w:date="2019-02-22T14:58:00Z">
        <w:r w:rsidRPr="00B44471" w:rsidDel="00CC6348">
          <w:rPr>
            <w:rFonts w:ascii="Adobe Caslon Pro" w:hAnsi="Adobe Caslon Pro" w:cstheme="minorHAnsi"/>
            <w:rPrChange w:id="1451" w:author="Sher Afghan Asad" w:date="2019-03-07T03:43:00Z">
              <w:rPr>
                <w:rFonts w:ascii="Garamond" w:hAnsi="Garamond" w:cs="F15"/>
              </w:rPr>
            </w:rPrChange>
          </w:rPr>
          <w:delText xml:space="preserve">so we are essentially studying the possibility of taste-based </w:delText>
        </w:r>
        <w:r w:rsidRPr="00B44471" w:rsidDel="00CC6348">
          <w:rPr>
            <w:rFonts w:ascii="Adobe Caslon Pro" w:hAnsi="Adobe Caslon Pro" w:cstheme="minorHAnsi"/>
            <w:noProof/>
            <w:rPrChange w:id="1452" w:author="Sher Afghan Asad" w:date="2019-03-07T03:43:00Z">
              <w:rPr>
                <w:rFonts w:ascii="Garamond" w:hAnsi="Garamond" w:cs="F15"/>
                <w:noProof/>
              </w:rPr>
            </w:rPrChange>
          </w:rPr>
          <w:delText>discrimination</w:delText>
        </w:r>
        <w:r w:rsidRPr="00B44471" w:rsidDel="00CC6348">
          <w:rPr>
            <w:rFonts w:ascii="Adobe Caslon Pro" w:hAnsi="Adobe Caslon Pro" w:cstheme="minorHAnsi"/>
            <w:rPrChange w:id="1453" w:author="Sher Afghan Asad" w:date="2019-03-07T03:43:00Z">
              <w:rPr>
                <w:rFonts w:ascii="Garamond" w:hAnsi="Garamond" w:cs="F15"/>
              </w:rPr>
            </w:rPrChange>
          </w:rPr>
          <w:delText xml:space="preserve"> in the absence of any statistical discrimination.</w:delText>
        </w:r>
      </w:del>
    </w:p>
    <w:p w14:paraId="7A39A007" w14:textId="663AF515" w:rsidR="00CA01C3" w:rsidRPr="00B44471" w:rsidDel="0081460D" w:rsidRDefault="00CA01C3">
      <w:pPr>
        <w:jc w:val="both"/>
        <w:rPr>
          <w:del w:id="1454" w:author="Bhattacharya, Joydeep [ECONS]" w:date="2019-03-04T13:12:00Z"/>
          <w:rFonts w:ascii="Adobe Caslon Pro" w:hAnsi="Adobe Caslon Pro" w:cstheme="minorHAnsi"/>
          <w:rPrChange w:id="1455" w:author="Sher Afghan Asad" w:date="2019-03-07T03:43:00Z">
            <w:rPr>
              <w:del w:id="1456" w:author="Bhattacharya, Joydeep [ECONS]" w:date="2019-03-04T13:12:00Z"/>
              <w:rFonts w:ascii="Garamond" w:hAnsi="Garamond" w:cs="F15"/>
            </w:rPr>
          </w:rPrChange>
        </w:rPr>
        <w:pPrChange w:id="1457" w:author="Bhattacharya, Joydeep [ECONS] [2]" w:date="2019-03-06T13:35:00Z">
          <w:pPr>
            <w:autoSpaceDE w:val="0"/>
            <w:autoSpaceDN w:val="0"/>
            <w:adjustRightInd w:val="0"/>
            <w:spacing w:before="120" w:after="120" w:line="240" w:lineRule="auto"/>
            <w:jc w:val="both"/>
          </w:pPr>
        </w:pPrChange>
      </w:pPr>
      <w:del w:id="1458" w:author="Bhattacharya, Joydeep [ECONS]" w:date="2019-02-26T17:33:00Z">
        <w:r w:rsidRPr="00B44471" w:rsidDel="00974C6E">
          <w:rPr>
            <w:rFonts w:ascii="Adobe Caslon Pro" w:hAnsi="Adobe Caslon Pro" w:cstheme="minorHAnsi"/>
            <w:rPrChange w:id="1459" w:author="Sher Afghan Asad" w:date="2019-03-07T03:43:00Z">
              <w:rPr>
                <w:rFonts w:ascii="Garamond" w:hAnsi="Garamond" w:cs="F15"/>
              </w:rPr>
            </w:rPrChange>
          </w:rPr>
          <w:delText xml:space="preserve">Our proposed research question is close to </w:delText>
        </w:r>
      </w:del>
      <w:del w:id="1460" w:author="Bhattacharya, Joydeep [ECONS]" w:date="2019-03-04T13:00:00Z">
        <w:r w:rsidRPr="00B44471" w:rsidDel="002D4E51">
          <w:rPr>
            <w:rFonts w:ascii="Adobe Caslon Pro" w:hAnsi="Adobe Caslon Pro" w:cstheme="minorHAnsi"/>
            <w:rPrChange w:id="1461" w:author="Sher Afghan Asad" w:date="2019-03-07T03:43:00Z">
              <w:rPr>
                <w:rFonts w:ascii="Garamond" w:hAnsi="Garamond" w:cs="F15"/>
              </w:rPr>
            </w:rPrChange>
          </w:rPr>
          <w:delText>Glover, Pallais, and Pariente (2017</w:delText>
        </w:r>
      </w:del>
      <w:del w:id="1462" w:author="Bhattacharya, Joydeep [ECONS]" w:date="2019-02-22T15:04:00Z">
        <w:r w:rsidRPr="00B44471" w:rsidDel="00CC6348">
          <w:rPr>
            <w:rFonts w:ascii="Adobe Caslon Pro" w:hAnsi="Adobe Caslon Pro" w:cstheme="minorHAnsi"/>
            <w:rPrChange w:id="1463" w:author="Sher Afghan Asad" w:date="2019-03-07T03:43:00Z">
              <w:rPr>
                <w:rFonts w:ascii="Garamond" w:hAnsi="Garamond" w:cs="F15"/>
              </w:rPr>
            </w:rPrChange>
          </w:rPr>
          <w:delText xml:space="preserve">); in their </w:delText>
        </w:r>
        <w:r w:rsidRPr="00B44471" w:rsidDel="00CC6348">
          <w:rPr>
            <w:rFonts w:ascii="Adobe Caslon Pro" w:hAnsi="Adobe Caslon Pro" w:cstheme="minorHAnsi"/>
            <w:noProof/>
            <w:rPrChange w:id="1464" w:author="Sher Afghan Asad" w:date="2019-03-07T03:43:00Z">
              <w:rPr>
                <w:rFonts w:ascii="Garamond" w:hAnsi="Garamond" w:cs="F15"/>
                <w:noProof/>
              </w:rPr>
            </w:rPrChange>
          </w:rPr>
          <w:delText>study,</w:delText>
        </w:r>
        <w:r w:rsidRPr="00B44471" w:rsidDel="00CC6348">
          <w:rPr>
            <w:rFonts w:ascii="Adobe Caslon Pro" w:hAnsi="Adobe Caslon Pro" w:cstheme="minorHAnsi"/>
            <w:rPrChange w:id="1465" w:author="Sher Afghan Asad" w:date="2019-03-07T03:43:00Z">
              <w:rPr>
                <w:rFonts w:ascii="Garamond" w:hAnsi="Garamond" w:cs="F15"/>
              </w:rPr>
            </w:rPrChange>
          </w:rPr>
          <w:delText xml:space="preserve"> the authors found</w:delText>
        </w:r>
      </w:del>
      <w:del w:id="1466" w:author="Bhattacharya, Joydeep [ECONS]" w:date="2019-03-04T13:00:00Z">
        <w:r w:rsidRPr="00B44471" w:rsidDel="002D4E51">
          <w:rPr>
            <w:rFonts w:ascii="Adobe Caslon Pro" w:hAnsi="Adobe Caslon Pro" w:cstheme="minorHAnsi"/>
            <w:rPrChange w:id="1467" w:author="Sher Afghan Asad" w:date="2019-03-07T03:43:00Z">
              <w:rPr>
                <w:rFonts w:ascii="Garamond" w:hAnsi="Garamond" w:cs="F15"/>
              </w:rPr>
            </w:rPrChange>
          </w:rPr>
          <w:delText xml:space="preserve"> that </w:delText>
        </w:r>
      </w:del>
      <w:del w:id="1468" w:author="Bhattacharya, Joydeep [ECONS]" w:date="2019-02-26T17:36:00Z">
        <w:r w:rsidRPr="00B44471" w:rsidDel="00974C6E">
          <w:rPr>
            <w:rFonts w:ascii="Adobe Caslon Pro" w:hAnsi="Adobe Caslon Pro" w:cstheme="minorHAnsi"/>
            <w:rPrChange w:id="1469" w:author="Sher Afghan Asad" w:date="2019-03-07T03:43:00Z">
              <w:rPr>
                <w:rFonts w:ascii="Garamond" w:hAnsi="Garamond" w:cs="F15"/>
              </w:rPr>
            </w:rPrChange>
          </w:rPr>
          <w:delText>disadvantaged-group</w:delText>
        </w:r>
      </w:del>
      <w:del w:id="1470" w:author="Bhattacharya, Joydeep [ECONS]" w:date="2019-03-04T13:00:00Z">
        <w:r w:rsidRPr="00B44471" w:rsidDel="002D4E51">
          <w:rPr>
            <w:rFonts w:ascii="Adobe Caslon Pro" w:hAnsi="Adobe Caslon Pro" w:cstheme="minorHAnsi"/>
            <w:rPrChange w:id="1471" w:author="Sher Afghan Asad" w:date="2019-03-07T03:43:00Z">
              <w:rPr>
                <w:rFonts w:ascii="Garamond" w:hAnsi="Garamond" w:cs="F15"/>
              </w:rPr>
            </w:rPrChange>
          </w:rPr>
          <w:delText xml:space="preserve"> workers under</w:delText>
        </w:r>
      </w:del>
      <w:del w:id="1472" w:author="Bhattacharya, Joydeep [ECONS]" w:date="2019-02-22T15:04:00Z">
        <w:r w:rsidRPr="00B44471" w:rsidDel="00CC6348">
          <w:rPr>
            <w:rFonts w:ascii="Adobe Caslon Pro" w:hAnsi="Adobe Caslon Pro" w:cstheme="minorHAnsi"/>
            <w:rPrChange w:id="1473" w:author="Sher Afghan Asad" w:date="2019-03-07T03:43:00Z">
              <w:rPr>
                <w:rFonts w:ascii="Garamond" w:hAnsi="Garamond" w:cs="F15"/>
              </w:rPr>
            </w:rPrChange>
          </w:rPr>
          <w:delText>-</w:delText>
        </w:r>
      </w:del>
      <w:del w:id="1474" w:author="Bhattacharya, Joydeep [ECONS]" w:date="2019-03-04T13:00:00Z">
        <w:r w:rsidRPr="00B44471" w:rsidDel="002D4E51">
          <w:rPr>
            <w:rFonts w:ascii="Adobe Caslon Pro" w:hAnsi="Adobe Caslon Pro" w:cstheme="minorHAnsi"/>
            <w:rPrChange w:id="1475" w:author="Sher Afghan Asad" w:date="2019-03-07T03:43:00Z">
              <w:rPr>
                <w:rFonts w:ascii="Garamond" w:hAnsi="Garamond" w:cs="F15"/>
              </w:rPr>
            </w:rPrChange>
          </w:rPr>
          <w:delText xml:space="preserve">provide effort when working </w:delText>
        </w:r>
      </w:del>
      <w:del w:id="1476" w:author="Bhattacharya, Joydeep [ECONS]" w:date="2019-02-26T17:36:00Z">
        <w:r w:rsidRPr="00B44471" w:rsidDel="00974C6E">
          <w:rPr>
            <w:rFonts w:ascii="Adobe Caslon Pro" w:hAnsi="Adobe Caslon Pro" w:cstheme="minorHAnsi"/>
            <w:rPrChange w:id="1477" w:author="Sher Afghan Asad" w:date="2019-03-07T03:43:00Z">
              <w:rPr>
                <w:rFonts w:ascii="Garamond" w:hAnsi="Garamond" w:cs="F15"/>
              </w:rPr>
            </w:rPrChange>
          </w:rPr>
          <w:delText xml:space="preserve">under </w:delText>
        </w:r>
      </w:del>
      <w:del w:id="1478" w:author="Bhattacharya, Joydeep [ECONS]" w:date="2019-02-26T17:35:00Z">
        <w:r w:rsidRPr="00B44471" w:rsidDel="00974C6E">
          <w:rPr>
            <w:rFonts w:ascii="Adobe Caslon Pro" w:hAnsi="Adobe Caslon Pro" w:cstheme="minorHAnsi"/>
            <w:noProof/>
            <w:rPrChange w:id="1479" w:author="Sher Afghan Asad" w:date="2019-03-07T03:43:00Z">
              <w:rPr>
                <w:rFonts w:ascii="Garamond" w:hAnsi="Garamond" w:cs="F15"/>
                <w:noProof/>
              </w:rPr>
            </w:rPrChange>
          </w:rPr>
          <w:delText>biased</w:delText>
        </w:r>
        <w:r w:rsidRPr="00B44471" w:rsidDel="00974C6E">
          <w:rPr>
            <w:rFonts w:ascii="Adobe Caslon Pro" w:hAnsi="Adobe Caslon Pro" w:cstheme="minorHAnsi"/>
            <w:rPrChange w:id="1480" w:author="Sher Afghan Asad" w:date="2019-03-07T03:43:00Z">
              <w:rPr>
                <w:rFonts w:ascii="Garamond" w:hAnsi="Garamond" w:cs="F15"/>
              </w:rPr>
            </w:rPrChange>
          </w:rPr>
          <w:delText xml:space="preserve"> </w:delText>
        </w:r>
      </w:del>
      <w:del w:id="1481" w:author="Bhattacharya, Joydeep [ECONS]" w:date="2019-03-04T13:00:00Z">
        <w:r w:rsidRPr="00B44471" w:rsidDel="002D4E51">
          <w:rPr>
            <w:rFonts w:ascii="Adobe Caslon Pro" w:hAnsi="Adobe Caslon Pro" w:cstheme="minorHAnsi"/>
            <w:rPrChange w:id="1482" w:author="Sher Afghan Asad" w:date="2019-03-07T03:43:00Z">
              <w:rPr>
                <w:rFonts w:ascii="Garamond" w:hAnsi="Garamond" w:cs="F15"/>
              </w:rPr>
            </w:rPrChange>
          </w:rPr>
          <w:delText xml:space="preserve">managers. </w:delText>
        </w:r>
      </w:del>
      <w:del w:id="1483" w:author="Bhattacharya, Joydeep [ECONS]" w:date="2019-02-22T15:05:00Z">
        <w:r w:rsidRPr="00B44471" w:rsidDel="00BA127B">
          <w:rPr>
            <w:rFonts w:ascii="Adobe Caslon Pro" w:hAnsi="Adobe Caslon Pro" w:cstheme="minorHAnsi"/>
            <w:rPrChange w:id="1484" w:author="Sher Afghan Asad" w:date="2019-03-07T03:43:00Z">
              <w:rPr>
                <w:rFonts w:ascii="Garamond" w:hAnsi="Garamond" w:cs="F15"/>
              </w:rPr>
            </w:rPrChange>
          </w:rPr>
          <w:delText>However, o</w:delText>
        </w:r>
      </w:del>
      <w:del w:id="1485" w:author="Bhattacharya, Joydeep [ECONS]" w:date="2019-03-04T13:00:00Z">
        <w:r w:rsidRPr="00B44471" w:rsidDel="002D4E51">
          <w:rPr>
            <w:rFonts w:ascii="Adobe Caslon Pro" w:hAnsi="Adobe Caslon Pro" w:cstheme="minorHAnsi"/>
            <w:rPrChange w:id="1486" w:author="Sher Afghan Asad" w:date="2019-03-07T03:43:00Z">
              <w:rPr>
                <w:rFonts w:ascii="Garamond" w:hAnsi="Garamond" w:cs="F15"/>
              </w:rPr>
            </w:rPrChange>
          </w:rPr>
          <w:delText xml:space="preserve">ur study </w:delText>
        </w:r>
      </w:del>
      <w:del w:id="1487" w:author="Bhattacharya, Joydeep [ECONS]" w:date="2019-02-22T15:06:00Z">
        <w:r w:rsidRPr="00B44471" w:rsidDel="00BA127B">
          <w:rPr>
            <w:rFonts w:ascii="Adobe Caslon Pro" w:hAnsi="Adobe Caslon Pro" w:cstheme="minorHAnsi"/>
            <w:rPrChange w:id="1488" w:author="Sher Afghan Asad" w:date="2019-03-07T03:43:00Z">
              <w:rPr>
                <w:rFonts w:ascii="Garamond" w:hAnsi="Garamond" w:cs="F15"/>
              </w:rPr>
            </w:rPrChange>
          </w:rPr>
          <w:delText xml:space="preserve">is different in </w:delText>
        </w:r>
        <w:r w:rsidRPr="00B44471" w:rsidDel="00BA127B">
          <w:rPr>
            <w:rFonts w:ascii="Adobe Caslon Pro" w:hAnsi="Adobe Caslon Pro" w:cstheme="minorHAnsi"/>
            <w:noProof/>
            <w:rPrChange w:id="1489" w:author="Sher Afghan Asad" w:date="2019-03-07T03:43:00Z">
              <w:rPr>
                <w:rFonts w:ascii="Garamond" w:hAnsi="Garamond" w:cs="F15"/>
                <w:noProof/>
              </w:rPr>
            </w:rPrChange>
          </w:rPr>
          <w:delText>the sense</w:delText>
        </w:r>
        <w:r w:rsidRPr="00B44471" w:rsidDel="00BA127B">
          <w:rPr>
            <w:rFonts w:ascii="Adobe Caslon Pro" w:hAnsi="Adobe Caslon Pro" w:cstheme="minorHAnsi"/>
            <w:rPrChange w:id="1490" w:author="Sher Afghan Asad" w:date="2019-03-07T03:43:00Z">
              <w:rPr>
                <w:rFonts w:ascii="Garamond" w:hAnsi="Garamond" w:cs="F15"/>
              </w:rPr>
            </w:rPrChange>
          </w:rPr>
          <w:delText xml:space="preserve"> that we argue that workers may under-provide effort even in the absence of bias from the employer. </w:delText>
        </w:r>
      </w:del>
      <w:del w:id="1491" w:author="Bhattacharya, Joydeep [ECONS]" w:date="2019-03-04T13:00:00Z">
        <w:r w:rsidRPr="00B44471" w:rsidDel="002D4E51">
          <w:rPr>
            <w:rFonts w:ascii="Adobe Caslon Pro" w:hAnsi="Adobe Caslon Pro" w:cstheme="minorHAnsi"/>
            <w:rPrChange w:id="1492" w:author="Sher Afghan Asad" w:date="2019-03-07T03:43:00Z">
              <w:rPr>
                <w:rFonts w:ascii="Garamond" w:hAnsi="Garamond" w:cs="F15"/>
              </w:rPr>
            </w:rPrChange>
          </w:rPr>
          <w:delText xml:space="preserve">Another </w:delText>
        </w:r>
      </w:del>
      <w:del w:id="1493" w:author="Bhattacharya, Joydeep [ECONS]" w:date="2019-02-26T17:38:00Z">
        <w:r w:rsidRPr="00B44471" w:rsidDel="00974C6E">
          <w:rPr>
            <w:rFonts w:ascii="Adobe Caslon Pro" w:hAnsi="Adobe Caslon Pro" w:cstheme="minorHAnsi"/>
            <w:rPrChange w:id="1494" w:author="Sher Afghan Asad" w:date="2019-03-07T03:43:00Z">
              <w:rPr>
                <w:rFonts w:ascii="Garamond" w:hAnsi="Garamond" w:cs="F15"/>
              </w:rPr>
            </w:rPrChange>
          </w:rPr>
          <w:delText>closely related</w:delText>
        </w:r>
      </w:del>
      <w:del w:id="1495" w:author="Bhattacharya, Joydeep [ECONS]" w:date="2019-03-04T13:00:00Z">
        <w:r w:rsidRPr="00B44471" w:rsidDel="002D4E51">
          <w:rPr>
            <w:rFonts w:ascii="Adobe Caslon Pro" w:hAnsi="Adobe Caslon Pro" w:cstheme="minorHAnsi"/>
            <w:rPrChange w:id="1496" w:author="Sher Afghan Asad" w:date="2019-03-07T03:43:00Z">
              <w:rPr>
                <w:rFonts w:ascii="Garamond" w:hAnsi="Garamond" w:cs="F15"/>
              </w:rPr>
            </w:rPrChange>
          </w:rPr>
          <w:delText xml:space="preserve"> study is </w:delText>
        </w:r>
      </w:del>
      <w:del w:id="1497" w:author="Bhattacharya, Joydeep [ECONS]" w:date="2019-02-22T15:06:00Z">
        <w:r w:rsidRPr="00B44471" w:rsidDel="00BA127B">
          <w:rPr>
            <w:rFonts w:ascii="Adobe Caslon Pro" w:hAnsi="Adobe Caslon Pro" w:cstheme="minorHAnsi"/>
            <w:rPrChange w:id="1498" w:author="Sher Afghan Asad" w:date="2019-03-07T03:43:00Z">
              <w:rPr>
                <w:rFonts w:ascii="Garamond" w:hAnsi="Garamond" w:cs="F15"/>
              </w:rPr>
            </w:rPrChange>
          </w:rPr>
          <w:delText xml:space="preserve">by </w:delText>
        </w:r>
      </w:del>
      <w:del w:id="1499" w:author="Bhattacharya, Joydeep [ECONS]" w:date="2019-03-04T13:00:00Z">
        <w:r w:rsidRPr="00B44471" w:rsidDel="002D4E51">
          <w:rPr>
            <w:rFonts w:ascii="Adobe Caslon Pro" w:hAnsi="Adobe Caslon Pro" w:cstheme="minorHAnsi"/>
            <w:rPrChange w:id="1500" w:author="Sher Afghan Asad" w:date="2019-03-07T03:43:00Z">
              <w:rPr>
                <w:rFonts w:ascii="Garamond" w:hAnsi="Garamond" w:cs="F15"/>
              </w:rPr>
            </w:rPrChange>
          </w:rPr>
          <w:delText xml:space="preserve">Ayalew, Manian, </w:delText>
        </w:r>
        <w:r w:rsidRPr="00B44471" w:rsidDel="002D4E51">
          <w:rPr>
            <w:rFonts w:ascii="Adobe Caslon Pro" w:hAnsi="Adobe Caslon Pro" w:cstheme="minorHAnsi"/>
            <w:noProof/>
            <w:rPrChange w:id="1501" w:author="Sher Afghan Asad" w:date="2019-03-07T03:43:00Z">
              <w:rPr>
                <w:rFonts w:ascii="Garamond" w:hAnsi="Garamond" w:cs="F15"/>
                <w:noProof/>
              </w:rPr>
            </w:rPrChange>
          </w:rPr>
          <w:delText>and</w:delText>
        </w:r>
        <w:r w:rsidRPr="00B44471" w:rsidDel="002D4E51">
          <w:rPr>
            <w:rFonts w:ascii="Adobe Caslon Pro" w:hAnsi="Adobe Caslon Pro" w:cstheme="minorHAnsi"/>
            <w:rPrChange w:id="1502" w:author="Sher Afghan Asad" w:date="2019-03-07T03:43:00Z">
              <w:rPr>
                <w:rFonts w:ascii="Garamond" w:hAnsi="Garamond" w:cs="F15"/>
              </w:rPr>
            </w:rPrChange>
          </w:rPr>
          <w:delText xml:space="preserve"> Sheth (2018)</w:delText>
        </w:r>
      </w:del>
      <w:del w:id="1503" w:author="Bhattacharya, Joydeep [ECONS]" w:date="2019-02-22T15:06:00Z">
        <w:r w:rsidRPr="00B44471" w:rsidDel="00BA127B">
          <w:rPr>
            <w:rFonts w:ascii="Adobe Caslon Pro" w:hAnsi="Adobe Caslon Pro" w:cstheme="minorHAnsi"/>
            <w:rPrChange w:id="1504" w:author="Sher Afghan Asad" w:date="2019-03-07T03:43:00Z">
              <w:rPr>
                <w:rFonts w:ascii="Garamond" w:hAnsi="Garamond" w:cs="F15"/>
              </w:rPr>
            </w:rPrChange>
          </w:rPr>
          <w:delText>,</w:delText>
        </w:r>
      </w:del>
      <w:del w:id="1505" w:author="Bhattacharya, Joydeep [ECONS]" w:date="2019-03-04T13:00:00Z">
        <w:r w:rsidRPr="00B44471" w:rsidDel="002D4E51">
          <w:rPr>
            <w:rFonts w:ascii="Adobe Caslon Pro" w:hAnsi="Adobe Caslon Pro" w:cstheme="minorHAnsi"/>
            <w:rPrChange w:id="1506" w:author="Sher Afghan Asad" w:date="2019-03-07T03:43:00Z">
              <w:rPr>
                <w:rFonts w:ascii="Garamond" w:hAnsi="Garamond" w:cs="F15"/>
              </w:rPr>
            </w:rPrChange>
          </w:rPr>
          <w:delText xml:space="preserve"> </w:delText>
        </w:r>
      </w:del>
      <w:del w:id="1507" w:author="Bhattacharya, Joydeep [ECONS]" w:date="2019-02-22T15:06:00Z">
        <w:r w:rsidRPr="00B44471" w:rsidDel="00BA127B">
          <w:rPr>
            <w:rFonts w:ascii="Adobe Caslon Pro" w:hAnsi="Adobe Caslon Pro" w:cstheme="minorHAnsi"/>
            <w:rPrChange w:id="1508" w:author="Sher Afghan Asad" w:date="2019-03-07T03:43:00Z">
              <w:rPr>
                <w:rFonts w:ascii="Garamond" w:hAnsi="Garamond" w:cs="F15"/>
              </w:rPr>
            </w:rPrChange>
          </w:rPr>
          <w:delText>in which authors find</w:delText>
        </w:r>
      </w:del>
      <w:del w:id="1509" w:author="Bhattacharya, Joydeep [ECONS]" w:date="2019-03-04T13:00:00Z">
        <w:r w:rsidRPr="00B44471" w:rsidDel="002D4E51">
          <w:rPr>
            <w:rFonts w:ascii="Adobe Caslon Pro" w:hAnsi="Adobe Caslon Pro" w:cstheme="minorHAnsi"/>
            <w:rPrChange w:id="1510" w:author="Sher Afghan Asad" w:date="2019-03-07T03:43:00Z">
              <w:rPr>
                <w:rFonts w:ascii="Garamond" w:hAnsi="Garamond" w:cs="F15"/>
              </w:rPr>
            </w:rPrChange>
          </w:rPr>
          <w:delText xml:space="preserve"> evidence of statistical discrimination from the worker side toward</w:delText>
        </w:r>
      </w:del>
      <w:del w:id="1511" w:author="Bhattacharya, Joydeep [ECONS]" w:date="2019-02-22T15:06:00Z">
        <w:r w:rsidRPr="00B44471" w:rsidDel="00BA127B">
          <w:rPr>
            <w:rFonts w:ascii="Adobe Caslon Pro" w:hAnsi="Adobe Caslon Pro" w:cstheme="minorHAnsi"/>
            <w:rPrChange w:id="1512" w:author="Sher Afghan Asad" w:date="2019-03-07T03:43:00Z">
              <w:rPr>
                <w:rFonts w:ascii="Garamond" w:hAnsi="Garamond" w:cs="F15"/>
              </w:rPr>
            </w:rPrChange>
          </w:rPr>
          <w:delText>s</w:delText>
        </w:r>
      </w:del>
      <w:del w:id="1513" w:author="Bhattacharya, Joydeep [ECONS]" w:date="2019-03-04T13:00:00Z">
        <w:r w:rsidRPr="00B44471" w:rsidDel="002D4E51">
          <w:rPr>
            <w:rFonts w:ascii="Adobe Caslon Pro" w:hAnsi="Adobe Caslon Pro" w:cstheme="minorHAnsi"/>
            <w:rPrChange w:id="1514" w:author="Sher Afghan Asad" w:date="2019-03-07T03:43:00Z">
              <w:rPr>
                <w:rFonts w:ascii="Garamond" w:hAnsi="Garamond" w:cs="F15"/>
              </w:rPr>
            </w:rPrChange>
          </w:rPr>
          <w:delText xml:space="preserve"> women leaders in Ethiopia</w:delText>
        </w:r>
      </w:del>
      <w:del w:id="1515" w:author="Bhattacharya, Joydeep [ECONS]" w:date="2019-02-26T17:05:00Z">
        <w:r w:rsidRPr="00B44471" w:rsidDel="00EF1D7B">
          <w:rPr>
            <w:rFonts w:ascii="Adobe Caslon Pro" w:hAnsi="Adobe Caslon Pro" w:cstheme="minorHAnsi"/>
            <w:rPrChange w:id="1516" w:author="Sher Afghan Asad" w:date="2019-03-07T03:43:00Z">
              <w:rPr>
                <w:rFonts w:ascii="Garamond" w:hAnsi="Garamond" w:cs="F15"/>
              </w:rPr>
            </w:rPrChange>
          </w:rPr>
          <w:delText>.</w:delText>
        </w:r>
      </w:del>
      <w:del w:id="1517" w:author="Bhattacharya, Joydeep [ECONS]" w:date="2019-03-04T13:00:00Z">
        <w:r w:rsidRPr="00B44471" w:rsidDel="002D4E51">
          <w:rPr>
            <w:rFonts w:ascii="Adobe Caslon Pro" w:hAnsi="Adobe Caslon Pro" w:cstheme="minorHAnsi"/>
            <w:rPrChange w:id="1518" w:author="Sher Afghan Asad" w:date="2019-03-07T03:43:00Z">
              <w:rPr>
                <w:rFonts w:ascii="Garamond" w:hAnsi="Garamond" w:cs="F15"/>
              </w:rPr>
            </w:rPrChange>
          </w:rPr>
          <w:delText xml:space="preserve"> </w:delText>
        </w:r>
      </w:del>
      <w:del w:id="1519" w:author="Bhattacharya, Joydeep [ECONS]" w:date="2019-02-22T15:14:00Z">
        <w:r w:rsidRPr="00B44471" w:rsidDel="00BA127B">
          <w:rPr>
            <w:rFonts w:ascii="Adobe Caslon Pro" w:hAnsi="Adobe Caslon Pro" w:cstheme="minorHAnsi"/>
            <w:rPrChange w:id="1520" w:author="Sher Afghan Asad" w:date="2019-03-07T03:43:00Z">
              <w:rPr>
                <w:rFonts w:ascii="Garamond" w:hAnsi="Garamond" w:cs="F15"/>
              </w:rPr>
            </w:rPrChange>
          </w:rPr>
          <w:delText>O</w:delText>
        </w:r>
      </w:del>
      <w:del w:id="1521" w:author="Bhattacharya, Joydeep [ECONS]" w:date="2019-03-04T13:00:00Z">
        <w:r w:rsidRPr="00B44471" w:rsidDel="002D4E51">
          <w:rPr>
            <w:rFonts w:ascii="Adobe Caslon Pro" w:hAnsi="Adobe Caslon Pro" w:cstheme="minorHAnsi"/>
            <w:rPrChange w:id="1522" w:author="Sher Afghan Asad" w:date="2019-03-07T03:43:00Z">
              <w:rPr>
                <w:rFonts w:ascii="Garamond" w:hAnsi="Garamond" w:cs="F15"/>
              </w:rPr>
            </w:rPrChange>
          </w:rPr>
          <w:delText xml:space="preserve">urs is the </w:delText>
        </w:r>
      </w:del>
      <w:del w:id="1523" w:author="Bhattacharya, Joydeep [ECONS]" w:date="2019-02-22T15:14:00Z">
        <w:r w:rsidRPr="00B44471" w:rsidDel="00BA127B">
          <w:rPr>
            <w:rFonts w:ascii="Adobe Caslon Pro" w:hAnsi="Adobe Caslon Pro" w:cstheme="minorHAnsi"/>
            <w:rPrChange w:id="1524" w:author="Sher Afghan Asad" w:date="2019-03-07T03:43:00Z">
              <w:rPr>
                <w:rFonts w:ascii="Garamond" w:hAnsi="Garamond" w:cs="F15"/>
              </w:rPr>
            </w:rPrChange>
          </w:rPr>
          <w:delText xml:space="preserve">only study which </w:delText>
        </w:r>
      </w:del>
      <w:del w:id="1525" w:author="Bhattacharya, Joydeep [ECONS]" w:date="2019-03-04T13:00:00Z">
        <w:r w:rsidRPr="00B44471" w:rsidDel="002D4E51">
          <w:rPr>
            <w:rFonts w:ascii="Adobe Caslon Pro" w:hAnsi="Adobe Caslon Pro" w:cstheme="minorHAnsi"/>
            <w:rPrChange w:id="1526" w:author="Sher Afghan Asad" w:date="2019-03-07T03:43:00Z">
              <w:rPr>
                <w:rFonts w:ascii="Garamond" w:hAnsi="Garamond" w:cs="F15"/>
              </w:rPr>
            </w:rPrChange>
          </w:rPr>
          <w:delText>explore</w:delText>
        </w:r>
      </w:del>
      <w:del w:id="1527" w:author="Bhattacharya, Joydeep [ECONS]" w:date="2019-02-22T15:14:00Z">
        <w:r w:rsidRPr="00B44471" w:rsidDel="00BA127B">
          <w:rPr>
            <w:rFonts w:ascii="Adobe Caslon Pro" w:hAnsi="Adobe Caslon Pro" w:cstheme="minorHAnsi"/>
            <w:rPrChange w:id="1528" w:author="Sher Afghan Asad" w:date="2019-03-07T03:43:00Z">
              <w:rPr>
                <w:rFonts w:ascii="Garamond" w:hAnsi="Garamond" w:cs="F15"/>
              </w:rPr>
            </w:rPrChange>
          </w:rPr>
          <w:delText>s</w:delText>
        </w:r>
      </w:del>
      <w:del w:id="1529" w:author="Bhattacharya, Joydeep [ECONS]" w:date="2019-03-04T13:00:00Z">
        <w:r w:rsidRPr="00B44471" w:rsidDel="002D4E51">
          <w:rPr>
            <w:rFonts w:ascii="Adobe Caslon Pro" w:hAnsi="Adobe Caslon Pro" w:cstheme="minorHAnsi"/>
            <w:rPrChange w:id="1530" w:author="Sher Afghan Asad" w:date="2019-03-07T03:43:00Z">
              <w:rPr>
                <w:rFonts w:ascii="Garamond" w:hAnsi="Garamond" w:cs="F15"/>
              </w:rPr>
            </w:rPrChange>
          </w:rPr>
          <w:delText xml:space="preserve"> the possibility of </w:delText>
        </w:r>
      </w:del>
      <w:del w:id="1531" w:author="Bhattacharya, Joydeep [ECONS]" w:date="2019-02-22T15:14:00Z">
        <w:r w:rsidRPr="00B44471" w:rsidDel="00BA127B">
          <w:rPr>
            <w:rFonts w:ascii="Adobe Caslon Pro" w:hAnsi="Adobe Caslon Pro" w:cstheme="minorHAnsi"/>
            <w:rPrChange w:id="1532" w:author="Sher Afghan Asad" w:date="2019-03-07T03:43:00Z">
              <w:rPr>
                <w:rFonts w:ascii="Garamond" w:hAnsi="Garamond" w:cs="F15"/>
              </w:rPr>
            </w:rPrChange>
          </w:rPr>
          <w:delText xml:space="preserve">the </w:delText>
        </w:r>
      </w:del>
      <w:del w:id="1533" w:author="Bhattacharya, Joydeep [ECONS]" w:date="2019-03-04T13:00:00Z">
        <w:r w:rsidRPr="00B44471" w:rsidDel="002D4E51">
          <w:rPr>
            <w:rFonts w:ascii="Adobe Caslon Pro" w:hAnsi="Adobe Caslon Pro" w:cstheme="minorHAnsi"/>
            <w:noProof/>
            <w:rPrChange w:id="1534" w:author="Sher Afghan Asad" w:date="2019-03-07T03:43:00Z">
              <w:rPr>
                <w:rFonts w:ascii="Garamond" w:hAnsi="Garamond" w:cs="F15"/>
                <w:noProof/>
              </w:rPr>
            </w:rPrChange>
          </w:rPr>
          <w:delText>bias in social preferences driven</w:delText>
        </w:r>
        <w:r w:rsidRPr="00B44471" w:rsidDel="002D4E51">
          <w:rPr>
            <w:rFonts w:ascii="Adobe Caslon Pro" w:hAnsi="Adobe Caslon Pro" w:cstheme="minorHAnsi"/>
            <w:rPrChange w:id="1535" w:author="Sher Afghan Asad" w:date="2019-03-07T03:43:00Z">
              <w:rPr>
                <w:rFonts w:ascii="Garamond" w:hAnsi="Garamond" w:cs="F15"/>
              </w:rPr>
            </w:rPrChange>
          </w:rPr>
          <w:delText xml:space="preserve"> from the worker side in the absence of any discrimination or anticipation of discrimination from the employer side. </w:delText>
        </w:r>
      </w:del>
      <w:del w:id="1536" w:author="Bhattacharya, Joydeep [ECONS]" w:date="2019-02-22T15:15:00Z">
        <w:r w:rsidRPr="00B44471" w:rsidDel="00BA127B">
          <w:rPr>
            <w:rFonts w:ascii="Adobe Caslon Pro" w:hAnsi="Adobe Caslon Pro" w:cstheme="minorHAnsi"/>
            <w:rPrChange w:id="1537" w:author="Sher Afghan Asad" w:date="2019-03-07T03:43:00Z">
              <w:rPr>
                <w:rFonts w:ascii="Garamond" w:hAnsi="Garamond" w:cs="F15"/>
              </w:rPr>
            </w:rPrChange>
          </w:rPr>
          <w:delText xml:space="preserve">Another closely related study is Craig and Fryer (2018), in which the authors build a theoretical model allowing for the possibility of statistical discrimination from both the </w:delText>
        </w:r>
        <w:r w:rsidRPr="00B44471" w:rsidDel="00BA127B">
          <w:rPr>
            <w:rFonts w:ascii="Adobe Caslon Pro" w:hAnsi="Adobe Caslon Pro" w:cstheme="minorHAnsi"/>
            <w:noProof/>
            <w:rPrChange w:id="1538" w:author="Sher Afghan Asad" w:date="2019-03-07T03:43:00Z">
              <w:rPr>
                <w:rFonts w:ascii="Garamond" w:hAnsi="Garamond" w:cs="F15"/>
                <w:noProof/>
              </w:rPr>
            </w:rPrChange>
          </w:rPr>
          <w:delText>worker</w:delText>
        </w:r>
        <w:r w:rsidRPr="00B44471" w:rsidDel="00BA127B">
          <w:rPr>
            <w:rFonts w:ascii="Adobe Caslon Pro" w:hAnsi="Adobe Caslon Pro" w:cstheme="minorHAnsi"/>
            <w:rPrChange w:id="1539" w:author="Sher Afghan Asad" w:date="2019-03-07T03:43:00Z">
              <w:rPr>
                <w:rFonts w:ascii="Garamond" w:hAnsi="Garamond" w:cs="F15"/>
              </w:rPr>
            </w:rPrChange>
          </w:rPr>
          <w:delText xml:space="preserve"> and employer side. However, the authors do not allow for the possibility of taste bias from the </w:delText>
        </w:r>
        <w:r w:rsidRPr="00B44471" w:rsidDel="00BA127B">
          <w:rPr>
            <w:rFonts w:ascii="Adobe Caslon Pro" w:hAnsi="Adobe Caslon Pro" w:cstheme="minorHAnsi"/>
            <w:noProof/>
            <w:rPrChange w:id="1540" w:author="Sher Afghan Asad" w:date="2019-03-07T03:43:00Z">
              <w:rPr>
                <w:rFonts w:ascii="Garamond" w:hAnsi="Garamond" w:cs="F15"/>
                <w:noProof/>
              </w:rPr>
            </w:rPrChange>
          </w:rPr>
          <w:delText>worker</w:delText>
        </w:r>
        <w:r w:rsidRPr="00B44471" w:rsidDel="00BA127B">
          <w:rPr>
            <w:rFonts w:ascii="Adobe Caslon Pro" w:hAnsi="Adobe Caslon Pro" w:cstheme="minorHAnsi"/>
            <w:rPrChange w:id="1541" w:author="Sher Afghan Asad" w:date="2019-03-07T03:43:00Z">
              <w:rPr>
                <w:rFonts w:ascii="Garamond" w:hAnsi="Garamond" w:cs="F15"/>
              </w:rPr>
            </w:rPrChange>
          </w:rPr>
          <w:delText xml:space="preserve"> side. They also do not provide any empirical evidence to support the claim. To the best of our knowledge, </w:delText>
        </w:r>
        <w:r w:rsidRPr="00B44471" w:rsidDel="00BA127B">
          <w:rPr>
            <w:rFonts w:ascii="Adobe Caslon Pro" w:hAnsi="Adobe Caslon Pro" w:cstheme="minorHAnsi"/>
            <w:noProof/>
            <w:rPrChange w:id="1542" w:author="Sher Afghan Asad" w:date="2019-03-07T03:43:00Z">
              <w:rPr>
                <w:rFonts w:ascii="Garamond" w:hAnsi="Garamond" w:cs="F15"/>
                <w:noProof/>
              </w:rPr>
            </w:rPrChange>
          </w:rPr>
          <w:delText>ours</w:delText>
        </w:r>
        <w:r w:rsidRPr="00B44471" w:rsidDel="00BA127B">
          <w:rPr>
            <w:rFonts w:ascii="Adobe Caslon Pro" w:hAnsi="Adobe Caslon Pro" w:cstheme="minorHAnsi"/>
            <w:rPrChange w:id="1543" w:author="Sher Afghan Asad" w:date="2019-03-07T03:43:00Z">
              <w:rPr>
                <w:rFonts w:ascii="Garamond" w:hAnsi="Garamond" w:cs="F15"/>
              </w:rPr>
            </w:rPrChange>
          </w:rPr>
          <w:delText xml:space="preserve"> will be the first study to explore the possibility of taste bias from the </w:delText>
        </w:r>
        <w:r w:rsidRPr="00B44471" w:rsidDel="00BA127B">
          <w:rPr>
            <w:rFonts w:ascii="Adobe Caslon Pro" w:hAnsi="Adobe Caslon Pro" w:cstheme="minorHAnsi"/>
            <w:noProof/>
            <w:rPrChange w:id="1544" w:author="Sher Afghan Asad" w:date="2019-03-07T03:43:00Z">
              <w:rPr>
                <w:rFonts w:ascii="Garamond" w:hAnsi="Garamond" w:cs="F15"/>
                <w:noProof/>
              </w:rPr>
            </w:rPrChange>
          </w:rPr>
          <w:delText>worker</w:delText>
        </w:r>
        <w:r w:rsidRPr="00B44471" w:rsidDel="00BA127B">
          <w:rPr>
            <w:rFonts w:ascii="Adobe Caslon Pro" w:hAnsi="Adobe Caslon Pro" w:cstheme="minorHAnsi"/>
            <w:rPrChange w:id="1545" w:author="Sher Afghan Asad" w:date="2019-03-07T03:43:00Z">
              <w:rPr>
                <w:rFonts w:ascii="Garamond" w:hAnsi="Garamond" w:cs="F15"/>
              </w:rPr>
            </w:rPrChange>
          </w:rPr>
          <w:delText xml:space="preserve"> side, </w:delText>
        </w:r>
        <w:r w:rsidRPr="00B44471" w:rsidDel="00BA127B">
          <w:rPr>
            <w:rFonts w:ascii="Adobe Caslon Pro" w:hAnsi="Adobe Caslon Pro" w:cstheme="minorHAnsi"/>
            <w:noProof/>
            <w:rPrChange w:id="1546" w:author="Sher Afghan Asad" w:date="2019-03-07T03:43:00Z">
              <w:rPr>
                <w:rFonts w:ascii="Garamond" w:hAnsi="Garamond" w:cs="F15"/>
                <w:noProof/>
              </w:rPr>
            </w:rPrChange>
          </w:rPr>
          <w:delText>and</w:delText>
        </w:r>
        <w:r w:rsidRPr="00B44471" w:rsidDel="00BA127B">
          <w:rPr>
            <w:rFonts w:ascii="Adobe Caslon Pro" w:hAnsi="Adobe Caslon Pro" w:cstheme="minorHAnsi"/>
            <w:rPrChange w:id="1547" w:author="Sher Afghan Asad" w:date="2019-03-07T03:43:00Z">
              <w:rPr>
                <w:rFonts w:ascii="Garamond" w:hAnsi="Garamond" w:cs="F15"/>
              </w:rPr>
            </w:rPrChange>
          </w:rPr>
          <w:delText xml:space="preserve"> we aim to </w:delText>
        </w:r>
        <w:r w:rsidRPr="00B44471" w:rsidDel="00BA127B">
          <w:rPr>
            <w:rFonts w:ascii="Adobe Caslon Pro" w:hAnsi="Adobe Caslon Pro" w:cstheme="minorHAnsi"/>
            <w:noProof/>
            <w:rPrChange w:id="1548" w:author="Sher Afghan Asad" w:date="2019-03-07T03:43:00Z">
              <w:rPr>
                <w:rFonts w:ascii="Garamond" w:hAnsi="Garamond" w:cs="F15"/>
                <w:noProof/>
              </w:rPr>
            </w:rPrChange>
          </w:rPr>
          <w:delText>present</w:delText>
        </w:r>
        <w:r w:rsidRPr="00B44471" w:rsidDel="00BA127B">
          <w:rPr>
            <w:rFonts w:ascii="Adobe Caslon Pro" w:hAnsi="Adobe Caslon Pro" w:cstheme="minorHAnsi"/>
            <w:rPrChange w:id="1549" w:author="Sher Afghan Asad" w:date="2019-03-07T03:43:00Z">
              <w:rPr>
                <w:rFonts w:ascii="Garamond" w:hAnsi="Garamond" w:cs="F15"/>
              </w:rPr>
            </w:rPrChange>
          </w:rPr>
          <w:delText xml:space="preserve"> </w:delText>
        </w:r>
        <w:r w:rsidRPr="00B44471" w:rsidDel="00BA127B">
          <w:rPr>
            <w:rFonts w:ascii="Adobe Caslon Pro" w:hAnsi="Adobe Caslon Pro" w:cstheme="minorHAnsi"/>
            <w:noProof/>
            <w:rPrChange w:id="1550" w:author="Sher Afghan Asad" w:date="2019-03-07T03:43:00Z">
              <w:rPr>
                <w:rFonts w:ascii="Garamond" w:hAnsi="Garamond" w:cs="F15"/>
                <w:noProof/>
              </w:rPr>
            </w:rPrChange>
          </w:rPr>
          <w:delText>some experimental evidence</w:delText>
        </w:r>
        <w:r w:rsidRPr="00B44471" w:rsidDel="00BA127B">
          <w:rPr>
            <w:rFonts w:ascii="Adobe Caslon Pro" w:hAnsi="Adobe Caslon Pro" w:cstheme="minorHAnsi"/>
            <w:rPrChange w:id="1551" w:author="Sher Afghan Asad" w:date="2019-03-07T03:43:00Z">
              <w:rPr>
                <w:rFonts w:ascii="Garamond" w:hAnsi="Garamond" w:cs="F15"/>
              </w:rPr>
            </w:rPrChange>
          </w:rPr>
          <w:delText xml:space="preserve"> to test the claim.</w:delText>
        </w:r>
      </w:del>
    </w:p>
    <w:p w14:paraId="0FBD13B9" w14:textId="256CF169" w:rsidR="00CA01C3" w:rsidRPr="00B44471" w:rsidDel="00974C6E" w:rsidRDefault="00CA01C3">
      <w:pPr>
        <w:jc w:val="both"/>
        <w:rPr>
          <w:del w:id="1552" w:author="Bhattacharya, Joydeep [ECONS]" w:date="2019-02-26T17:38:00Z"/>
          <w:rFonts w:ascii="Adobe Caslon Pro" w:hAnsi="Adobe Caslon Pro" w:cstheme="minorHAnsi"/>
          <w:rPrChange w:id="1553" w:author="Sher Afghan Asad" w:date="2019-03-07T03:43:00Z">
            <w:rPr>
              <w:del w:id="1554" w:author="Bhattacharya, Joydeep [ECONS]" w:date="2019-02-26T17:38:00Z"/>
              <w:rFonts w:ascii="Garamond" w:hAnsi="Garamond" w:cs="F15"/>
            </w:rPr>
          </w:rPrChange>
        </w:rPr>
        <w:pPrChange w:id="1555" w:author="Bhattacharya, Joydeep [ECONS] [2]" w:date="2019-03-06T13:35:00Z">
          <w:pPr>
            <w:autoSpaceDE w:val="0"/>
            <w:autoSpaceDN w:val="0"/>
            <w:adjustRightInd w:val="0"/>
            <w:spacing w:before="120" w:after="120" w:line="240" w:lineRule="auto"/>
            <w:jc w:val="both"/>
          </w:pPr>
        </w:pPrChange>
      </w:pPr>
      <w:del w:id="1556" w:author="Bhattacharya, Joydeep [ECONS]" w:date="2019-02-26T17:38:00Z">
        <w:r w:rsidRPr="00B44471" w:rsidDel="00974C6E">
          <w:rPr>
            <w:rFonts w:ascii="Adobe Caslon Pro" w:hAnsi="Adobe Caslon Pro" w:cstheme="minorHAnsi"/>
            <w:rPrChange w:id="1557" w:author="Sher Afghan Asad" w:date="2019-03-07T03:43:00Z">
              <w:rPr>
                <w:rFonts w:ascii="Garamond" w:hAnsi="Garamond" w:cs="F15"/>
              </w:rPr>
            </w:rPrChange>
          </w:rPr>
          <w:delText xml:space="preserve">The discrimination by workers can be on various margins, however, in this </w:delText>
        </w:r>
        <w:r w:rsidRPr="00B44471" w:rsidDel="00974C6E">
          <w:rPr>
            <w:rFonts w:ascii="Adobe Caslon Pro" w:hAnsi="Adobe Caslon Pro" w:cstheme="minorHAnsi"/>
            <w:noProof/>
            <w:rPrChange w:id="1558" w:author="Sher Afghan Asad" w:date="2019-03-07T03:43:00Z">
              <w:rPr>
                <w:rFonts w:ascii="Garamond" w:hAnsi="Garamond" w:cs="F15"/>
                <w:noProof/>
              </w:rPr>
            </w:rPrChange>
          </w:rPr>
          <w:delText>paper,</w:delText>
        </w:r>
        <w:r w:rsidRPr="00B44471" w:rsidDel="00974C6E">
          <w:rPr>
            <w:rFonts w:ascii="Adobe Caslon Pro" w:hAnsi="Adobe Caslon Pro" w:cstheme="minorHAnsi"/>
            <w:rPrChange w:id="1559" w:author="Sher Afghan Asad" w:date="2019-03-07T03:43:00Z">
              <w:rPr>
                <w:rFonts w:ascii="Garamond" w:hAnsi="Garamond" w:cs="F15"/>
              </w:rPr>
            </w:rPrChange>
          </w:rPr>
          <w:delText xml:space="preserve"> we explore the discrimination in social preferences (as measured from their effort choices) by the workers towards the employer's racial identity</w:delText>
        </w:r>
      </w:del>
      <w:del w:id="1560" w:author="Bhattacharya, Joydeep [ECONS]" w:date="2019-02-26T17:30:00Z">
        <w:r w:rsidRPr="00B44471" w:rsidDel="00974C6E">
          <w:rPr>
            <w:rFonts w:ascii="Adobe Caslon Pro" w:hAnsi="Adobe Caslon Pro" w:cstheme="minorHAnsi"/>
            <w:rPrChange w:id="1561" w:author="Sher Afghan Asad" w:date="2019-03-07T03:43:00Z">
              <w:rPr>
                <w:rFonts w:ascii="Garamond" w:hAnsi="Garamond" w:cs="F15"/>
              </w:rPr>
            </w:rPrChange>
          </w:rPr>
          <w:delText xml:space="preserve">. Specifically, we are interested in answering whether workers provide more/less effort for White employers as compared to Black employers given </w:delText>
        </w:r>
      </w:del>
      <w:del w:id="1562" w:author="Bhattacharya, Joydeep [ECONS]" w:date="2019-02-22T15:16:00Z">
        <w:r w:rsidRPr="00B44471" w:rsidDel="0077406D">
          <w:rPr>
            <w:rFonts w:ascii="Adobe Caslon Pro" w:hAnsi="Adobe Caslon Pro" w:cstheme="minorHAnsi"/>
            <w:rPrChange w:id="1563" w:author="Sher Afghan Asad" w:date="2019-03-07T03:43:00Z">
              <w:rPr>
                <w:rFonts w:ascii="Garamond" w:hAnsi="Garamond" w:cs="F15"/>
              </w:rPr>
            </w:rPrChange>
          </w:rPr>
          <w:delText>that they are already working for the employer and thus, there is no option of choosing an employer</w:delText>
        </w:r>
      </w:del>
      <w:del w:id="1564" w:author="Bhattacharya, Joydeep [ECONS]" w:date="2019-02-26T17:30:00Z">
        <w:r w:rsidRPr="00B44471" w:rsidDel="00974C6E">
          <w:rPr>
            <w:rFonts w:ascii="Adobe Caslon Pro" w:hAnsi="Adobe Caslon Pro" w:cstheme="minorHAnsi"/>
            <w:rPrChange w:id="1565" w:author="Sher Afghan Asad" w:date="2019-03-07T03:43:00Z">
              <w:rPr>
                <w:rFonts w:ascii="Garamond" w:hAnsi="Garamond" w:cs="F15"/>
              </w:rPr>
            </w:rPrChange>
          </w:rPr>
          <w:delText xml:space="preserve">. </w:delText>
        </w:r>
      </w:del>
      <w:del w:id="1566" w:author="Bhattacharya, Joydeep [ECONS]" w:date="2019-02-22T15:16:00Z">
        <w:r w:rsidRPr="00B44471" w:rsidDel="0077406D">
          <w:rPr>
            <w:rFonts w:ascii="Adobe Caslon Pro" w:hAnsi="Adobe Caslon Pro" w:cstheme="minorHAnsi"/>
            <w:rPrChange w:id="1567" w:author="Sher Afghan Asad" w:date="2019-03-07T03:43:00Z">
              <w:rPr>
                <w:rFonts w:ascii="Garamond" w:hAnsi="Garamond" w:cs="F15"/>
              </w:rPr>
            </w:rPrChange>
          </w:rPr>
          <w:delText>So</w:delText>
        </w:r>
      </w:del>
      <w:del w:id="1568" w:author="Bhattacharya, Joydeep [ECONS]" w:date="2019-02-26T17:30:00Z">
        <w:r w:rsidRPr="00B44471" w:rsidDel="00974C6E">
          <w:rPr>
            <w:rFonts w:ascii="Adobe Caslon Pro" w:hAnsi="Adobe Caslon Pro" w:cstheme="minorHAnsi"/>
            <w:rPrChange w:id="1569" w:author="Sher Afghan Asad" w:date="2019-03-07T03:43:00Z">
              <w:rPr>
                <w:rFonts w:ascii="Garamond" w:hAnsi="Garamond" w:cs="F15"/>
              </w:rPr>
            </w:rPrChange>
          </w:rPr>
          <w:delText xml:space="preserve">, we need a setting in which 1) workers work on a task in which productivity is measurable 2) </w:delText>
        </w:r>
      </w:del>
      <w:del w:id="1570" w:author="Bhattacharya, Joydeep [ECONS]" w:date="2019-02-22T15:16:00Z">
        <w:r w:rsidRPr="00B44471" w:rsidDel="0077406D">
          <w:rPr>
            <w:rFonts w:ascii="Adobe Caslon Pro" w:hAnsi="Adobe Caslon Pro" w:cstheme="minorHAnsi"/>
            <w:rPrChange w:id="1571" w:author="Sher Afghan Asad" w:date="2019-03-07T03:43:00Z">
              <w:rPr>
                <w:rFonts w:ascii="Garamond" w:hAnsi="Garamond" w:cs="F15"/>
              </w:rPr>
            </w:rPrChange>
          </w:rPr>
          <w:delText>they do not choose their</w:delText>
        </w:r>
      </w:del>
      <w:del w:id="1572" w:author="Bhattacharya, Joydeep [ECONS]" w:date="2019-02-26T17:30:00Z">
        <w:r w:rsidRPr="00B44471" w:rsidDel="00974C6E">
          <w:rPr>
            <w:rFonts w:ascii="Adobe Caslon Pro" w:hAnsi="Adobe Caslon Pro" w:cstheme="minorHAnsi"/>
            <w:rPrChange w:id="1573" w:author="Sher Afghan Asad" w:date="2019-03-07T03:43:00Z">
              <w:rPr>
                <w:rFonts w:ascii="Garamond" w:hAnsi="Garamond" w:cs="F15"/>
              </w:rPr>
            </w:rPrChange>
          </w:rPr>
          <w:delText xml:space="preserve"> employer and 3) employer identity can </w:delText>
        </w:r>
        <w:r w:rsidRPr="00B44471" w:rsidDel="00974C6E">
          <w:rPr>
            <w:rFonts w:ascii="Adobe Caslon Pro" w:hAnsi="Adobe Caslon Pro" w:cstheme="minorHAnsi"/>
            <w:noProof/>
            <w:rPrChange w:id="1574" w:author="Sher Afghan Asad" w:date="2019-03-07T03:43:00Z">
              <w:rPr>
                <w:rFonts w:ascii="Garamond" w:hAnsi="Garamond" w:cs="F15"/>
                <w:noProof/>
              </w:rPr>
            </w:rPrChange>
          </w:rPr>
          <w:delText>be unobtrusively revealed to workers</w:delText>
        </w:r>
        <w:r w:rsidRPr="00B44471" w:rsidDel="00974C6E">
          <w:rPr>
            <w:rFonts w:ascii="Adobe Caslon Pro" w:hAnsi="Adobe Caslon Pro" w:cstheme="minorHAnsi"/>
            <w:rPrChange w:id="1575" w:author="Sher Afghan Asad" w:date="2019-03-07T03:43:00Z">
              <w:rPr>
                <w:rFonts w:ascii="Garamond" w:hAnsi="Garamond" w:cs="F15"/>
              </w:rPr>
            </w:rPrChange>
          </w:rPr>
          <w:delText>.</w:delText>
        </w:r>
      </w:del>
    </w:p>
    <w:p w14:paraId="63AA5854" w14:textId="5961B7F3" w:rsidR="00CA01C3" w:rsidRPr="00B44471" w:rsidDel="0077406D" w:rsidRDefault="00CA01C3">
      <w:pPr>
        <w:autoSpaceDE w:val="0"/>
        <w:autoSpaceDN w:val="0"/>
        <w:adjustRightInd w:val="0"/>
        <w:spacing w:before="120" w:after="120" w:line="240" w:lineRule="auto"/>
        <w:jc w:val="both"/>
        <w:rPr>
          <w:del w:id="1576" w:author="Bhattacharya, Joydeep [ECONS]" w:date="2019-02-22T15:17:00Z"/>
          <w:rFonts w:ascii="Adobe Caslon Pro" w:hAnsi="Adobe Caslon Pro" w:cstheme="minorHAnsi"/>
          <w:rPrChange w:id="1577" w:author="Sher Afghan Asad" w:date="2019-03-07T03:43:00Z">
            <w:rPr>
              <w:del w:id="1578" w:author="Bhattacharya, Joydeep [ECONS]" w:date="2019-02-22T15:17:00Z"/>
              <w:rFonts w:ascii="Garamond" w:hAnsi="Garamond" w:cs="F15"/>
            </w:rPr>
          </w:rPrChange>
        </w:rPr>
      </w:pPr>
      <w:del w:id="1579" w:author="Bhattacharya, Joydeep [ECONS]" w:date="2019-02-22T15:17:00Z">
        <w:r w:rsidRPr="00B44471" w:rsidDel="0077406D">
          <w:rPr>
            <w:rFonts w:ascii="Adobe Caslon Pro" w:hAnsi="Adobe Caslon Pro" w:cstheme="minorHAnsi"/>
            <w:rPrChange w:id="1580" w:author="Sher Afghan Asad" w:date="2019-03-07T03:43:00Z">
              <w:rPr>
                <w:rFonts w:ascii="Garamond" w:hAnsi="Garamond" w:cs="F15"/>
              </w:rPr>
            </w:rPrChange>
          </w:rPr>
          <w:delText>To summarize, we propose to answer whether</w:delText>
        </w:r>
        <w:r w:rsidRPr="00B44471" w:rsidDel="0077406D">
          <w:rPr>
            <w:rFonts w:ascii="Adobe Caslon Pro" w:hAnsi="Adobe Caslon Pro" w:cstheme="minorHAnsi"/>
            <w:rPrChange w:id="1581" w:author="Sher Afghan Asad" w:date="2019-03-07T03:43:00Z">
              <w:rPr>
                <w:rFonts w:ascii="Garamond" w:hAnsi="Garamond" w:cs="LMSans10-Regular"/>
              </w:rPr>
            </w:rPrChange>
          </w:rPr>
          <w:delText xml:space="preserve"> workers discriminate in social preferences (altruism and reciprocity) towards the employer? The investigation into the worker’s side of discrimination is important </w:delText>
        </w:r>
        <w:r w:rsidRPr="00B44471" w:rsidDel="0077406D">
          <w:rPr>
            <w:rFonts w:ascii="Adobe Caslon Pro" w:hAnsi="Adobe Caslon Pro" w:cstheme="minorHAnsi"/>
            <w:noProof/>
            <w:rPrChange w:id="1582" w:author="Sher Afghan Asad" w:date="2019-03-07T03:43:00Z">
              <w:rPr>
                <w:rFonts w:ascii="Garamond" w:hAnsi="Garamond" w:cs="LMSans10-Regular"/>
                <w:noProof/>
              </w:rPr>
            </w:rPrChange>
          </w:rPr>
          <w:delText>to better understand discrimination in labor markets</w:delText>
        </w:r>
        <w:r w:rsidRPr="00B44471" w:rsidDel="0077406D">
          <w:rPr>
            <w:rFonts w:ascii="Adobe Caslon Pro" w:hAnsi="Adobe Caslon Pro" w:cstheme="minorHAnsi"/>
            <w:rPrChange w:id="1583" w:author="Sher Afghan Asad" w:date="2019-03-07T03:43:00Z">
              <w:rPr>
                <w:rFonts w:ascii="Garamond" w:hAnsi="Garamond" w:cs="LMSans10-Regular"/>
              </w:rPr>
            </w:rPrChange>
          </w:rPr>
          <w:delText xml:space="preserve">. </w:delText>
        </w:r>
        <w:r w:rsidRPr="00B44471" w:rsidDel="0077406D">
          <w:rPr>
            <w:rFonts w:ascii="Adobe Caslon Pro" w:hAnsi="Adobe Caslon Pro" w:cstheme="minorHAnsi"/>
            <w:noProof/>
            <w:rPrChange w:id="1584" w:author="Sher Afghan Asad" w:date="2019-03-07T03:43:00Z">
              <w:rPr>
                <w:rFonts w:ascii="Garamond" w:hAnsi="Garamond" w:cs="LMSans10-Regular"/>
                <w:noProof/>
              </w:rPr>
            </w:rPrChange>
          </w:rPr>
          <w:delText>Our findings</w:delText>
        </w:r>
        <w:r w:rsidRPr="00B44471" w:rsidDel="0077406D">
          <w:rPr>
            <w:rFonts w:ascii="Adobe Caslon Pro" w:hAnsi="Adobe Caslon Pro" w:cstheme="minorHAnsi"/>
            <w:rPrChange w:id="1585" w:author="Sher Afghan Asad" w:date="2019-03-07T03:43:00Z">
              <w:rPr>
                <w:rFonts w:ascii="Garamond" w:hAnsi="Garamond" w:cs="LMSans10-Regular"/>
              </w:rPr>
            </w:rPrChange>
          </w:rPr>
          <w:delText xml:space="preserve"> can then help </w:delText>
        </w:r>
        <w:r w:rsidRPr="00B44471" w:rsidDel="0077406D">
          <w:rPr>
            <w:rFonts w:ascii="Adobe Caslon Pro" w:hAnsi="Adobe Caslon Pro" w:cstheme="minorHAnsi"/>
            <w:noProof/>
            <w:rPrChange w:id="1586" w:author="Sher Afghan Asad" w:date="2019-03-07T03:43:00Z">
              <w:rPr>
                <w:rFonts w:ascii="Garamond" w:hAnsi="Garamond" w:cs="LMSans10-Regular"/>
                <w:noProof/>
              </w:rPr>
            </w:rPrChange>
          </w:rPr>
          <w:delText xml:space="preserve">us </w:delText>
        </w:r>
        <w:r w:rsidRPr="00B44471" w:rsidDel="0077406D">
          <w:rPr>
            <w:rFonts w:ascii="Adobe Caslon Pro" w:hAnsi="Adobe Caslon Pro" w:cstheme="minorHAnsi"/>
            <w:rPrChange w:id="1587" w:author="Sher Afghan Asad" w:date="2019-03-07T03:43:00Z">
              <w:rPr>
                <w:rFonts w:ascii="Garamond" w:hAnsi="Garamond" w:cs="LMSans10-Regular"/>
              </w:rPr>
            </w:rPrChange>
          </w:rPr>
          <w:delText xml:space="preserve">come up with potential policy prescriptions targeted to address discrimination </w:delText>
        </w:r>
        <w:r w:rsidRPr="00B44471" w:rsidDel="0077406D">
          <w:rPr>
            <w:rFonts w:ascii="Adobe Caslon Pro" w:hAnsi="Adobe Caslon Pro" w:cstheme="minorHAnsi"/>
            <w:noProof/>
            <w:rPrChange w:id="1588" w:author="Sher Afghan Asad" w:date="2019-03-07T03:43:00Z">
              <w:rPr>
                <w:rFonts w:ascii="Garamond" w:hAnsi="Garamond" w:cs="LMSans10-Regular"/>
                <w:noProof/>
              </w:rPr>
            </w:rPrChange>
          </w:rPr>
          <w:delText>on</w:delText>
        </w:r>
        <w:r w:rsidRPr="00B44471" w:rsidDel="0077406D">
          <w:rPr>
            <w:rFonts w:ascii="Adobe Caslon Pro" w:hAnsi="Adobe Caslon Pro" w:cstheme="minorHAnsi"/>
            <w:rPrChange w:id="1589" w:author="Sher Afghan Asad" w:date="2019-03-07T03:43:00Z">
              <w:rPr>
                <w:rFonts w:ascii="Garamond" w:hAnsi="Garamond" w:cs="LMSans10-Regular"/>
              </w:rPr>
            </w:rPrChange>
          </w:rPr>
          <w:delText xml:space="preserve"> both sides of the market.</w:delText>
        </w:r>
      </w:del>
    </w:p>
    <w:p w14:paraId="190B6A3B" w14:textId="68B75AE1" w:rsidR="00CA01C3" w:rsidRPr="00B44471" w:rsidRDefault="00CA01C3">
      <w:pPr>
        <w:autoSpaceDE w:val="0"/>
        <w:autoSpaceDN w:val="0"/>
        <w:adjustRightInd w:val="0"/>
        <w:spacing w:before="120" w:after="120" w:line="240" w:lineRule="auto"/>
        <w:jc w:val="both"/>
        <w:rPr>
          <w:ins w:id="1590" w:author="Bhattacharya, Joydeep [ECONS]" w:date="2019-03-04T13:12:00Z"/>
          <w:rFonts w:ascii="Adobe Caslon Pro" w:hAnsi="Adobe Caslon Pro" w:cstheme="minorHAnsi"/>
          <w:b/>
          <w:bCs/>
          <w:rPrChange w:id="1591" w:author="Sher Afghan Asad" w:date="2019-03-07T03:43:00Z">
            <w:rPr>
              <w:ins w:id="1592" w:author="Bhattacharya, Joydeep [ECONS]" w:date="2019-03-04T13:12:00Z"/>
              <w:rFonts w:cstheme="minorHAnsi"/>
              <w:b/>
              <w:bCs/>
            </w:rPr>
          </w:rPrChange>
        </w:rPr>
      </w:pPr>
      <w:r w:rsidRPr="00B44471">
        <w:rPr>
          <w:rFonts w:ascii="Adobe Caslon Pro" w:hAnsi="Adobe Caslon Pro" w:cstheme="minorHAnsi"/>
          <w:b/>
          <w:bCs/>
          <w:rPrChange w:id="1593" w:author="Sher Afghan Asad" w:date="2019-03-07T03:43:00Z">
            <w:rPr>
              <w:rFonts w:ascii="Garamond" w:hAnsi="Garamond" w:cs="F15"/>
              <w:b/>
              <w:bCs/>
            </w:rPr>
          </w:rPrChange>
        </w:rPr>
        <w:t>Methodology</w:t>
      </w:r>
    </w:p>
    <w:p w14:paraId="5D26536C" w14:textId="120E2924" w:rsidR="0081460D" w:rsidRPr="00B44471" w:rsidDel="0081460D" w:rsidRDefault="0081460D">
      <w:pPr>
        <w:autoSpaceDE w:val="0"/>
        <w:autoSpaceDN w:val="0"/>
        <w:adjustRightInd w:val="0"/>
        <w:spacing w:before="120" w:after="120" w:line="240" w:lineRule="auto"/>
        <w:jc w:val="both"/>
        <w:rPr>
          <w:del w:id="1594" w:author="Bhattacharya, Joydeep [ECONS]" w:date="2019-03-04T13:12:00Z"/>
          <w:rFonts w:ascii="Adobe Caslon Pro" w:hAnsi="Adobe Caslon Pro" w:cstheme="minorHAnsi"/>
          <w:b/>
          <w:bCs/>
          <w:rPrChange w:id="1595" w:author="Sher Afghan Asad" w:date="2019-03-07T03:43:00Z">
            <w:rPr>
              <w:del w:id="1596" w:author="Bhattacharya, Joydeep [ECONS]" w:date="2019-03-04T13:12:00Z"/>
              <w:rFonts w:ascii="Garamond" w:hAnsi="Garamond" w:cs="F15"/>
              <w:b/>
              <w:bCs/>
            </w:rPr>
          </w:rPrChange>
        </w:rPr>
      </w:pPr>
    </w:p>
    <w:p w14:paraId="65F7197F" w14:textId="77144226" w:rsidR="00CA01C3" w:rsidRPr="00B44471" w:rsidDel="00C103B9" w:rsidRDefault="00CA01C3">
      <w:pPr>
        <w:autoSpaceDE w:val="0"/>
        <w:autoSpaceDN w:val="0"/>
        <w:adjustRightInd w:val="0"/>
        <w:spacing w:before="120" w:after="120" w:line="240" w:lineRule="auto"/>
        <w:jc w:val="both"/>
        <w:rPr>
          <w:del w:id="1597" w:author="Bhattacharya, Joydeep [ECONS]" w:date="2019-02-26T17:55:00Z"/>
          <w:rFonts w:ascii="Adobe Caslon Pro" w:hAnsi="Adobe Caslon Pro" w:cstheme="minorHAnsi"/>
          <w:noProof/>
          <w:rPrChange w:id="1598" w:author="Sher Afghan Asad" w:date="2019-03-07T03:43:00Z">
            <w:rPr>
              <w:del w:id="1599" w:author="Bhattacharya, Joydeep [ECONS]" w:date="2019-02-26T17:55:00Z"/>
              <w:rFonts w:ascii="Garamond" w:hAnsi="Garamond" w:cs="F15"/>
            </w:rPr>
          </w:rPrChange>
        </w:rPr>
      </w:pPr>
      <w:del w:id="1600" w:author="Bhattacharya, Joydeep [ECONS]" w:date="2019-02-26T17:31:00Z">
        <w:r w:rsidRPr="00B44471" w:rsidDel="00974C6E">
          <w:rPr>
            <w:rFonts w:ascii="Adobe Caslon Pro" w:hAnsi="Adobe Caslon Pro" w:cstheme="minorHAnsi"/>
            <w:rPrChange w:id="1601" w:author="Sher Afghan Asad" w:date="2019-03-07T03:43:00Z">
              <w:rPr>
                <w:rFonts w:ascii="Garamond" w:hAnsi="Garamond" w:cs="F15"/>
              </w:rPr>
            </w:rPrChange>
          </w:rPr>
          <w:delText>To answer our research question</w:delText>
        </w:r>
      </w:del>
      <w:ins w:id="1602" w:author="Bhattacharya, Joydeep [ECONS]" w:date="2019-03-04T13:12:00Z">
        <w:r w:rsidR="0081460D" w:rsidRPr="00B44471">
          <w:rPr>
            <w:rFonts w:ascii="Adobe Caslon Pro" w:hAnsi="Adobe Caslon Pro" w:cstheme="minorHAnsi"/>
            <w:rPrChange w:id="1603" w:author="Sher Afghan Asad" w:date="2019-03-07T03:43:00Z">
              <w:rPr>
                <w:rFonts w:cstheme="minorHAnsi"/>
              </w:rPr>
            </w:rPrChange>
          </w:rPr>
          <w:t>I</w:t>
        </w:r>
      </w:ins>
      <w:del w:id="1604" w:author="Bhattacharya, Joydeep [ECONS]" w:date="2019-02-26T17:32:00Z">
        <w:r w:rsidRPr="00B44471" w:rsidDel="00974C6E">
          <w:rPr>
            <w:rFonts w:ascii="Adobe Caslon Pro" w:hAnsi="Adobe Caslon Pro" w:cstheme="minorHAnsi"/>
            <w:rPrChange w:id="1605" w:author="Sher Afghan Asad" w:date="2019-03-07T03:43:00Z">
              <w:rPr>
                <w:rFonts w:ascii="Garamond" w:hAnsi="Garamond" w:cs="F15"/>
              </w:rPr>
            </w:rPrChange>
          </w:rPr>
          <w:delText>,</w:delText>
        </w:r>
      </w:del>
      <w:ins w:id="1606" w:author="Bhattacharya, Joydeep [ECONS]" w:date="2019-02-26T17:32:00Z">
        <w:r w:rsidR="00974C6E" w:rsidRPr="00B44471">
          <w:rPr>
            <w:rFonts w:ascii="Adobe Caslon Pro" w:hAnsi="Adobe Caslon Pro" w:cstheme="minorHAnsi"/>
            <w:rPrChange w:id="1607" w:author="Sher Afghan Asad" w:date="2019-03-07T03:43:00Z">
              <w:rPr>
                <w:rFonts w:cstheme="minorHAnsi"/>
              </w:rPr>
            </w:rPrChange>
          </w:rPr>
          <w:t xml:space="preserve">nspired by </w:t>
        </w:r>
      </w:ins>
      <w:ins w:id="1608" w:author="Sher Afghan Asad" w:date="2019-03-07T03:09:00Z">
        <w:r w:rsidR="00B676FE" w:rsidRPr="00B44471">
          <w:rPr>
            <w:rFonts w:ascii="Adobe Caslon Pro" w:hAnsi="Adobe Caslon Pro" w:cstheme="minorHAnsi"/>
          </w:rPr>
          <w:fldChar w:fldCharType="begin" w:fldLock="1"/>
        </w:r>
      </w:ins>
      <w:r w:rsidR="00B676FE" w:rsidRPr="00B44471">
        <w:rPr>
          <w:rFonts w:ascii="Adobe Caslon Pro" w:hAnsi="Adobe Caslon Pro" w:cstheme="minorHAnsi"/>
        </w:rPr>
        <w:instrText>ADDIN CSL_CITATION {"citationItems":[{"id":"ITEM-1","itemData":{"DOI":"10.1093/restud/rdx033","ISBN":"9788578110796","ISSN":"1467937X","PMID":"25246403","abstract":"We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Dellavigna","given":"Stefano","non-dropping-particle":"","parse-names":false,"suffix":""},{"dropping-particle":"","family":"Pope","given":"Devin","non-dropping-particle":"","parse-names":false,"suffix":""}],"container-title":"Review of Economic Studies","id":"ITEM-1","issue":"2","issued":{"date-parts":[["2018"]]},"page":"1029-1069","title":"What motivates effort? Evidence and expert forecasts","type":"article-journal","volume":"85"},"uris":["http://www.mendeley.com/documents/?uuid=f35f2277-ff0c-412d-93cc-0fd45d79a3ad"]}],"mendeley":{"formattedCitation":"(Dellavigna &amp; Pope, 2018)","manualFormatting":"Dellavigna &amp; Pope (2018)","plainTextFormattedCitation":"(Dellavigna &amp; Pope, 2018)","previouslyFormattedCitation":"(Dellavigna &amp; Pope, 2018)"},"properties":{"noteIndex":0},"schema":"https://github.com/citation-style-language/schema/raw/master/csl-citation.json"}</w:instrText>
      </w:r>
      <w:r w:rsidR="00B676FE" w:rsidRPr="00454D6C">
        <w:rPr>
          <w:rFonts w:ascii="Adobe Caslon Pro" w:hAnsi="Adobe Caslon Pro" w:cstheme="minorHAnsi"/>
        </w:rPr>
        <w:fldChar w:fldCharType="separate"/>
      </w:r>
      <w:del w:id="1609" w:author="Sher Afghan Asad" w:date="2019-03-07T03:09:00Z">
        <w:r w:rsidR="00B676FE" w:rsidRPr="00B44471" w:rsidDel="00B676FE">
          <w:rPr>
            <w:rFonts w:ascii="Adobe Caslon Pro" w:hAnsi="Adobe Caslon Pro" w:cstheme="minorHAnsi"/>
            <w:noProof/>
          </w:rPr>
          <w:delText>(</w:delText>
        </w:r>
      </w:del>
      <w:r w:rsidR="00B676FE" w:rsidRPr="00B44471">
        <w:rPr>
          <w:rFonts w:ascii="Adobe Caslon Pro" w:hAnsi="Adobe Caslon Pro" w:cstheme="minorHAnsi"/>
          <w:noProof/>
        </w:rPr>
        <w:t>Dellavigna &amp; Pope</w:t>
      </w:r>
      <w:del w:id="1610" w:author="Sher Afghan Asad" w:date="2019-03-07T03:09:00Z">
        <w:r w:rsidR="00B676FE" w:rsidRPr="00B44471" w:rsidDel="00B676FE">
          <w:rPr>
            <w:rFonts w:ascii="Adobe Caslon Pro" w:hAnsi="Adobe Caslon Pro" w:cstheme="minorHAnsi"/>
            <w:noProof/>
          </w:rPr>
          <w:delText>,</w:delText>
        </w:r>
      </w:del>
      <w:r w:rsidR="00B676FE" w:rsidRPr="00B44471">
        <w:rPr>
          <w:rFonts w:ascii="Adobe Caslon Pro" w:hAnsi="Adobe Caslon Pro" w:cstheme="minorHAnsi"/>
          <w:noProof/>
        </w:rPr>
        <w:t xml:space="preserve"> </w:t>
      </w:r>
      <w:ins w:id="1611" w:author="Sher Afghan Asad" w:date="2019-03-07T03:09:00Z">
        <w:r w:rsidR="00B676FE" w:rsidRPr="00B44471">
          <w:rPr>
            <w:rFonts w:ascii="Adobe Caslon Pro" w:hAnsi="Adobe Caslon Pro" w:cstheme="minorHAnsi"/>
            <w:noProof/>
          </w:rPr>
          <w:t>(</w:t>
        </w:r>
      </w:ins>
      <w:r w:rsidR="00B676FE" w:rsidRPr="00B44471">
        <w:rPr>
          <w:rFonts w:ascii="Adobe Caslon Pro" w:hAnsi="Adobe Caslon Pro" w:cstheme="minorHAnsi"/>
          <w:noProof/>
        </w:rPr>
        <w:t>2018)</w:t>
      </w:r>
      <w:ins w:id="1612" w:author="Sher Afghan Asad" w:date="2019-03-07T03:09:00Z">
        <w:r w:rsidR="00B676FE" w:rsidRPr="00454D6C">
          <w:rPr>
            <w:rFonts w:ascii="Adobe Caslon Pro" w:hAnsi="Adobe Caslon Pro" w:cstheme="minorHAnsi"/>
          </w:rPr>
          <w:fldChar w:fldCharType="end"/>
        </w:r>
      </w:ins>
      <w:ins w:id="1613" w:author="Bhattacharya, Joydeep [ECONS]" w:date="2019-02-26T17:32:00Z">
        <w:del w:id="1614" w:author="Sher Afghan Asad" w:date="2019-03-07T03:09:00Z">
          <w:r w:rsidR="00974C6E" w:rsidRPr="00B44471" w:rsidDel="00B676FE">
            <w:rPr>
              <w:rFonts w:ascii="Adobe Caslon Pro" w:hAnsi="Adobe Caslon Pro" w:cstheme="minorHAnsi"/>
              <w:rPrChange w:id="1615" w:author="Sher Afghan Asad" w:date="2019-03-07T03:43:00Z">
                <w:rPr>
                  <w:rFonts w:cstheme="minorHAnsi"/>
                </w:rPr>
              </w:rPrChange>
            </w:rPr>
            <w:delText>DellaVigna and Pope (2018)</w:delText>
          </w:r>
        </w:del>
        <w:r w:rsidR="00974C6E" w:rsidRPr="00B44471">
          <w:rPr>
            <w:rFonts w:ascii="Adobe Caslon Pro" w:hAnsi="Adobe Caslon Pro" w:cstheme="minorHAnsi"/>
            <w:rPrChange w:id="1616" w:author="Sher Afghan Asad" w:date="2019-03-07T03:43:00Z">
              <w:rPr>
                <w:rFonts w:cstheme="minorHAnsi"/>
              </w:rPr>
            </w:rPrChange>
          </w:rPr>
          <w:t>,</w:t>
        </w:r>
      </w:ins>
      <w:r w:rsidRPr="00B44471">
        <w:rPr>
          <w:rFonts w:ascii="Adobe Caslon Pro" w:hAnsi="Adobe Caslon Pro" w:cstheme="minorHAnsi"/>
          <w:rPrChange w:id="1617" w:author="Sher Afghan Asad" w:date="2019-03-07T03:43:00Z">
            <w:rPr>
              <w:rFonts w:ascii="Garamond" w:hAnsi="Garamond" w:cs="F15"/>
            </w:rPr>
          </w:rPrChange>
        </w:rPr>
        <w:t xml:space="preserve"> we propose an experiment using subjects from Amazon’s Mechanical Turk (M</w:t>
      </w:r>
      <w:ins w:id="1618" w:author="Bhattacharya, Joydeep [ECONS]" w:date="2019-02-26T17:39:00Z">
        <w:r w:rsidR="00AA510F" w:rsidRPr="00B44471">
          <w:rPr>
            <w:rFonts w:ascii="Adobe Caslon Pro" w:hAnsi="Adobe Caslon Pro" w:cstheme="minorHAnsi"/>
            <w:rPrChange w:id="1619" w:author="Sher Afghan Asad" w:date="2019-03-07T03:43:00Z">
              <w:rPr>
                <w:rFonts w:cstheme="minorHAnsi"/>
              </w:rPr>
            </w:rPrChange>
          </w:rPr>
          <w:t>-</w:t>
        </w:r>
      </w:ins>
      <w:r w:rsidRPr="00B44471">
        <w:rPr>
          <w:rFonts w:ascii="Adobe Caslon Pro" w:hAnsi="Adobe Caslon Pro" w:cstheme="minorHAnsi"/>
          <w:rPrChange w:id="1620" w:author="Sher Afghan Asad" w:date="2019-03-07T03:43:00Z">
            <w:rPr>
              <w:rFonts w:ascii="Garamond" w:hAnsi="Garamond" w:cs="F15"/>
            </w:rPr>
          </w:rPrChange>
        </w:rPr>
        <w:t xml:space="preserve">Turk) and </w:t>
      </w:r>
      <w:ins w:id="1621" w:author="Bhattacharya, Joydeep [ECONS]" w:date="2019-03-04T14:23:00Z">
        <w:r w:rsidR="00CB2414" w:rsidRPr="00B44471">
          <w:rPr>
            <w:rFonts w:ascii="Adobe Caslon Pro" w:hAnsi="Adobe Caslon Pro" w:cstheme="minorHAnsi"/>
            <w:rPrChange w:id="1622" w:author="Sher Afghan Asad" w:date="2019-03-07T03:43:00Z">
              <w:rPr>
                <w:rFonts w:cstheme="minorHAnsi"/>
              </w:rPr>
            </w:rPrChange>
          </w:rPr>
          <w:t xml:space="preserve">black &amp; white </w:t>
        </w:r>
      </w:ins>
      <w:r w:rsidRPr="00B44471">
        <w:rPr>
          <w:rFonts w:ascii="Adobe Caslon Pro" w:hAnsi="Adobe Caslon Pro" w:cstheme="minorHAnsi"/>
          <w:rPrChange w:id="1623" w:author="Sher Afghan Asad" w:date="2019-03-07T03:43:00Z">
            <w:rPr>
              <w:rFonts w:ascii="Garamond" w:hAnsi="Garamond" w:cs="F15"/>
            </w:rPr>
          </w:rPrChange>
        </w:rPr>
        <w:t>student subjects from Iowa State University.</w:t>
      </w:r>
      <w:del w:id="1624" w:author="Bhattacharya, Joydeep [ECONS]" w:date="2019-02-26T17:44:00Z">
        <w:r w:rsidRPr="00B44471" w:rsidDel="00AA510F">
          <w:rPr>
            <w:rFonts w:ascii="Adobe Caslon Pro" w:hAnsi="Adobe Caslon Pro" w:cstheme="minorHAnsi"/>
            <w:rPrChange w:id="1625" w:author="Sher Afghan Asad" w:date="2019-03-07T03:43:00Z">
              <w:rPr>
                <w:rFonts w:ascii="Garamond" w:hAnsi="Garamond" w:cs="F15"/>
              </w:rPr>
            </w:rPrChange>
          </w:rPr>
          <w:delText xml:space="preserve"> </w:delText>
        </w:r>
      </w:del>
      <w:ins w:id="1626" w:author="Bhattacharya, Joydeep [ECONS]" w:date="2019-02-26T17:39:00Z">
        <w:del w:id="1627" w:author="Bhattacharya, Joydeep [ECONS] [2]" w:date="2019-03-06T13:23:00Z">
          <w:r w:rsidR="00AA510F" w:rsidRPr="00B44471" w:rsidDel="00373AE7">
            <w:rPr>
              <w:rStyle w:val="FootnoteReference"/>
              <w:rFonts w:ascii="Adobe Caslon Pro" w:hAnsi="Adobe Caslon Pro" w:cstheme="minorHAnsi"/>
              <w:rPrChange w:id="1628" w:author="Sher Afghan Asad" w:date="2019-03-07T03:43:00Z">
                <w:rPr>
                  <w:rStyle w:val="FootnoteReference"/>
                  <w:rFonts w:cstheme="minorHAnsi"/>
                </w:rPr>
              </w:rPrChange>
            </w:rPr>
            <w:footnoteReference w:id="4"/>
          </w:r>
        </w:del>
      </w:ins>
      <w:ins w:id="1657" w:author="Bhattacharya, Joydeep [ECONS]" w:date="2019-02-26T17:44:00Z">
        <w:del w:id="1658" w:author="Bhattacharya, Joydeep [ECONS] [2]" w:date="2019-03-06T13:23:00Z">
          <w:r w:rsidR="00AA510F" w:rsidRPr="00B44471" w:rsidDel="00373AE7">
            <w:rPr>
              <w:rFonts w:ascii="Adobe Caslon Pro" w:hAnsi="Adobe Caslon Pro" w:cstheme="minorHAnsi"/>
              <w:rPrChange w:id="1659" w:author="Sher Afghan Asad" w:date="2019-03-07T03:43:00Z">
                <w:rPr>
                  <w:rFonts w:cstheme="minorHAnsi"/>
                </w:rPr>
              </w:rPrChange>
            </w:rPr>
            <w:delText xml:space="preserve"> </w:delText>
          </w:r>
        </w:del>
      </w:ins>
      <w:ins w:id="1660" w:author="Bhattacharya, Joydeep [ECONS] [2]" w:date="2019-03-06T13:23:00Z">
        <w:r w:rsidR="00373AE7" w:rsidRPr="00B44471">
          <w:rPr>
            <w:rFonts w:ascii="Adobe Caslon Pro" w:hAnsi="Adobe Caslon Pro" w:cstheme="minorHAnsi"/>
          </w:rPr>
          <w:t xml:space="preserve"> </w:t>
        </w:r>
      </w:ins>
      <w:r w:rsidRPr="00B44471">
        <w:rPr>
          <w:rFonts w:ascii="Adobe Caslon Pro" w:hAnsi="Adobe Caslon Pro" w:cstheme="minorHAnsi"/>
          <w:rPrChange w:id="1661" w:author="Sher Afghan Asad" w:date="2019-03-07T03:43:00Z">
            <w:rPr>
              <w:rFonts w:ascii="Garamond" w:hAnsi="Garamond" w:cs="F15"/>
            </w:rPr>
          </w:rPrChange>
        </w:rPr>
        <w:t xml:space="preserve">The student subjects will be </w:t>
      </w:r>
      <w:del w:id="1662" w:author="Bhattacharya, Joydeep [ECONS]" w:date="2019-03-04T14:11:00Z">
        <w:r w:rsidRPr="00B44471" w:rsidDel="002F65BA">
          <w:rPr>
            <w:rFonts w:ascii="Adobe Caslon Pro" w:hAnsi="Adobe Caslon Pro" w:cstheme="minorHAnsi"/>
            <w:rPrChange w:id="1663" w:author="Sher Afghan Asad" w:date="2019-03-07T03:43:00Z">
              <w:rPr>
                <w:rFonts w:ascii="Garamond" w:hAnsi="Garamond" w:cs="F15"/>
              </w:rPr>
            </w:rPrChange>
          </w:rPr>
          <w:delText xml:space="preserve">recruited in the role of </w:delText>
        </w:r>
      </w:del>
      <w:r w:rsidRPr="00B44471">
        <w:rPr>
          <w:rFonts w:ascii="Adobe Caslon Pro" w:hAnsi="Adobe Caslon Pro" w:cstheme="minorHAnsi"/>
          <w:rPrChange w:id="1664" w:author="Sher Afghan Asad" w:date="2019-03-07T03:43:00Z">
            <w:rPr>
              <w:rFonts w:ascii="Garamond" w:hAnsi="Garamond" w:cs="F15"/>
            </w:rPr>
          </w:rPrChange>
        </w:rPr>
        <w:t>“Employers” while M</w:t>
      </w:r>
      <w:ins w:id="1665" w:author="Bhattacharya, Joydeep [ECONS]" w:date="2019-02-26T17:39:00Z">
        <w:r w:rsidR="00AA510F" w:rsidRPr="00B44471">
          <w:rPr>
            <w:rFonts w:ascii="Adobe Caslon Pro" w:hAnsi="Adobe Caslon Pro" w:cstheme="minorHAnsi"/>
            <w:rPrChange w:id="1666" w:author="Sher Afghan Asad" w:date="2019-03-07T03:43:00Z">
              <w:rPr>
                <w:rFonts w:cstheme="minorHAnsi"/>
              </w:rPr>
            </w:rPrChange>
          </w:rPr>
          <w:t>-</w:t>
        </w:r>
      </w:ins>
      <w:r w:rsidRPr="00B44471">
        <w:rPr>
          <w:rFonts w:ascii="Adobe Caslon Pro" w:hAnsi="Adobe Caslon Pro" w:cstheme="minorHAnsi"/>
          <w:rPrChange w:id="1667" w:author="Sher Afghan Asad" w:date="2019-03-07T03:43:00Z">
            <w:rPr>
              <w:rFonts w:ascii="Garamond" w:hAnsi="Garamond" w:cs="F15"/>
            </w:rPr>
          </w:rPrChange>
        </w:rPr>
        <w:t>Turk subjects</w:t>
      </w:r>
      <w:ins w:id="1668" w:author="Bhattacharya, Joydeep [ECONS]" w:date="2019-02-26T17:45:00Z">
        <w:r w:rsidR="00AA510F" w:rsidRPr="00B44471">
          <w:rPr>
            <w:rFonts w:ascii="Adobe Caslon Pro" w:hAnsi="Adobe Caslon Pro" w:cstheme="minorHAnsi"/>
            <w:rPrChange w:id="1669" w:author="Sher Afghan Asad" w:date="2019-03-07T03:43:00Z">
              <w:rPr>
                <w:rFonts w:cstheme="minorHAnsi"/>
              </w:rPr>
            </w:rPrChange>
          </w:rPr>
          <w:t xml:space="preserve"> </w:t>
        </w:r>
      </w:ins>
      <w:ins w:id="1670" w:author="Bhattacharya, Joydeep [ECONS]" w:date="2019-02-26T17:44:00Z">
        <w:r w:rsidR="00AA510F" w:rsidRPr="00B44471">
          <w:rPr>
            <w:rFonts w:ascii="Adobe Caslon Pro" w:hAnsi="Adobe Caslon Pro" w:cstheme="minorHAnsi"/>
            <w:rPrChange w:id="1671" w:author="Sher Afghan Asad" w:date="2019-03-07T03:43:00Z">
              <w:rPr>
                <w:rFonts w:cstheme="minorHAnsi"/>
              </w:rPr>
            </w:rPrChange>
          </w:rPr>
          <w:t xml:space="preserve">will be </w:t>
        </w:r>
      </w:ins>
      <w:del w:id="1672" w:author="Bhattacharya, Joydeep [ECONS]" w:date="2019-03-04T14:11:00Z">
        <w:r w:rsidRPr="00B44471" w:rsidDel="002F65BA">
          <w:rPr>
            <w:rFonts w:ascii="Adobe Caslon Pro" w:hAnsi="Adobe Caslon Pro" w:cstheme="minorHAnsi"/>
            <w:rPrChange w:id="1673" w:author="Sher Afghan Asad" w:date="2019-03-07T03:43:00Z">
              <w:rPr>
                <w:rFonts w:ascii="Garamond" w:hAnsi="Garamond" w:cs="F15"/>
              </w:rPr>
            </w:rPrChange>
          </w:rPr>
          <w:delText xml:space="preserve"> in the role of </w:delText>
        </w:r>
      </w:del>
      <w:r w:rsidRPr="00B44471">
        <w:rPr>
          <w:rFonts w:ascii="Adobe Caslon Pro" w:hAnsi="Adobe Caslon Pro" w:cstheme="minorHAnsi"/>
          <w:rPrChange w:id="1674" w:author="Sher Afghan Asad" w:date="2019-03-07T03:43:00Z">
            <w:rPr>
              <w:rFonts w:ascii="Garamond" w:hAnsi="Garamond" w:cs="F15"/>
            </w:rPr>
          </w:rPrChange>
        </w:rPr>
        <w:t>“Workers</w:t>
      </w:r>
      <w:ins w:id="1675" w:author="Sher Afghan Asad" w:date="2019-03-07T03:28:00Z">
        <w:r w:rsidR="005F56A4" w:rsidRPr="00B44471">
          <w:rPr>
            <w:rFonts w:ascii="Adobe Caslon Pro" w:hAnsi="Adobe Caslon Pro" w:cstheme="minorHAnsi"/>
            <w:noProof/>
          </w:rPr>
          <w:t>.”</w:t>
        </w:r>
      </w:ins>
      <w:del w:id="1676" w:author="Sher Afghan Asad" w:date="2019-03-07T03:28:00Z">
        <w:r w:rsidRPr="00B44471" w:rsidDel="005F56A4">
          <w:rPr>
            <w:rFonts w:ascii="Adobe Caslon Pro" w:hAnsi="Adobe Caslon Pro" w:cstheme="minorHAnsi"/>
            <w:noProof/>
            <w:rPrChange w:id="1677" w:author="Sher Afghan Asad" w:date="2019-03-07T03:43:00Z">
              <w:rPr>
                <w:rFonts w:ascii="Garamond" w:hAnsi="Garamond" w:cs="F15"/>
                <w:noProof/>
              </w:rPr>
            </w:rPrChange>
          </w:rPr>
          <w:delText>”.</w:delText>
        </w:r>
        <w:r w:rsidRPr="00B44471" w:rsidDel="005F56A4">
          <w:rPr>
            <w:rFonts w:ascii="Adobe Caslon Pro" w:hAnsi="Adobe Caslon Pro" w:cstheme="minorHAnsi"/>
            <w:noProof/>
            <w:rPrChange w:id="1678" w:author="Sher Afghan Asad" w:date="2019-03-07T03:43:00Z">
              <w:rPr>
                <w:rFonts w:ascii="Garamond" w:hAnsi="Garamond" w:cs="F15"/>
              </w:rPr>
            </w:rPrChange>
          </w:rPr>
          <w:delText xml:space="preserve"> Workers</w:delText>
        </w:r>
      </w:del>
      <w:ins w:id="1679" w:author="Bhattacharya, Joydeep [ECONS]" w:date="2019-03-04T14:12:00Z">
        <w:del w:id="1680" w:author="Sher Afghan Asad" w:date="2019-03-07T03:28:00Z">
          <w:r w:rsidR="002F65BA" w:rsidRPr="00B44471" w:rsidDel="005F56A4">
            <w:rPr>
              <w:rFonts w:ascii="Adobe Caslon Pro" w:hAnsi="Adobe Caslon Pro" w:cstheme="minorHAnsi"/>
              <w:noProof/>
              <w:rPrChange w:id="1681" w:author="Sher Afghan Asad" w:date="2019-03-07T03:43:00Z">
                <w:rPr>
                  <w:rFonts w:cstheme="minorHAnsi"/>
                  <w:noProof/>
                </w:rPr>
              </w:rPrChange>
            </w:rPr>
            <w:delText>”</w:delText>
          </w:r>
        </w:del>
      </w:ins>
      <w:ins w:id="1682" w:author="Bhattacharya, Joydeep [ECONS]" w:date="2019-03-04T14:15:00Z">
        <w:del w:id="1683" w:author="Sher Afghan Asad" w:date="2019-03-07T03:28:00Z">
          <w:r w:rsidR="002F65BA" w:rsidRPr="00B44471" w:rsidDel="005F56A4">
            <w:rPr>
              <w:rFonts w:ascii="Adobe Caslon Pro" w:hAnsi="Adobe Caslon Pro" w:cstheme="minorHAnsi"/>
              <w:noProof/>
              <w:rPrChange w:id="1684" w:author="Sher Afghan Asad" w:date="2019-03-07T03:43:00Z">
                <w:rPr>
                  <w:rFonts w:cstheme="minorHAnsi"/>
                  <w:noProof/>
                </w:rPr>
              </w:rPrChange>
            </w:rPr>
            <w:delText>.</w:delText>
          </w:r>
        </w:del>
        <w:r w:rsidR="002F65BA" w:rsidRPr="00B44471">
          <w:rPr>
            <w:rFonts w:ascii="Adobe Caslon Pro" w:hAnsi="Adobe Caslon Pro" w:cstheme="minorHAnsi"/>
            <w:noProof/>
            <w:rPrChange w:id="1685" w:author="Sher Afghan Asad" w:date="2019-03-07T03:43:00Z">
              <w:rPr>
                <w:rFonts w:cstheme="minorHAnsi"/>
                <w:noProof/>
              </w:rPr>
            </w:rPrChange>
          </w:rPr>
          <w:t xml:space="preserve"> </w:t>
        </w:r>
      </w:ins>
      <w:ins w:id="1686" w:author="Sher Afghan Asad" w:date="2019-03-06T21:36:00Z">
        <w:r w:rsidR="00C0500F" w:rsidRPr="00B44471">
          <w:rPr>
            <w:rFonts w:ascii="Adobe Caslon Pro" w:hAnsi="Adobe Caslon Pro" w:cstheme="minorHAnsi"/>
            <w:noProof/>
          </w:rPr>
          <w:t xml:space="preserve">We will match </w:t>
        </w:r>
      </w:ins>
      <w:ins w:id="1687" w:author="Sher Afghan Asad" w:date="2019-03-06T21:37:00Z">
        <w:r w:rsidR="00C0500F" w:rsidRPr="00B44471">
          <w:rPr>
            <w:rFonts w:ascii="Adobe Caslon Pro" w:hAnsi="Adobe Caslon Pro" w:cstheme="minorHAnsi"/>
            <w:noProof/>
          </w:rPr>
          <w:t>each</w:t>
        </w:r>
      </w:ins>
      <w:ins w:id="1688" w:author="Sher Afghan Asad" w:date="2019-03-06T21:36:00Z">
        <w:r w:rsidR="00C0500F" w:rsidRPr="00B44471">
          <w:rPr>
            <w:rFonts w:ascii="Adobe Caslon Pro" w:hAnsi="Adobe Caslon Pro" w:cstheme="minorHAnsi"/>
            <w:noProof/>
          </w:rPr>
          <w:t xml:space="preserve"> worker</w:t>
        </w:r>
      </w:ins>
      <w:ins w:id="1689" w:author="Bhattacharya, Joydeep [ECONS]" w:date="2019-03-04T14:15:00Z">
        <w:del w:id="1690" w:author="Sher Afghan Asad" w:date="2019-03-06T21:36:00Z">
          <w:r w:rsidR="002F65BA" w:rsidRPr="00B44471" w:rsidDel="00C0500F">
            <w:rPr>
              <w:rFonts w:ascii="Adobe Caslon Pro" w:hAnsi="Adobe Caslon Pro" w:cstheme="minorHAnsi"/>
              <w:noProof/>
              <w:rPrChange w:id="1691" w:author="Sher Afghan Asad" w:date="2019-03-07T03:43:00Z">
                <w:rPr>
                  <w:rFonts w:cstheme="minorHAnsi"/>
                  <w:noProof/>
                </w:rPr>
              </w:rPrChange>
            </w:rPr>
            <w:delText xml:space="preserve">A worker </w:delText>
          </w:r>
        </w:del>
      </w:ins>
      <w:ins w:id="1692" w:author="Bhattacharya, Joydeep [ECONS]" w:date="2019-03-04T14:14:00Z">
        <w:del w:id="1693" w:author="Sher Afghan Asad" w:date="2019-03-06T21:36:00Z">
          <w:r w:rsidR="002F65BA" w:rsidRPr="00B44471" w:rsidDel="00C0500F">
            <w:rPr>
              <w:rFonts w:ascii="Adobe Caslon Pro" w:hAnsi="Adobe Caslon Pro" w:cstheme="minorHAnsi"/>
              <w:noProof/>
              <w:rPrChange w:id="1694" w:author="Sher Afghan Asad" w:date="2019-03-07T03:43:00Z">
                <w:rPr>
                  <w:rFonts w:cstheme="minorHAnsi"/>
                  <w:noProof/>
                </w:rPr>
              </w:rPrChange>
            </w:rPr>
            <w:delText>will be matched by us</w:delText>
          </w:r>
        </w:del>
        <w:r w:rsidR="002F65BA" w:rsidRPr="00B44471">
          <w:rPr>
            <w:rFonts w:ascii="Adobe Caslon Pro" w:hAnsi="Adobe Caslon Pro" w:cstheme="minorHAnsi"/>
            <w:noProof/>
            <w:rPrChange w:id="1695" w:author="Sher Afghan Asad" w:date="2019-03-07T03:43:00Z">
              <w:rPr>
                <w:rFonts w:cstheme="minorHAnsi"/>
                <w:noProof/>
              </w:rPr>
            </w:rPrChange>
          </w:rPr>
          <w:t xml:space="preserve"> to</w:t>
        </w:r>
      </w:ins>
      <w:ins w:id="1696" w:author="Bhattacharya, Joydeep [ECONS]" w:date="2019-03-04T14:15:00Z">
        <w:r w:rsidR="00CB2414" w:rsidRPr="00B44471">
          <w:rPr>
            <w:rFonts w:ascii="Adobe Caslon Pro" w:hAnsi="Adobe Caslon Pro" w:cstheme="minorHAnsi"/>
            <w:noProof/>
            <w:rPrChange w:id="1697" w:author="Sher Afghan Asad" w:date="2019-03-07T03:43:00Z">
              <w:rPr>
                <w:rFonts w:cstheme="minorHAnsi"/>
                <w:noProof/>
              </w:rPr>
            </w:rPrChange>
          </w:rPr>
          <w:t xml:space="preserve"> an employer</w:t>
        </w:r>
        <w:del w:id="1698" w:author="Sher Afghan Asad" w:date="2019-03-06T21:37:00Z">
          <w:r w:rsidR="00CB2414" w:rsidRPr="00B44471" w:rsidDel="00C0500F">
            <w:rPr>
              <w:rFonts w:ascii="Adobe Caslon Pro" w:hAnsi="Adobe Caslon Pro" w:cstheme="minorHAnsi"/>
              <w:noProof/>
              <w:rPrChange w:id="1699" w:author="Sher Afghan Asad" w:date="2019-03-07T03:43:00Z">
                <w:rPr>
                  <w:rFonts w:cstheme="minorHAnsi"/>
                  <w:noProof/>
                </w:rPr>
              </w:rPrChange>
            </w:rPr>
            <w:delText xml:space="preserve"> with each employer getting matched to</w:delText>
          </w:r>
        </w:del>
      </w:ins>
      <w:ins w:id="1700" w:author="Bhattacharya, Joydeep [ECONS]" w:date="2019-03-04T14:24:00Z">
        <w:del w:id="1701" w:author="Sher Afghan Asad" w:date="2019-03-06T21:37:00Z">
          <w:r w:rsidR="00CB2414" w:rsidRPr="00B44471" w:rsidDel="00C0500F">
            <w:rPr>
              <w:rFonts w:ascii="Adobe Caslon Pro" w:hAnsi="Adobe Caslon Pro" w:cstheme="minorHAnsi"/>
              <w:noProof/>
              <w:rPrChange w:id="1702" w:author="Sher Afghan Asad" w:date="2019-03-07T03:43:00Z">
                <w:rPr>
                  <w:rFonts w:cstheme="minorHAnsi"/>
                  <w:noProof/>
                </w:rPr>
              </w:rPrChange>
            </w:rPr>
            <w:delText xml:space="preserve"> a different worker in each round</w:delText>
          </w:r>
        </w:del>
        <w:r w:rsidR="00CB2414" w:rsidRPr="00B44471">
          <w:rPr>
            <w:rFonts w:ascii="Adobe Caslon Pro" w:hAnsi="Adobe Caslon Pro" w:cstheme="minorHAnsi"/>
            <w:noProof/>
            <w:rPrChange w:id="1703" w:author="Sher Afghan Asad" w:date="2019-03-07T03:43:00Z">
              <w:rPr>
                <w:rFonts w:cstheme="minorHAnsi"/>
                <w:noProof/>
              </w:rPr>
            </w:rPrChange>
          </w:rPr>
          <w:t xml:space="preserve">. </w:t>
        </w:r>
      </w:ins>
      <w:ins w:id="1704" w:author="Bhattacharya, Joydeep [ECONS]" w:date="2019-03-04T14:16:00Z">
        <w:r w:rsidR="002F65BA" w:rsidRPr="00B44471">
          <w:rPr>
            <w:rFonts w:ascii="Adobe Caslon Pro" w:hAnsi="Adobe Caslon Pro" w:cstheme="minorHAnsi"/>
            <w:noProof/>
            <w:rPrChange w:id="1705" w:author="Sher Afghan Asad" w:date="2019-03-07T03:43:00Z">
              <w:rPr>
                <w:rFonts w:cstheme="minorHAnsi"/>
                <w:noProof/>
              </w:rPr>
            </w:rPrChange>
          </w:rPr>
          <w:t>T</w:t>
        </w:r>
      </w:ins>
      <w:del w:id="1706" w:author="Bhattacharya, Joydeep [ECONS]" w:date="2019-03-04T14:16:00Z">
        <w:r w:rsidRPr="00B44471" w:rsidDel="002F65BA">
          <w:rPr>
            <w:rFonts w:ascii="Adobe Caslon Pro" w:hAnsi="Adobe Caslon Pro" w:cstheme="minorHAnsi"/>
            <w:rPrChange w:id="1707" w:author="Sher Afghan Asad" w:date="2019-03-07T03:43:00Z">
              <w:rPr>
                <w:rFonts w:ascii="Garamond" w:hAnsi="Garamond" w:cs="F15"/>
              </w:rPr>
            </w:rPrChange>
          </w:rPr>
          <w:delText xml:space="preserve"> </w:delText>
        </w:r>
      </w:del>
      <w:ins w:id="1708" w:author="Bhattacharya, Joydeep [ECONS]" w:date="2019-03-04T14:15:00Z">
        <w:r w:rsidR="002F65BA" w:rsidRPr="00B44471">
          <w:rPr>
            <w:rFonts w:ascii="Adobe Caslon Pro" w:hAnsi="Adobe Caslon Pro" w:cstheme="minorHAnsi"/>
            <w:rPrChange w:id="1709" w:author="Sher Afghan Asad" w:date="2019-03-07T03:43:00Z">
              <w:rPr>
                <w:rFonts w:cstheme="minorHAnsi"/>
              </w:rPr>
            </w:rPrChange>
          </w:rPr>
          <w:t xml:space="preserve">he employer </w:t>
        </w:r>
      </w:ins>
      <w:r w:rsidRPr="00B44471">
        <w:rPr>
          <w:rFonts w:ascii="Adobe Caslon Pro" w:hAnsi="Adobe Caslon Pro" w:cstheme="minorHAnsi"/>
          <w:noProof/>
          <w:rPrChange w:id="1710" w:author="Sher Afghan Asad" w:date="2019-03-07T03:43:00Z">
            <w:rPr>
              <w:rFonts w:ascii="Garamond" w:hAnsi="Garamond" w:cs="F15"/>
              <w:noProof/>
            </w:rPr>
          </w:rPrChange>
        </w:rPr>
        <w:t xml:space="preserve">will </w:t>
      </w:r>
      <w:del w:id="1711" w:author="Bhattacharya, Joydeep [ECONS]" w:date="2019-03-04T14:16:00Z">
        <w:r w:rsidRPr="00B44471" w:rsidDel="002F65BA">
          <w:rPr>
            <w:rFonts w:ascii="Adobe Caslon Pro" w:hAnsi="Adobe Caslon Pro" w:cstheme="minorHAnsi"/>
            <w:noProof/>
            <w:rPrChange w:id="1712" w:author="Sher Afghan Asad" w:date="2019-03-07T03:43:00Z">
              <w:rPr>
                <w:rFonts w:ascii="Garamond" w:hAnsi="Garamond" w:cs="F15"/>
                <w:noProof/>
              </w:rPr>
            </w:rPrChange>
          </w:rPr>
          <w:delText xml:space="preserve">be </w:delText>
        </w:r>
      </w:del>
      <w:del w:id="1713" w:author="Bhattacharya, Joydeep [ECONS]" w:date="2019-03-04T14:12:00Z">
        <w:r w:rsidRPr="00B44471" w:rsidDel="002F65BA">
          <w:rPr>
            <w:rFonts w:ascii="Adobe Caslon Pro" w:hAnsi="Adobe Caslon Pro" w:cstheme="minorHAnsi"/>
            <w:noProof/>
            <w:rPrChange w:id="1714" w:author="Sher Afghan Asad" w:date="2019-03-07T03:43:00Z">
              <w:rPr>
                <w:rFonts w:ascii="Garamond" w:hAnsi="Garamond" w:cs="F15"/>
                <w:noProof/>
              </w:rPr>
            </w:rPrChange>
          </w:rPr>
          <w:delText>given</w:delText>
        </w:r>
        <w:r w:rsidRPr="00B44471" w:rsidDel="002F65BA">
          <w:rPr>
            <w:rFonts w:ascii="Adobe Caslon Pro" w:hAnsi="Adobe Caslon Pro" w:cstheme="minorHAnsi"/>
            <w:rPrChange w:id="1715" w:author="Sher Afghan Asad" w:date="2019-03-07T03:43:00Z">
              <w:rPr>
                <w:rFonts w:ascii="Garamond" w:hAnsi="Garamond" w:cs="F15"/>
              </w:rPr>
            </w:rPrChange>
          </w:rPr>
          <w:delText xml:space="preserve"> </w:delText>
        </w:r>
      </w:del>
      <w:ins w:id="1716" w:author="Bhattacharya, Joydeep [ECONS]" w:date="2019-03-04T14:16:00Z">
        <w:r w:rsidR="002F65BA" w:rsidRPr="00B44471">
          <w:rPr>
            <w:rFonts w:ascii="Adobe Caslon Pro" w:hAnsi="Adobe Caslon Pro" w:cstheme="minorHAnsi"/>
            <w:noProof/>
            <w:rPrChange w:id="1717" w:author="Sher Afghan Asad" w:date="2019-03-07T03:43:00Z">
              <w:rPr>
                <w:rFonts w:cstheme="minorHAnsi"/>
                <w:noProof/>
              </w:rPr>
            </w:rPrChange>
          </w:rPr>
          <w:t>assign the worker</w:t>
        </w:r>
      </w:ins>
      <w:ins w:id="1718" w:author="Bhattacharya, Joydeep [ECONS]" w:date="2019-03-04T14:12:00Z">
        <w:r w:rsidR="002F65BA" w:rsidRPr="00B44471">
          <w:rPr>
            <w:rFonts w:ascii="Adobe Caslon Pro" w:hAnsi="Adobe Caslon Pro" w:cstheme="minorHAnsi"/>
            <w:rPrChange w:id="1719" w:author="Sher Afghan Asad" w:date="2019-03-07T03:43:00Z">
              <w:rPr>
                <w:rFonts w:ascii="Garamond" w:hAnsi="Garamond" w:cs="F15"/>
              </w:rPr>
            </w:rPrChange>
          </w:rPr>
          <w:t xml:space="preserve"> </w:t>
        </w:r>
      </w:ins>
      <w:r w:rsidRPr="00B44471">
        <w:rPr>
          <w:rFonts w:ascii="Adobe Caslon Pro" w:hAnsi="Adobe Caslon Pro" w:cstheme="minorHAnsi"/>
          <w:rPrChange w:id="1720" w:author="Sher Afghan Asad" w:date="2019-03-07T03:43:00Z">
            <w:rPr>
              <w:rFonts w:ascii="Garamond" w:hAnsi="Garamond" w:cs="F15"/>
            </w:rPr>
          </w:rPrChange>
        </w:rPr>
        <w:t>a Qualtrics</w:t>
      </w:r>
      <w:ins w:id="1721" w:author="Bhattacharya, Joydeep [ECONS]" w:date="2019-02-26T17:45:00Z">
        <w:r w:rsidR="00AA510F" w:rsidRPr="00B44471">
          <w:rPr>
            <w:rFonts w:ascii="Adobe Caslon Pro" w:hAnsi="Adobe Caslon Pro" w:cstheme="minorHAnsi"/>
            <w:rPrChange w:id="1722" w:author="Sher Afghan Asad" w:date="2019-03-07T03:43:00Z">
              <w:rPr>
                <w:rFonts w:cstheme="minorHAnsi"/>
              </w:rPr>
            </w:rPrChange>
          </w:rPr>
          <w:t>-</w:t>
        </w:r>
      </w:ins>
      <w:del w:id="1723" w:author="Bhattacharya, Joydeep [ECONS]" w:date="2019-02-26T17:45:00Z">
        <w:r w:rsidRPr="00B44471" w:rsidDel="00AA510F">
          <w:rPr>
            <w:rFonts w:ascii="Adobe Caslon Pro" w:hAnsi="Adobe Caslon Pro" w:cstheme="minorHAnsi"/>
            <w:rPrChange w:id="1724" w:author="Sher Afghan Asad" w:date="2019-03-07T03:43:00Z">
              <w:rPr>
                <w:rFonts w:ascii="Garamond" w:hAnsi="Garamond" w:cs="F15"/>
              </w:rPr>
            </w:rPrChange>
          </w:rPr>
          <w:delText xml:space="preserve"> </w:delText>
        </w:r>
      </w:del>
      <w:r w:rsidRPr="00B44471">
        <w:rPr>
          <w:rFonts w:ascii="Adobe Caslon Pro" w:hAnsi="Adobe Caslon Pro" w:cstheme="minorHAnsi"/>
          <w:rPrChange w:id="1725" w:author="Sher Afghan Asad" w:date="2019-03-07T03:43:00Z">
            <w:rPr>
              <w:rFonts w:ascii="Garamond" w:hAnsi="Garamond" w:cs="F15"/>
            </w:rPr>
          </w:rPrChange>
        </w:rPr>
        <w:t>based real</w:t>
      </w:r>
      <w:ins w:id="1726" w:author="Bhattacharya, Joydeep [ECONS]" w:date="2019-02-26T17:45:00Z">
        <w:r w:rsidR="00AA510F" w:rsidRPr="00B44471">
          <w:rPr>
            <w:rFonts w:ascii="Adobe Caslon Pro" w:hAnsi="Adobe Caslon Pro" w:cstheme="minorHAnsi"/>
            <w:rPrChange w:id="1727" w:author="Sher Afghan Asad" w:date="2019-03-07T03:43:00Z">
              <w:rPr>
                <w:rFonts w:cstheme="minorHAnsi"/>
              </w:rPr>
            </w:rPrChange>
          </w:rPr>
          <w:t>-</w:t>
        </w:r>
      </w:ins>
      <w:del w:id="1728" w:author="Bhattacharya, Joydeep [ECONS]" w:date="2019-02-26T17:45:00Z">
        <w:r w:rsidRPr="00B44471" w:rsidDel="00AA510F">
          <w:rPr>
            <w:rFonts w:ascii="Adobe Caslon Pro" w:hAnsi="Adobe Caslon Pro" w:cstheme="minorHAnsi"/>
            <w:rPrChange w:id="1729" w:author="Sher Afghan Asad" w:date="2019-03-07T03:43:00Z">
              <w:rPr>
                <w:rFonts w:ascii="Garamond" w:hAnsi="Garamond" w:cs="F15"/>
              </w:rPr>
            </w:rPrChange>
          </w:rPr>
          <w:delText xml:space="preserve"> </w:delText>
        </w:r>
      </w:del>
      <w:r w:rsidRPr="00B44471">
        <w:rPr>
          <w:rFonts w:ascii="Adobe Caslon Pro" w:hAnsi="Adobe Caslon Pro" w:cstheme="minorHAnsi"/>
          <w:rPrChange w:id="1730" w:author="Sher Afghan Asad" w:date="2019-03-07T03:43:00Z">
            <w:rPr>
              <w:rFonts w:ascii="Garamond" w:hAnsi="Garamond" w:cs="F15"/>
            </w:rPr>
          </w:rPrChange>
        </w:rPr>
        <w:t>effort task</w:t>
      </w:r>
      <w:ins w:id="1731" w:author="Bhattacharya, Joydeep [ECONS]" w:date="2019-03-04T14:12:00Z">
        <w:r w:rsidR="002F65BA" w:rsidRPr="00B44471">
          <w:rPr>
            <w:rFonts w:ascii="Adobe Caslon Pro" w:hAnsi="Adobe Caslon Pro" w:cstheme="minorHAnsi"/>
            <w:rPrChange w:id="1732" w:author="Sher Afghan Asad" w:date="2019-03-07T03:43:00Z">
              <w:rPr>
                <w:rFonts w:cstheme="minorHAnsi"/>
              </w:rPr>
            </w:rPrChange>
          </w:rPr>
          <w:t xml:space="preserve"> </w:t>
        </w:r>
      </w:ins>
      <w:ins w:id="1733" w:author="Bhattacharya, Joydeep [ECONS]" w:date="2019-03-04T14:16:00Z">
        <w:r w:rsidR="002F65BA" w:rsidRPr="00B44471">
          <w:rPr>
            <w:rFonts w:ascii="Adobe Caslon Pro" w:hAnsi="Adobe Caslon Pro" w:cstheme="minorHAnsi"/>
            <w:rPrChange w:id="1734" w:author="Sher Afghan Asad" w:date="2019-03-07T03:43:00Z">
              <w:rPr>
                <w:rFonts w:cstheme="minorHAnsi"/>
              </w:rPr>
            </w:rPrChange>
          </w:rPr>
          <w:t>which requires the latter to</w:t>
        </w:r>
      </w:ins>
      <w:del w:id="1735" w:author="Bhattacharya, Joydeep [ECONS]" w:date="2019-03-04T14:12:00Z">
        <w:r w:rsidRPr="00B44471" w:rsidDel="002F65BA">
          <w:rPr>
            <w:rFonts w:ascii="Adobe Caslon Pro" w:hAnsi="Adobe Caslon Pro" w:cstheme="minorHAnsi"/>
            <w:rPrChange w:id="1736" w:author="Sher Afghan Asad" w:date="2019-03-07T03:43:00Z">
              <w:rPr>
                <w:rFonts w:ascii="Garamond" w:hAnsi="Garamond" w:cs="F15"/>
              </w:rPr>
            </w:rPrChange>
          </w:rPr>
          <w:delText>,</w:delText>
        </w:r>
      </w:del>
      <w:del w:id="1737" w:author="Bhattacharya, Joydeep [ECONS]" w:date="2019-03-04T14:16:00Z">
        <w:r w:rsidRPr="00B44471" w:rsidDel="002F65BA">
          <w:rPr>
            <w:rFonts w:ascii="Adobe Caslon Pro" w:hAnsi="Adobe Caslon Pro" w:cstheme="minorHAnsi"/>
            <w:rPrChange w:id="1738" w:author="Sher Afghan Asad" w:date="2019-03-07T03:43:00Z">
              <w:rPr>
                <w:rFonts w:ascii="Garamond" w:hAnsi="Garamond" w:cs="F15"/>
              </w:rPr>
            </w:rPrChange>
          </w:rPr>
          <w:delText xml:space="preserve"> </w:delText>
        </w:r>
      </w:del>
      <w:del w:id="1739" w:author="Bhattacharya, Joydeep [ECONS]" w:date="2019-03-04T14:12:00Z">
        <w:r w:rsidRPr="00B44471" w:rsidDel="002F65BA">
          <w:rPr>
            <w:rFonts w:ascii="Adobe Caslon Pro" w:hAnsi="Adobe Caslon Pro" w:cstheme="minorHAnsi"/>
            <w:rPrChange w:id="1740" w:author="Sher Afghan Asad" w:date="2019-03-07T03:43:00Z">
              <w:rPr>
                <w:rFonts w:ascii="Garamond" w:hAnsi="Garamond" w:cs="F15"/>
              </w:rPr>
            </w:rPrChange>
          </w:rPr>
          <w:delText xml:space="preserve">where </w:delText>
        </w:r>
      </w:del>
      <w:del w:id="1741" w:author="Bhattacharya, Joydeep [ECONS]" w:date="2019-03-04T14:16:00Z">
        <w:r w:rsidRPr="00B44471" w:rsidDel="002F65BA">
          <w:rPr>
            <w:rFonts w:ascii="Adobe Caslon Pro" w:hAnsi="Adobe Caslon Pro" w:cstheme="minorHAnsi"/>
            <w:rPrChange w:id="1742" w:author="Sher Afghan Asad" w:date="2019-03-07T03:43:00Z">
              <w:rPr>
                <w:rFonts w:ascii="Garamond" w:hAnsi="Garamond" w:cs="F15"/>
              </w:rPr>
            </w:rPrChange>
          </w:rPr>
          <w:delText xml:space="preserve">they </w:delText>
        </w:r>
      </w:del>
      <w:del w:id="1743" w:author="Bhattacharya, Joydeep [ECONS]" w:date="2019-03-04T14:13:00Z">
        <w:r w:rsidRPr="00B44471" w:rsidDel="002F65BA">
          <w:rPr>
            <w:rFonts w:ascii="Adobe Caslon Pro" w:hAnsi="Adobe Caslon Pro" w:cstheme="minorHAnsi"/>
            <w:rPrChange w:id="1744" w:author="Sher Afghan Asad" w:date="2019-03-07T03:43:00Z">
              <w:rPr>
                <w:rFonts w:ascii="Garamond" w:hAnsi="Garamond" w:cs="F15"/>
              </w:rPr>
            </w:rPrChange>
          </w:rPr>
          <w:delText>have to</w:delText>
        </w:r>
      </w:del>
      <w:r w:rsidRPr="00B44471">
        <w:rPr>
          <w:rFonts w:ascii="Adobe Caslon Pro" w:hAnsi="Adobe Caslon Pro" w:cstheme="minorHAnsi"/>
          <w:rPrChange w:id="1745" w:author="Sher Afghan Asad" w:date="2019-03-07T03:43:00Z">
            <w:rPr>
              <w:rFonts w:ascii="Garamond" w:hAnsi="Garamond" w:cs="F15"/>
            </w:rPr>
          </w:rPrChange>
        </w:rPr>
        <w:t xml:space="preserve"> alternate</w:t>
      </w:r>
      <w:ins w:id="1746" w:author="Bhattacharya, Joydeep [ECONS]" w:date="2019-03-04T14:13:00Z">
        <w:r w:rsidR="002F65BA" w:rsidRPr="00B44471">
          <w:rPr>
            <w:rFonts w:ascii="Adobe Caslon Pro" w:hAnsi="Adobe Caslon Pro" w:cstheme="minorHAnsi"/>
            <w:rPrChange w:id="1747" w:author="Sher Afghan Asad" w:date="2019-03-07T03:43:00Z">
              <w:rPr>
                <w:rFonts w:cstheme="minorHAnsi"/>
              </w:rPr>
            </w:rPrChange>
          </w:rPr>
          <w:t>ly press the</w:t>
        </w:r>
      </w:ins>
      <w:r w:rsidRPr="00B44471">
        <w:rPr>
          <w:rFonts w:ascii="Adobe Caslon Pro" w:hAnsi="Adobe Caslon Pro" w:cstheme="minorHAnsi"/>
          <w:rPrChange w:id="1748" w:author="Sher Afghan Asad" w:date="2019-03-07T03:43:00Z">
            <w:rPr>
              <w:rFonts w:ascii="Garamond" w:hAnsi="Garamond" w:cs="F15"/>
            </w:rPr>
          </w:rPrChange>
        </w:rPr>
        <w:t xml:space="preserve"> ‘a’ and ‘b</w:t>
      </w:r>
      <w:r w:rsidRPr="00B44471">
        <w:rPr>
          <w:rFonts w:ascii="Adobe Caslon Pro" w:hAnsi="Adobe Caslon Pro" w:cstheme="minorHAnsi"/>
          <w:noProof/>
          <w:rPrChange w:id="1749" w:author="Sher Afghan Asad" w:date="2019-03-07T03:43:00Z">
            <w:rPr>
              <w:rFonts w:ascii="Garamond" w:hAnsi="Garamond" w:cs="F15"/>
              <w:noProof/>
            </w:rPr>
          </w:rPrChange>
        </w:rPr>
        <w:t xml:space="preserve">’ </w:t>
      </w:r>
      <w:ins w:id="1750" w:author="Bhattacharya, Joydeep [ECONS]" w:date="2019-02-26T17:45:00Z">
        <w:r w:rsidR="00AA510F" w:rsidRPr="00B44471">
          <w:rPr>
            <w:rFonts w:ascii="Adobe Caslon Pro" w:hAnsi="Adobe Caslon Pro" w:cstheme="minorHAnsi"/>
            <w:noProof/>
            <w:rPrChange w:id="1751" w:author="Sher Afghan Asad" w:date="2019-03-07T03:43:00Z">
              <w:rPr>
                <w:rFonts w:cstheme="minorHAnsi"/>
                <w:noProof/>
              </w:rPr>
            </w:rPrChange>
          </w:rPr>
          <w:t>button</w:t>
        </w:r>
      </w:ins>
      <w:ins w:id="1752" w:author="Bhattacharya, Joydeep [ECONS]" w:date="2019-03-04T14:13:00Z">
        <w:r w:rsidR="002F65BA" w:rsidRPr="00B44471">
          <w:rPr>
            <w:rFonts w:ascii="Adobe Caslon Pro" w:hAnsi="Adobe Caslon Pro" w:cstheme="minorHAnsi"/>
            <w:noProof/>
            <w:rPrChange w:id="1753" w:author="Sher Afghan Asad" w:date="2019-03-07T03:43:00Z">
              <w:rPr>
                <w:rFonts w:cstheme="minorHAnsi"/>
                <w:noProof/>
              </w:rPr>
            </w:rPrChange>
          </w:rPr>
          <w:t>s</w:t>
        </w:r>
      </w:ins>
      <w:ins w:id="1754" w:author="Bhattacharya, Joydeep [ECONS]" w:date="2019-02-26T17:45:00Z">
        <w:r w:rsidR="00AA510F" w:rsidRPr="00B44471">
          <w:rPr>
            <w:rFonts w:ascii="Adobe Caslon Pro" w:hAnsi="Adobe Caslon Pro" w:cstheme="minorHAnsi"/>
            <w:noProof/>
            <w:rPrChange w:id="1755" w:author="Sher Afghan Asad" w:date="2019-03-07T03:43:00Z">
              <w:rPr>
                <w:rFonts w:cstheme="minorHAnsi"/>
                <w:noProof/>
              </w:rPr>
            </w:rPrChange>
          </w:rPr>
          <w:t xml:space="preserve"> </w:t>
        </w:r>
      </w:ins>
      <w:del w:id="1756" w:author="Bhattacharya, Joydeep [ECONS]" w:date="2019-03-04T14:13:00Z">
        <w:r w:rsidRPr="00B44471" w:rsidDel="002F65BA">
          <w:rPr>
            <w:rFonts w:ascii="Adobe Caslon Pro" w:hAnsi="Adobe Caslon Pro" w:cstheme="minorHAnsi"/>
            <w:noProof/>
            <w:rPrChange w:id="1757" w:author="Sher Afghan Asad" w:date="2019-03-07T03:43:00Z">
              <w:rPr>
                <w:rFonts w:ascii="Garamond" w:hAnsi="Garamond" w:cs="F15"/>
                <w:noProof/>
              </w:rPr>
            </w:rPrChange>
          </w:rPr>
          <w:delText xml:space="preserve">presses </w:delText>
        </w:r>
      </w:del>
      <w:r w:rsidRPr="00B44471">
        <w:rPr>
          <w:rFonts w:ascii="Adobe Caslon Pro" w:hAnsi="Adobe Caslon Pro" w:cstheme="minorHAnsi"/>
          <w:noProof/>
          <w:rPrChange w:id="1758" w:author="Sher Afghan Asad" w:date="2019-03-07T03:43:00Z">
            <w:rPr>
              <w:rFonts w:ascii="Garamond" w:hAnsi="Garamond" w:cs="F15"/>
              <w:noProof/>
            </w:rPr>
          </w:rPrChange>
        </w:rPr>
        <w:t xml:space="preserve">on </w:t>
      </w:r>
      <w:del w:id="1759" w:author="Bhattacharya, Joydeep [ECONS]" w:date="2019-03-04T14:17:00Z">
        <w:r w:rsidRPr="00B44471" w:rsidDel="002F65BA">
          <w:rPr>
            <w:rFonts w:ascii="Adobe Caslon Pro" w:hAnsi="Adobe Caslon Pro" w:cstheme="minorHAnsi"/>
            <w:noProof/>
            <w:rPrChange w:id="1760" w:author="Sher Afghan Asad" w:date="2019-03-07T03:43:00Z">
              <w:rPr>
                <w:rFonts w:ascii="Garamond" w:hAnsi="Garamond" w:cs="F15"/>
                <w:noProof/>
              </w:rPr>
            </w:rPrChange>
          </w:rPr>
          <w:delText xml:space="preserve">their </w:delText>
        </w:r>
      </w:del>
      <w:ins w:id="1761" w:author="Bhattacharya, Joydeep [ECONS]" w:date="2019-03-04T14:17:00Z">
        <w:r w:rsidR="002F65BA" w:rsidRPr="00B44471">
          <w:rPr>
            <w:rFonts w:ascii="Adobe Caslon Pro" w:hAnsi="Adobe Caslon Pro" w:cstheme="minorHAnsi"/>
            <w:noProof/>
            <w:rPrChange w:id="1762" w:author="Sher Afghan Asad" w:date="2019-03-07T03:43:00Z">
              <w:rPr>
                <w:rFonts w:cstheme="minorHAnsi"/>
                <w:noProof/>
              </w:rPr>
            </w:rPrChange>
          </w:rPr>
          <w:t>his</w:t>
        </w:r>
        <w:r w:rsidR="002F65BA" w:rsidRPr="00B44471">
          <w:rPr>
            <w:rFonts w:ascii="Adobe Caslon Pro" w:hAnsi="Adobe Caslon Pro" w:cstheme="minorHAnsi"/>
            <w:noProof/>
            <w:rPrChange w:id="1763" w:author="Sher Afghan Asad" w:date="2019-03-07T03:43:00Z">
              <w:rPr>
                <w:rFonts w:ascii="Garamond" w:hAnsi="Garamond" w:cs="F15"/>
                <w:noProof/>
              </w:rPr>
            </w:rPrChange>
          </w:rPr>
          <w:t xml:space="preserve"> </w:t>
        </w:r>
      </w:ins>
      <w:r w:rsidRPr="00B44471">
        <w:rPr>
          <w:rFonts w:ascii="Adobe Caslon Pro" w:hAnsi="Adobe Caslon Pro" w:cstheme="minorHAnsi"/>
          <w:noProof/>
          <w:rPrChange w:id="1764" w:author="Sher Afghan Asad" w:date="2019-03-07T03:43:00Z">
            <w:rPr>
              <w:rFonts w:ascii="Garamond" w:hAnsi="Garamond" w:cs="F15"/>
              <w:noProof/>
            </w:rPr>
          </w:rPrChange>
        </w:rPr>
        <w:t>keyboard.</w:t>
      </w:r>
      <w:r w:rsidRPr="00B44471">
        <w:rPr>
          <w:rFonts w:ascii="Adobe Caslon Pro" w:hAnsi="Adobe Caslon Pro" w:cstheme="minorHAnsi"/>
          <w:rPrChange w:id="1765" w:author="Sher Afghan Asad" w:date="2019-03-07T03:43:00Z">
            <w:rPr>
              <w:rFonts w:ascii="Garamond" w:hAnsi="Garamond" w:cs="F15"/>
            </w:rPr>
          </w:rPrChange>
        </w:rPr>
        <w:t xml:space="preserve"> </w:t>
      </w:r>
      <w:del w:id="1766" w:author="Bhattacharya, Joydeep [ECONS]" w:date="2019-03-04T14:17:00Z">
        <w:r w:rsidRPr="00B44471" w:rsidDel="002F65BA">
          <w:rPr>
            <w:rFonts w:ascii="Adobe Caslon Pro" w:hAnsi="Adobe Caslon Pro" w:cstheme="minorHAnsi"/>
            <w:rPrChange w:id="1767" w:author="Sher Afghan Asad" w:date="2019-03-07T03:43:00Z">
              <w:rPr>
                <w:rFonts w:ascii="Garamond" w:hAnsi="Garamond" w:cs="F15"/>
              </w:rPr>
            </w:rPrChange>
          </w:rPr>
          <w:delText xml:space="preserve">The </w:delText>
        </w:r>
      </w:del>
      <w:ins w:id="1768" w:author="Bhattacharya, Joydeep [ECONS]" w:date="2019-03-04T14:17:00Z">
        <w:r w:rsidR="002F65BA" w:rsidRPr="00B44471">
          <w:rPr>
            <w:rFonts w:ascii="Adobe Caslon Pro" w:hAnsi="Adobe Caslon Pro" w:cstheme="minorHAnsi"/>
            <w:rPrChange w:id="1769" w:author="Sher Afghan Asad" w:date="2019-03-07T03:43:00Z">
              <w:rPr>
                <w:rFonts w:cstheme="minorHAnsi"/>
              </w:rPr>
            </w:rPrChange>
          </w:rPr>
          <w:t>His</w:t>
        </w:r>
        <w:r w:rsidR="002F65BA" w:rsidRPr="00B44471">
          <w:rPr>
            <w:rFonts w:ascii="Adobe Caslon Pro" w:hAnsi="Adobe Caslon Pro" w:cstheme="minorHAnsi"/>
            <w:rPrChange w:id="1770" w:author="Sher Afghan Asad" w:date="2019-03-07T03:43:00Z">
              <w:rPr>
                <w:rFonts w:ascii="Garamond" w:hAnsi="Garamond" w:cs="F15"/>
              </w:rPr>
            </w:rPrChange>
          </w:rPr>
          <w:t xml:space="preserve"> </w:t>
        </w:r>
      </w:ins>
      <w:del w:id="1771" w:author="Bhattacharya, Joydeep [ECONS]" w:date="2019-03-04T14:13:00Z">
        <w:r w:rsidRPr="00B44471" w:rsidDel="002F65BA">
          <w:rPr>
            <w:rFonts w:ascii="Adobe Caslon Pro" w:hAnsi="Adobe Caslon Pro" w:cstheme="minorHAnsi"/>
            <w:rPrChange w:id="1772" w:author="Sher Afghan Asad" w:date="2019-03-07T03:43:00Z">
              <w:rPr>
                <w:rFonts w:ascii="Garamond" w:hAnsi="Garamond" w:cs="F15"/>
              </w:rPr>
            </w:rPrChange>
          </w:rPr>
          <w:delText xml:space="preserve">worker’s </w:delText>
        </w:r>
      </w:del>
      <w:r w:rsidRPr="00B44471">
        <w:rPr>
          <w:rFonts w:ascii="Adobe Caslon Pro" w:hAnsi="Adobe Caslon Pro" w:cstheme="minorHAnsi"/>
          <w:rPrChange w:id="1773" w:author="Sher Afghan Asad" w:date="2019-03-07T03:43:00Z">
            <w:rPr>
              <w:rFonts w:ascii="Garamond" w:hAnsi="Garamond" w:cs="F15"/>
            </w:rPr>
          </w:rPrChange>
        </w:rPr>
        <w:t xml:space="preserve">performance </w:t>
      </w:r>
      <w:del w:id="1774" w:author="Bhattacharya, Joydeep [ECONS]" w:date="2019-03-04T14:13:00Z">
        <w:r w:rsidRPr="00B44471" w:rsidDel="002F65BA">
          <w:rPr>
            <w:rFonts w:ascii="Adobe Caslon Pro" w:hAnsi="Adobe Caslon Pro" w:cstheme="minorHAnsi"/>
            <w:rPrChange w:id="1775" w:author="Sher Afghan Asad" w:date="2019-03-07T03:43:00Z">
              <w:rPr>
                <w:rFonts w:ascii="Garamond" w:hAnsi="Garamond" w:cs="F15"/>
              </w:rPr>
            </w:rPrChange>
          </w:rPr>
          <w:delText xml:space="preserve">in the task </w:delText>
        </w:r>
      </w:del>
      <w:r w:rsidRPr="00B44471">
        <w:rPr>
          <w:rFonts w:ascii="Adobe Caslon Pro" w:hAnsi="Adobe Caslon Pro" w:cstheme="minorHAnsi"/>
          <w:rPrChange w:id="1776" w:author="Sher Afghan Asad" w:date="2019-03-07T03:43:00Z">
            <w:rPr>
              <w:rFonts w:ascii="Garamond" w:hAnsi="Garamond" w:cs="F15"/>
            </w:rPr>
          </w:rPrChange>
        </w:rPr>
        <w:t xml:space="preserve">will </w:t>
      </w:r>
      <w:ins w:id="1777" w:author="Bhattacharya, Joydeep [ECONS]" w:date="2019-03-04T14:14:00Z">
        <w:r w:rsidR="002F65BA" w:rsidRPr="00B44471">
          <w:rPr>
            <w:rFonts w:ascii="Adobe Caslon Pro" w:hAnsi="Adobe Caslon Pro" w:cstheme="minorHAnsi"/>
            <w:rPrChange w:id="1778" w:author="Sher Afghan Asad" w:date="2019-03-07T03:43:00Z">
              <w:rPr>
                <w:rFonts w:cstheme="minorHAnsi"/>
              </w:rPr>
            </w:rPrChange>
          </w:rPr>
          <w:t xml:space="preserve">determine </w:t>
        </w:r>
      </w:ins>
      <w:del w:id="1779" w:author="Bhattacharya, Joydeep [ECONS]" w:date="2019-03-04T14:14:00Z">
        <w:r w:rsidRPr="00B44471" w:rsidDel="002F65BA">
          <w:rPr>
            <w:rFonts w:ascii="Adobe Caslon Pro" w:hAnsi="Adobe Caslon Pro" w:cstheme="minorHAnsi"/>
            <w:rPrChange w:id="1780" w:author="Sher Afghan Asad" w:date="2019-03-07T03:43:00Z">
              <w:rPr>
                <w:rFonts w:ascii="Garamond" w:hAnsi="Garamond" w:cs="F15"/>
              </w:rPr>
            </w:rPrChange>
          </w:rPr>
          <w:delText xml:space="preserve">have a bearing on </w:delText>
        </w:r>
      </w:del>
      <w:r w:rsidRPr="00B44471">
        <w:rPr>
          <w:rFonts w:ascii="Adobe Caslon Pro" w:hAnsi="Adobe Caslon Pro" w:cstheme="minorHAnsi"/>
          <w:rPrChange w:id="1781" w:author="Sher Afghan Asad" w:date="2019-03-07T03:43:00Z">
            <w:rPr>
              <w:rFonts w:ascii="Garamond" w:hAnsi="Garamond" w:cs="F15"/>
            </w:rPr>
          </w:rPrChange>
        </w:rPr>
        <w:t>how much he</w:t>
      </w:r>
      <w:del w:id="1782" w:author="Bhattacharya, Joydeep [ECONS]" w:date="2019-03-04T14:14:00Z">
        <w:r w:rsidRPr="00B44471" w:rsidDel="002F65BA">
          <w:rPr>
            <w:rFonts w:ascii="Adobe Caslon Pro" w:hAnsi="Adobe Caslon Pro" w:cstheme="minorHAnsi"/>
            <w:rPrChange w:id="1783" w:author="Sher Afghan Asad" w:date="2019-03-07T03:43:00Z">
              <w:rPr>
                <w:rFonts w:ascii="Garamond" w:hAnsi="Garamond" w:cs="F15"/>
              </w:rPr>
            </w:rPrChange>
          </w:rPr>
          <w:delText>/she</w:delText>
        </w:r>
      </w:del>
      <w:r w:rsidRPr="00B44471">
        <w:rPr>
          <w:rFonts w:ascii="Adobe Caslon Pro" w:hAnsi="Adobe Caslon Pro" w:cstheme="minorHAnsi"/>
          <w:rPrChange w:id="1784" w:author="Sher Afghan Asad" w:date="2019-03-07T03:43:00Z">
            <w:rPr>
              <w:rFonts w:ascii="Garamond" w:hAnsi="Garamond" w:cs="F15"/>
            </w:rPr>
          </w:rPrChange>
        </w:rPr>
        <w:t xml:space="preserve"> </w:t>
      </w:r>
      <w:ins w:id="1785" w:author="Bhattacharya, Joydeep [ECONS]" w:date="2019-03-04T14:14:00Z">
        <w:r w:rsidR="002F65BA" w:rsidRPr="00B44471">
          <w:rPr>
            <w:rFonts w:ascii="Adobe Caslon Pro" w:hAnsi="Adobe Caslon Pro" w:cstheme="minorHAnsi"/>
            <w:rPrChange w:id="1786" w:author="Sher Afghan Asad" w:date="2019-03-07T03:43:00Z">
              <w:rPr>
                <w:rFonts w:cstheme="minorHAnsi"/>
              </w:rPr>
            </w:rPrChange>
          </w:rPr>
          <w:t xml:space="preserve">and his matched employer </w:t>
        </w:r>
      </w:ins>
      <w:r w:rsidRPr="00B44471">
        <w:rPr>
          <w:rFonts w:ascii="Adobe Caslon Pro" w:hAnsi="Adobe Caslon Pro" w:cstheme="minorHAnsi"/>
          <w:rPrChange w:id="1787" w:author="Sher Afghan Asad" w:date="2019-03-07T03:43:00Z">
            <w:rPr>
              <w:rFonts w:ascii="Garamond" w:hAnsi="Garamond" w:cs="F15"/>
            </w:rPr>
          </w:rPrChange>
        </w:rPr>
        <w:t>earns</w:t>
      </w:r>
      <w:del w:id="1788" w:author="Bhattacharya, Joydeep [ECONS]" w:date="2019-03-04T14:17:00Z">
        <w:r w:rsidRPr="00B44471" w:rsidDel="002F65BA">
          <w:rPr>
            <w:rFonts w:ascii="Adobe Caslon Pro" w:hAnsi="Adobe Caslon Pro" w:cstheme="minorHAnsi"/>
            <w:rPrChange w:id="1789" w:author="Sher Afghan Asad" w:date="2019-03-07T03:43:00Z">
              <w:rPr>
                <w:rFonts w:ascii="Garamond" w:hAnsi="Garamond" w:cs="F15"/>
              </w:rPr>
            </w:rPrChange>
          </w:rPr>
          <w:delText xml:space="preserve"> and how much the matched employer earns</w:delText>
        </w:r>
      </w:del>
      <w:r w:rsidRPr="00B44471">
        <w:rPr>
          <w:rFonts w:ascii="Adobe Caslon Pro" w:hAnsi="Adobe Caslon Pro" w:cstheme="minorHAnsi"/>
          <w:rPrChange w:id="1790" w:author="Sher Afghan Asad" w:date="2019-03-07T03:43:00Z">
            <w:rPr>
              <w:rFonts w:ascii="Garamond" w:hAnsi="Garamond" w:cs="F15"/>
            </w:rPr>
          </w:rPrChange>
        </w:rPr>
        <w:t xml:space="preserve">. </w:t>
      </w:r>
      <w:ins w:id="1791" w:author="Bhattacharya, Joydeep [ECONS]" w:date="2019-03-04T14:17:00Z">
        <w:r w:rsidR="002F65BA" w:rsidRPr="00B44471">
          <w:rPr>
            <w:rFonts w:ascii="Adobe Caslon Pro" w:hAnsi="Adobe Caslon Pro" w:cstheme="minorHAnsi"/>
            <w:rPrChange w:id="1792" w:author="Sher Afghan Asad" w:date="2019-03-07T03:43:00Z">
              <w:rPr>
                <w:rFonts w:cstheme="minorHAnsi"/>
              </w:rPr>
            </w:rPrChange>
          </w:rPr>
          <w:t xml:space="preserve">In particular, </w:t>
        </w:r>
      </w:ins>
      <w:del w:id="1793" w:author="Bhattacharya, Joydeep [ECONS]" w:date="2019-02-26T17:53:00Z">
        <w:r w:rsidRPr="00B44471" w:rsidDel="00C103B9">
          <w:rPr>
            <w:rFonts w:ascii="Adobe Caslon Pro" w:hAnsi="Adobe Caslon Pro" w:cstheme="minorHAnsi"/>
            <w:rPrChange w:id="1794" w:author="Sher Afghan Asad" w:date="2019-03-07T03:43:00Z">
              <w:rPr>
                <w:rFonts w:ascii="Garamond" w:hAnsi="Garamond" w:cs="F15"/>
              </w:rPr>
            </w:rPrChange>
          </w:rPr>
          <w:delText>It is important to note at this point that</w:delText>
        </w:r>
      </w:del>
      <w:ins w:id="1795" w:author="Bhattacharya, Joydeep [ECONS]" w:date="2019-03-04T14:17:00Z">
        <w:r w:rsidR="002F65BA" w:rsidRPr="00B44471">
          <w:rPr>
            <w:rFonts w:ascii="Adobe Caslon Pro" w:hAnsi="Adobe Caslon Pro" w:cstheme="minorHAnsi"/>
            <w:rPrChange w:id="1796" w:author="Sher Afghan Asad" w:date="2019-03-07T03:43:00Z">
              <w:rPr>
                <w:rFonts w:cstheme="minorHAnsi"/>
              </w:rPr>
            </w:rPrChange>
          </w:rPr>
          <w:t>n</w:t>
        </w:r>
      </w:ins>
      <w:ins w:id="1797" w:author="Bhattacharya, Joydeep [ECONS]" w:date="2019-02-26T17:53:00Z">
        <w:r w:rsidR="00C103B9" w:rsidRPr="00B44471">
          <w:rPr>
            <w:rFonts w:ascii="Adobe Caslon Pro" w:hAnsi="Adobe Caslon Pro" w:cstheme="minorHAnsi"/>
            <w:rPrChange w:id="1798" w:author="Sher Afghan Asad" w:date="2019-03-07T03:43:00Z">
              <w:rPr>
                <w:rFonts w:cstheme="minorHAnsi"/>
              </w:rPr>
            </w:rPrChange>
          </w:rPr>
          <w:t>ote</w:t>
        </w:r>
      </w:ins>
      <w:r w:rsidRPr="00B44471">
        <w:rPr>
          <w:rFonts w:ascii="Adobe Caslon Pro" w:hAnsi="Adobe Caslon Pro" w:cstheme="minorHAnsi"/>
          <w:rPrChange w:id="1799" w:author="Sher Afghan Asad" w:date="2019-03-07T03:43:00Z">
            <w:rPr>
              <w:rFonts w:ascii="Garamond" w:hAnsi="Garamond" w:cs="F15"/>
            </w:rPr>
          </w:rPrChange>
        </w:rPr>
        <w:t xml:space="preserve"> the employer </w:t>
      </w:r>
      <w:del w:id="1800" w:author="Bhattacharya, Joydeep [ECONS]" w:date="2019-02-26T17:53:00Z">
        <w:r w:rsidRPr="00B44471" w:rsidDel="00C103B9">
          <w:rPr>
            <w:rFonts w:ascii="Adobe Caslon Pro" w:hAnsi="Adobe Caslon Pro" w:cstheme="minorHAnsi"/>
            <w:rPrChange w:id="1801" w:author="Sher Afghan Asad" w:date="2019-03-07T03:43:00Z">
              <w:rPr>
                <w:rFonts w:ascii="Garamond" w:hAnsi="Garamond" w:cs="F15"/>
              </w:rPr>
            </w:rPrChange>
          </w:rPr>
          <w:delText xml:space="preserve">in our setting </w:delText>
        </w:r>
      </w:del>
      <w:del w:id="1802" w:author="Sher Afghan Asad" w:date="2019-03-07T10:29:00Z">
        <w:r w:rsidRPr="00B44471" w:rsidDel="0073119F">
          <w:rPr>
            <w:rFonts w:ascii="Adobe Caslon Pro" w:hAnsi="Adobe Caslon Pro" w:cstheme="minorHAnsi"/>
            <w:rPrChange w:id="1803" w:author="Sher Afghan Asad" w:date="2019-03-07T03:43:00Z">
              <w:rPr>
                <w:rFonts w:ascii="Garamond" w:hAnsi="Garamond" w:cs="F15"/>
              </w:rPr>
            </w:rPrChange>
          </w:rPr>
          <w:delText>does</w:delText>
        </w:r>
      </w:del>
      <w:ins w:id="1804" w:author="Sher Afghan Asad" w:date="2019-03-07T10:29:00Z">
        <w:r w:rsidR="0073119F">
          <w:rPr>
            <w:rFonts w:ascii="Adobe Caslon Pro" w:hAnsi="Adobe Caslon Pro" w:cstheme="minorHAnsi"/>
          </w:rPr>
          <w:t xml:space="preserve">will </w:t>
        </w:r>
      </w:ins>
      <w:del w:id="1805" w:author="Sher Afghan Asad" w:date="2019-03-07T10:29:00Z">
        <w:r w:rsidRPr="00B44471" w:rsidDel="0073119F">
          <w:rPr>
            <w:rFonts w:ascii="Adobe Caslon Pro" w:hAnsi="Adobe Caslon Pro" w:cstheme="minorHAnsi"/>
            <w:rPrChange w:id="1806" w:author="Sher Afghan Asad" w:date="2019-03-07T03:43:00Z">
              <w:rPr>
                <w:rFonts w:ascii="Garamond" w:hAnsi="Garamond" w:cs="F15"/>
              </w:rPr>
            </w:rPrChange>
          </w:rPr>
          <w:delText xml:space="preserve"> </w:delText>
        </w:r>
      </w:del>
      <w:r w:rsidRPr="00B44471">
        <w:rPr>
          <w:rFonts w:ascii="Adobe Caslon Pro" w:hAnsi="Adobe Caslon Pro" w:cstheme="minorHAnsi"/>
          <w:rPrChange w:id="1807" w:author="Sher Afghan Asad" w:date="2019-03-07T03:43:00Z">
            <w:rPr>
              <w:rFonts w:ascii="Garamond" w:hAnsi="Garamond" w:cs="F15"/>
            </w:rPr>
          </w:rPrChange>
        </w:rPr>
        <w:t xml:space="preserve">not </w:t>
      </w:r>
      <w:ins w:id="1808" w:author="Bhattacharya, Joydeep [ECONS]" w:date="2019-02-26T17:53:00Z">
        <w:r w:rsidR="00C103B9" w:rsidRPr="00B44471">
          <w:rPr>
            <w:rFonts w:ascii="Adobe Caslon Pro" w:hAnsi="Adobe Caslon Pro" w:cstheme="minorHAnsi"/>
            <w:rPrChange w:id="1809" w:author="Sher Afghan Asad" w:date="2019-03-07T03:43:00Z">
              <w:rPr>
                <w:rFonts w:cstheme="minorHAnsi"/>
              </w:rPr>
            </w:rPrChange>
          </w:rPr>
          <w:t xml:space="preserve">get to </w:t>
        </w:r>
      </w:ins>
      <w:r w:rsidRPr="00B44471">
        <w:rPr>
          <w:rFonts w:ascii="Adobe Caslon Pro" w:hAnsi="Adobe Caslon Pro" w:cstheme="minorHAnsi"/>
          <w:rPrChange w:id="1810" w:author="Sher Afghan Asad" w:date="2019-03-07T03:43:00Z">
            <w:rPr>
              <w:rFonts w:ascii="Garamond" w:hAnsi="Garamond" w:cs="F15"/>
            </w:rPr>
          </w:rPrChange>
        </w:rPr>
        <w:t>make any strategic choice</w:t>
      </w:r>
      <w:ins w:id="1811" w:author="Bhattacharya, Joydeep [ECONS]" w:date="2019-02-26T17:53:00Z">
        <w:r w:rsidR="00C103B9" w:rsidRPr="00B44471">
          <w:rPr>
            <w:rFonts w:ascii="Adobe Caslon Pro" w:hAnsi="Adobe Caslon Pro" w:cstheme="minorHAnsi"/>
            <w:rPrChange w:id="1812" w:author="Sher Afghan Asad" w:date="2019-03-07T03:43:00Z">
              <w:rPr>
                <w:rFonts w:cstheme="minorHAnsi"/>
              </w:rPr>
            </w:rPrChange>
          </w:rPr>
          <w:t>s</w:t>
        </w:r>
      </w:ins>
      <w:r w:rsidRPr="00B44471">
        <w:rPr>
          <w:rFonts w:ascii="Adobe Caslon Pro" w:hAnsi="Adobe Caslon Pro" w:cstheme="minorHAnsi"/>
          <w:rPrChange w:id="1813" w:author="Sher Afghan Asad" w:date="2019-03-07T03:43:00Z">
            <w:rPr>
              <w:rFonts w:ascii="Garamond" w:hAnsi="Garamond" w:cs="F15"/>
            </w:rPr>
          </w:rPrChange>
        </w:rPr>
        <w:t xml:space="preserve"> </w:t>
      </w:r>
      <w:ins w:id="1814" w:author="Bhattacharya, Joydeep [ECONS]" w:date="2019-03-04T14:18:00Z">
        <w:r w:rsidR="002F65BA" w:rsidRPr="00B44471">
          <w:rPr>
            <w:rFonts w:ascii="Adobe Caslon Pro" w:hAnsi="Adobe Caslon Pro" w:cstheme="minorHAnsi"/>
            <w:rPrChange w:id="1815" w:author="Sher Afghan Asad" w:date="2019-03-07T03:43:00Z">
              <w:rPr>
                <w:rFonts w:cstheme="minorHAnsi"/>
              </w:rPr>
            </w:rPrChange>
          </w:rPr>
          <w:t>(</w:t>
        </w:r>
      </w:ins>
      <w:r w:rsidRPr="00B44471">
        <w:rPr>
          <w:rFonts w:ascii="Adobe Caslon Pro" w:hAnsi="Adobe Caslon Pro" w:cstheme="minorHAnsi"/>
          <w:rPrChange w:id="1816" w:author="Sher Afghan Asad" w:date="2019-03-07T03:43:00Z">
            <w:rPr>
              <w:rFonts w:ascii="Garamond" w:hAnsi="Garamond" w:cs="F15"/>
            </w:rPr>
          </w:rPrChange>
        </w:rPr>
        <w:t xml:space="preserve">such as wage offer, minutes of work, </w:t>
      </w:r>
      <w:r w:rsidRPr="00B44471">
        <w:rPr>
          <w:rFonts w:ascii="Adobe Caslon Pro" w:hAnsi="Adobe Caslon Pro" w:cstheme="minorHAnsi"/>
          <w:noProof/>
          <w:rPrChange w:id="1817" w:author="Sher Afghan Asad" w:date="2019-03-07T03:43:00Z">
            <w:rPr>
              <w:rFonts w:ascii="Garamond" w:hAnsi="Garamond" w:cs="F15"/>
              <w:noProof/>
            </w:rPr>
          </w:rPrChange>
        </w:rPr>
        <w:t>etc</w:t>
      </w:r>
      <w:r w:rsidRPr="00B44471">
        <w:rPr>
          <w:rFonts w:ascii="Adobe Caslon Pro" w:hAnsi="Adobe Caslon Pro" w:cstheme="minorHAnsi"/>
          <w:rPrChange w:id="1818" w:author="Sher Afghan Asad" w:date="2019-03-07T03:43:00Z">
            <w:rPr>
              <w:rFonts w:ascii="Garamond" w:hAnsi="Garamond" w:cs="F15"/>
            </w:rPr>
          </w:rPrChange>
        </w:rPr>
        <w:t>.</w:t>
      </w:r>
      <w:ins w:id="1819" w:author="Bhattacharya, Joydeep [ECONS]" w:date="2019-03-04T14:18:00Z">
        <w:r w:rsidR="002F65BA" w:rsidRPr="00B44471">
          <w:rPr>
            <w:rFonts w:ascii="Adobe Caslon Pro" w:hAnsi="Adobe Caslon Pro" w:cstheme="minorHAnsi"/>
            <w:rPrChange w:id="1820" w:author="Sher Afghan Asad" w:date="2019-03-07T03:43:00Z">
              <w:rPr>
                <w:rFonts w:cstheme="minorHAnsi"/>
              </w:rPr>
            </w:rPrChange>
          </w:rPr>
          <w:t>)</w:t>
        </w:r>
      </w:ins>
      <w:r w:rsidRPr="00B44471">
        <w:rPr>
          <w:rFonts w:ascii="Adobe Caslon Pro" w:hAnsi="Adobe Caslon Pro" w:cstheme="minorHAnsi"/>
          <w:rPrChange w:id="1821" w:author="Sher Afghan Asad" w:date="2019-03-07T03:43:00Z">
            <w:rPr>
              <w:rFonts w:ascii="Garamond" w:hAnsi="Garamond" w:cs="F15"/>
            </w:rPr>
          </w:rPrChange>
        </w:rPr>
        <w:t xml:space="preserve"> </w:t>
      </w:r>
      <w:ins w:id="1822" w:author="Bhattacharya, Joydeep [ECONS]" w:date="2019-03-04T14:18:00Z">
        <w:del w:id="1823" w:author="Bhattacharya, Joydeep [ECONS] [2]" w:date="2019-03-06T13:50:00Z">
          <w:r w:rsidR="002F65BA" w:rsidRPr="00B44471" w:rsidDel="00BB3169">
            <w:rPr>
              <w:rFonts w:ascii="Adobe Caslon Pro" w:hAnsi="Adobe Caslon Pro" w:cstheme="minorHAnsi"/>
              <w:rPrChange w:id="1824" w:author="Sher Afghan Asad" w:date="2019-03-07T03:43:00Z">
                <w:rPr>
                  <w:rFonts w:cstheme="minorHAnsi"/>
                </w:rPr>
              </w:rPrChange>
            </w:rPr>
            <w:delText xml:space="preserve">which </w:delText>
          </w:r>
        </w:del>
      </w:ins>
      <w:del w:id="1825" w:author="Bhattacharya, Joydeep [ECONS] [2]" w:date="2019-03-06T13:50:00Z">
        <w:r w:rsidRPr="00B44471" w:rsidDel="00BB3169">
          <w:rPr>
            <w:rFonts w:ascii="Adobe Caslon Pro" w:hAnsi="Adobe Caslon Pro" w:cstheme="minorHAnsi"/>
            <w:rPrChange w:id="1826" w:author="Sher Afghan Asad" w:date="2019-03-07T03:43:00Z">
              <w:rPr>
                <w:rFonts w:ascii="Garamond" w:hAnsi="Garamond" w:cs="F15"/>
              </w:rPr>
            </w:rPrChange>
          </w:rPr>
          <w:delText xml:space="preserve">This design choice ensures that </w:delText>
        </w:r>
      </w:del>
      <w:ins w:id="1827" w:author="Bhattacharya, Joydeep [ECONS]" w:date="2019-03-04T14:19:00Z">
        <w:del w:id="1828" w:author="Bhattacharya, Joydeep [ECONS] [2]" w:date="2019-03-06T13:50:00Z">
          <w:r w:rsidR="002F65BA" w:rsidRPr="00B44471" w:rsidDel="00BB3169">
            <w:rPr>
              <w:rFonts w:ascii="Adobe Caslon Pro" w:hAnsi="Adobe Caslon Pro" w:cstheme="minorHAnsi"/>
              <w:rPrChange w:id="1829" w:author="Sher Afghan Asad" w:date="2019-03-07T03:43:00Z">
                <w:rPr>
                  <w:rFonts w:cstheme="minorHAnsi"/>
                </w:rPr>
              </w:rPrChange>
            </w:rPr>
            <w:delText xml:space="preserve">the </w:delText>
          </w:r>
        </w:del>
      </w:ins>
      <w:del w:id="1830" w:author="Bhattacharya, Joydeep [ECONS] [2]" w:date="2019-03-06T13:50:00Z">
        <w:r w:rsidRPr="00B44471" w:rsidDel="00BB3169">
          <w:rPr>
            <w:rFonts w:ascii="Adobe Caslon Pro" w:hAnsi="Adobe Caslon Pro" w:cstheme="minorHAnsi"/>
            <w:noProof/>
            <w:rPrChange w:id="1831" w:author="Sher Afghan Asad" w:date="2019-03-07T03:43:00Z">
              <w:rPr>
                <w:rFonts w:ascii="Garamond" w:hAnsi="Garamond" w:cs="F15"/>
                <w:noProof/>
              </w:rPr>
            </w:rPrChange>
          </w:rPr>
          <w:delText>worker’s first</w:delText>
        </w:r>
      </w:del>
      <w:ins w:id="1832" w:author="Bhattacharya, Joydeep [ECONS]" w:date="2019-02-26T17:45:00Z">
        <w:del w:id="1833" w:author="Bhattacharya, Joydeep [ECONS] [2]" w:date="2019-03-06T13:50:00Z">
          <w:r w:rsidR="00AA510F" w:rsidRPr="00B44471" w:rsidDel="00BB3169">
            <w:rPr>
              <w:rFonts w:ascii="Adobe Caslon Pro" w:hAnsi="Adobe Caslon Pro" w:cstheme="minorHAnsi"/>
              <w:noProof/>
              <w:rPrChange w:id="1834" w:author="Sher Afghan Asad" w:date="2019-03-07T03:43:00Z">
                <w:rPr>
                  <w:rFonts w:cstheme="minorHAnsi"/>
                  <w:noProof/>
                </w:rPr>
              </w:rPrChange>
            </w:rPr>
            <w:delText>-</w:delText>
          </w:r>
        </w:del>
      </w:ins>
      <w:del w:id="1835" w:author="Bhattacharya, Joydeep [ECONS] [2]" w:date="2019-03-06T13:50:00Z">
        <w:r w:rsidRPr="00B44471" w:rsidDel="00BB3169">
          <w:rPr>
            <w:rFonts w:ascii="Adobe Caslon Pro" w:hAnsi="Adobe Caslon Pro" w:cstheme="minorHAnsi"/>
            <w:noProof/>
            <w:rPrChange w:id="1836" w:author="Sher Afghan Asad" w:date="2019-03-07T03:43:00Z">
              <w:rPr>
                <w:rFonts w:ascii="Garamond" w:hAnsi="Garamond" w:cs="F15"/>
                <w:noProof/>
              </w:rPr>
            </w:rPrChange>
          </w:rPr>
          <w:delText xml:space="preserve"> order beliefs do not determine his</w:delText>
        </w:r>
      </w:del>
      <w:ins w:id="1837" w:author="Bhattacharya, Joydeep [ECONS]" w:date="2019-03-04T14:19:00Z">
        <w:del w:id="1838" w:author="Bhattacharya, Joydeep [ECONS] [2]" w:date="2019-03-06T13:50:00Z">
          <w:r w:rsidR="002F65BA" w:rsidRPr="00B44471" w:rsidDel="00BB3169">
            <w:rPr>
              <w:rFonts w:ascii="Adobe Caslon Pro" w:hAnsi="Adobe Caslon Pro" w:cstheme="minorHAnsi"/>
              <w:noProof/>
              <w:rPrChange w:id="1839" w:author="Sher Afghan Asad" w:date="2019-03-07T03:43:00Z">
                <w:rPr>
                  <w:rFonts w:cstheme="minorHAnsi"/>
                  <w:noProof/>
                </w:rPr>
              </w:rPrChange>
            </w:rPr>
            <w:delText xml:space="preserve"> </w:delText>
          </w:r>
        </w:del>
      </w:ins>
      <w:del w:id="1840" w:author="Bhattacharya, Joydeep [ECONS] [2]" w:date="2019-03-06T13:50:00Z">
        <w:r w:rsidRPr="00B44471" w:rsidDel="00BB3169">
          <w:rPr>
            <w:rFonts w:ascii="Adobe Caslon Pro" w:hAnsi="Adobe Caslon Pro" w:cstheme="minorHAnsi"/>
            <w:noProof/>
            <w:rPrChange w:id="1841" w:author="Sher Afghan Asad" w:date="2019-03-07T03:43:00Z">
              <w:rPr>
                <w:rFonts w:ascii="Garamond" w:hAnsi="Garamond" w:cs="F15"/>
                <w:noProof/>
              </w:rPr>
            </w:rPrChange>
          </w:rPr>
          <w:delText>/her effort choice</w:delText>
        </w:r>
      </w:del>
      <w:ins w:id="1842" w:author="Bhattacharya, Joydeep [ECONS]" w:date="2019-02-26T17:45:00Z">
        <w:del w:id="1843" w:author="Bhattacharya, Joydeep [ECONS] [2]" w:date="2019-03-06T13:50:00Z">
          <w:r w:rsidR="00AA510F" w:rsidRPr="00B44471" w:rsidDel="00BB3169">
            <w:rPr>
              <w:rFonts w:ascii="Adobe Caslon Pro" w:hAnsi="Adobe Caslon Pro" w:cstheme="minorHAnsi"/>
              <w:noProof/>
              <w:rPrChange w:id="1844" w:author="Sher Afghan Asad" w:date="2019-03-07T03:43:00Z">
                <w:rPr>
                  <w:rFonts w:cstheme="minorHAnsi"/>
                  <w:noProof/>
                </w:rPr>
              </w:rPrChange>
            </w:rPr>
            <w:delText>s</w:delText>
          </w:r>
        </w:del>
      </w:ins>
      <w:del w:id="1845" w:author="Bhattacharya, Joydeep [ECONS] [2]" w:date="2019-03-06T13:50:00Z">
        <w:r w:rsidRPr="00B44471" w:rsidDel="00BB3169">
          <w:rPr>
            <w:rFonts w:ascii="Adobe Caslon Pro" w:hAnsi="Adobe Caslon Pro" w:cstheme="minorHAnsi"/>
            <w:rPrChange w:id="1846" w:author="Sher Afghan Asad" w:date="2019-03-07T03:43:00Z">
              <w:rPr>
                <w:rFonts w:ascii="Garamond" w:hAnsi="Garamond" w:cs="F15"/>
              </w:rPr>
            </w:rPrChange>
          </w:rPr>
          <w:delText xml:space="preserve"> </w:delText>
        </w:r>
      </w:del>
      <w:del w:id="1847" w:author="Bhattacharya, Joydeep [ECONS]" w:date="2019-02-26T17:54:00Z">
        <w:r w:rsidRPr="00B44471" w:rsidDel="00C103B9">
          <w:rPr>
            <w:rFonts w:ascii="Adobe Caslon Pro" w:hAnsi="Adobe Caslon Pro" w:cstheme="minorHAnsi"/>
            <w:rPrChange w:id="1848" w:author="Sher Afghan Asad" w:date="2019-03-07T03:43:00Z">
              <w:rPr>
                <w:rFonts w:ascii="Garamond" w:hAnsi="Garamond" w:cs="F15"/>
              </w:rPr>
            </w:rPrChange>
          </w:rPr>
          <w:delText>about employer’s decisions and thus,</w:delText>
        </w:r>
      </w:del>
      <w:ins w:id="1849" w:author="Bhattacharya, Joydeep [ECONS]" w:date="2019-02-26T17:54:00Z">
        <w:r w:rsidR="00C103B9" w:rsidRPr="00B44471">
          <w:rPr>
            <w:rFonts w:ascii="Adobe Caslon Pro" w:hAnsi="Adobe Caslon Pro" w:cstheme="minorHAnsi"/>
            <w:rPrChange w:id="1850" w:author="Sher Afghan Asad" w:date="2019-03-07T03:43:00Z">
              <w:rPr>
                <w:rFonts w:cstheme="minorHAnsi"/>
              </w:rPr>
            </w:rPrChange>
          </w:rPr>
          <w:t>thereby</w:t>
        </w:r>
      </w:ins>
      <w:r w:rsidRPr="00B44471">
        <w:rPr>
          <w:rFonts w:ascii="Adobe Caslon Pro" w:hAnsi="Adobe Caslon Pro" w:cstheme="minorHAnsi"/>
          <w:rPrChange w:id="1851" w:author="Sher Afghan Asad" w:date="2019-03-07T03:43:00Z">
            <w:rPr>
              <w:rFonts w:ascii="Garamond" w:hAnsi="Garamond" w:cs="F15"/>
            </w:rPr>
          </w:rPrChange>
        </w:rPr>
        <w:t xml:space="preserve"> eliminat</w:t>
      </w:r>
      <w:ins w:id="1852" w:author="Bhattacharya, Joydeep [ECONS]" w:date="2019-02-26T17:54:00Z">
        <w:r w:rsidR="00C103B9" w:rsidRPr="00B44471">
          <w:rPr>
            <w:rFonts w:ascii="Adobe Caslon Pro" w:hAnsi="Adobe Caslon Pro" w:cstheme="minorHAnsi"/>
            <w:rPrChange w:id="1853" w:author="Sher Afghan Asad" w:date="2019-03-07T03:43:00Z">
              <w:rPr>
                <w:rFonts w:cstheme="minorHAnsi"/>
              </w:rPr>
            </w:rPrChange>
          </w:rPr>
          <w:t xml:space="preserve">ing most </w:t>
        </w:r>
        <w:del w:id="1854" w:author="Bhattacharya, Joydeep [ECONS] [2]" w:date="2019-03-06T13:50:00Z">
          <w:r w:rsidR="00C103B9" w:rsidRPr="00B44471" w:rsidDel="00BB3169">
            <w:rPr>
              <w:rFonts w:ascii="Adobe Caslon Pro" w:hAnsi="Adobe Caslon Pro" w:cstheme="minorHAnsi"/>
              <w:rPrChange w:id="1855" w:author="Sher Afghan Asad" w:date="2019-03-07T03:43:00Z">
                <w:rPr>
                  <w:rFonts w:cstheme="minorHAnsi"/>
                </w:rPr>
              </w:rPrChange>
            </w:rPr>
            <w:delText>avenues</w:delText>
          </w:r>
        </w:del>
      </w:ins>
      <w:ins w:id="1856" w:author="Bhattacharya, Joydeep [ECONS] [2]" w:date="2019-03-06T13:50:00Z">
        <w:r w:rsidR="00BB3169" w:rsidRPr="00B44471">
          <w:rPr>
            <w:rFonts w:ascii="Adobe Caslon Pro" w:hAnsi="Adobe Caslon Pro" w:cstheme="minorHAnsi"/>
          </w:rPr>
          <w:t>channels</w:t>
        </w:r>
      </w:ins>
      <w:ins w:id="1857" w:author="Bhattacharya, Joydeep [ECONS]" w:date="2019-02-26T17:54:00Z">
        <w:r w:rsidR="00C103B9" w:rsidRPr="00B44471">
          <w:rPr>
            <w:rFonts w:ascii="Adobe Caslon Pro" w:hAnsi="Adobe Caslon Pro" w:cstheme="minorHAnsi"/>
            <w:rPrChange w:id="1858" w:author="Sher Afghan Asad" w:date="2019-03-07T03:43:00Z">
              <w:rPr>
                <w:rFonts w:cstheme="minorHAnsi"/>
              </w:rPr>
            </w:rPrChange>
          </w:rPr>
          <w:t xml:space="preserve"> </w:t>
        </w:r>
      </w:ins>
      <w:del w:id="1859" w:author="Bhattacharya, Joydeep [ECONS]" w:date="2019-02-26T17:54:00Z">
        <w:r w:rsidRPr="00B44471" w:rsidDel="00C103B9">
          <w:rPr>
            <w:rFonts w:ascii="Adobe Caslon Pro" w:hAnsi="Adobe Caslon Pro" w:cstheme="minorHAnsi"/>
            <w:rPrChange w:id="1860" w:author="Sher Afghan Asad" w:date="2019-03-07T03:43:00Z">
              <w:rPr>
                <w:rFonts w:ascii="Garamond" w:hAnsi="Garamond" w:cs="F15"/>
              </w:rPr>
            </w:rPrChange>
          </w:rPr>
          <w:delText xml:space="preserve">es possibilities </w:delText>
        </w:r>
      </w:del>
      <w:del w:id="1861" w:author="Bhattacharya, Joydeep [ECONS]" w:date="2019-03-04T14:19:00Z">
        <w:r w:rsidRPr="00B44471" w:rsidDel="002F65BA">
          <w:rPr>
            <w:rFonts w:ascii="Adobe Caslon Pro" w:hAnsi="Adobe Caslon Pro" w:cstheme="minorHAnsi"/>
            <w:rPrChange w:id="1862" w:author="Sher Afghan Asad" w:date="2019-03-07T03:43:00Z">
              <w:rPr>
                <w:rFonts w:ascii="Garamond" w:hAnsi="Garamond" w:cs="F15"/>
              </w:rPr>
            </w:rPrChange>
          </w:rPr>
          <w:delText>of</w:delText>
        </w:r>
      </w:del>
      <w:ins w:id="1863" w:author="Bhattacharya, Joydeep [ECONS]" w:date="2019-03-04T14:19:00Z">
        <w:r w:rsidR="002F65BA" w:rsidRPr="00B44471">
          <w:rPr>
            <w:rFonts w:ascii="Adobe Caslon Pro" w:hAnsi="Adobe Caslon Pro" w:cstheme="minorHAnsi"/>
            <w:rPrChange w:id="1864" w:author="Sher Afghan Asad" w:date="2019-03-07T03:43:00Z">
              <w:rPr>
                <w:rFonts w:cstheme="minorHAnsi"/>
              </w:rPr>
            </w:rPrChange>
          </w:rPr>
          <w:t>for</w:t>
        </w:r>
      </w:ins>
      <w:r w:rsidRPr="00B44471">
        <w:rPr>
          <w:rFonts w:ascii="Adobe Caslon Pro" w:hAnsi="Adobe Caslon Pro" w:cstheme="minorHAnsi"/>
          <w:rPrChange w:id="1865" w:author="Sher Afghan Asad" w:date="2019-03-07T03:43:00Z">
            <w:rPr>
              <w:rFonts w:ascii="Garamond" w:hAnsi="Garamond" w:cs="F15"/>
            </w:rPr>
          </w:rPrChange>
        </w:rPr>
        <w:t xml:space="preserve"> statistical discrimination</w:t>
      </w:r>
      <w:ins w:id="1866" w:author="Bhattacharya, Joydeep [ECONS] [2]" w:date="2019-03-06T13:50:00Z">
        <w:r w:rsidR="00BB3169" w:rsidRPr="00B44471">
          <w:rPr>
            <w:rFonts w:ascii="Adobe Caslon Pro" w:hAnsi="Adobe Caslon Pro" w:cstheme="minorHAnsi"/>
          </w:rPr>
          <w:t xml:space="preserve"> by workers</w:t>
        </w:r>
      </w:ins>
      <w:ins w:id="1867" w:author="Bhattacharya, Joydeep [ECONS]" w:date="2019-03-04T14:19:00Z">
        <w:del w:id="1868" w:author="Bhattacharya, Joydeep [ECONS] [2]" w:date="2019-03-06T13:50:00Z">
          <w:r w:rsidR="002F65BA" w:rsidRPr="00B44471" w:rsidDel="00BB3169">
            <w:rPr>
              <w:rFonts w:ascii="Adobe Caslon Pro" w:hAnsi="Adobe Caslon Pro" w:cstheme="minorHAnsi"/>
              <w:rPrChange w:id="1869" w:author="Sher Afghan Asad" w:date="2019-03-07T03:43:00Z">
                <w:rPr>
                  <w:rFonts w:cstheme="minorHAnsi"/>
                </w:rPr>
              </w:rPrChange>
            </w:rPr>
            <w:delText xml:space="preserve"> to arise</w:delText>
          </w:r>
        </w:del>
      </w:ins>
      <w:del w:id="1870" w:author="Bhattacharya, Joydeep [ECONS] [2]" w:date="2019-03-06T13:50:00Z">
        <w:r w:rsidRPr="00B44471" w:rsidDel="00BB3169">
          <w:rPr>
            <w:rFonts w:ascii="Adobe Caslon Pro" w:hAnsi="Adobe Caslon Pro" w:cstheme="minorHAnsi"/>
            <w:rPrChange w:id="1871" w:author="Sher Afghan Asad" w:date="2019-03-07T03:43:00Z">
              <w:rPr>
                <w:rFonts w:ascii="Garamond" w:hAnsi="Garamond" w:cs="F15"/>
              </w:rPr>
            </w:rPrChange>
          </w:rPr>
          <w:delText xml:space="preserve"> </w:delText>
        </w:r>
      </w:del>
      <w:del w:id="1872" w:author="Bhattacharya, Joydeep [ECONS]" w:date="2019-02-26T17:54:00Z">
        <w:r w:rsidRPr="00B44471" w:rsidDel="00C103B9">
          <w:rPr>
            <w:rFonts w:ascii="Adobe Caslon Pro" w:hAnsi="Adobe Caslon Pro" w:cstheme="minorHAnsi"/>
            <w:rPrChange w:id="1873" w:author="Sher Afghan Asad" w:date="2019-03-07T03:43:00Z">
              <w:rPr>
                <w:rFonts w:ascii="Garamond" w:hAnsi="Garamond" w:cs="F15"/>
              </w:rPr>
            </w:rPrChange>
          </w:rPr>
          <w:delText>to the extent possible</w:delText>
        </w:r>
      </w:del>
      <w:r w:rsidRPr="00B44471">
        <w:rPr>
          <w:rFonts w:ascii="Adobe Caslon Pro" w:hAnsi="Adobe Caslon Pro" w:cstheme="minorHAnsi"/>
          <w:rPrChange w:id="1874" w:author="Sher Afghan Asad" w:date="2019-03-07T03:43:00Z">
            <w:rPr>
              <w:rFonts w:ascii="Garamond" w:hAnsi="Garamond" w:cs="F15"/>
            </w:rPr>
          </w:rPrChange>
        </w:rPr>
        <w:t>.</w:t>
      </w:r>
      <w:ins w:id="1875" w:author="Bhattacharya, Joydeep [ECONS]" w:date="2019-02-26T17:55:00Z">
        <w:r w:rsidR="00C103B9" w:rsidRPr="00B44471">
          <w:rPr>
            <w:rFonts w:ascii="Adobe Caslon Pro" w:hAnsi="Adobe Caslon Pro" w:cstheme="minorHAnsi"/>
            <w:rPrChange w:id="1876" w:author="Sher Afghan Asad" w:date="2019-03-07T03:43:00Z">
              <w:rPr>
                <w:rFonts w:cstheme="minorHAnsi"/>
              </w:rPr>
            </w:rPrChange>
          </w:rPr>
          <w:t xml:space="preserve"> Also note</w:t>
        </w:r>
      </w:ins>
      <w:ins w:id="1877" w:author="Bhattacharya, Joydeep [ECONS]" w:date="2019-03-04T14:19:00Z">
        <w:r w:rsidR="002F65BA" w:rsidRPr="00B44471">
          <w:rPr>
            <w:rFonts w:ascii="Adobe Caslon Pro" w:hAnsi="Adobe Caslon Pro" w:cstheme="minorHAnsi"/>
            <w:rPrChange w:id="1878" w:author="Sher Afghan Asad" w:date="2019-03-07T03:43:00Z">
              <w:rPr>
                <w:rFonts w:cstheme="minorHAnsi"/>
              </w:rPr>
            </w:rPrChange>
          </w:rPr>
          <w:t>,</w:t>
        </w:r>
      </w:ins>
      <w:ins w:id="1879" w:author="Bhattacharya, Joydeep [ECONS]" w:date="2019-02-26T17:55:00Z">
        <w:r w:rsidR="00C103B9" w:rsidRPr="00B44471">
          <w:rPr>
            <w:rFonts w:ascii="Adobe Caslon Pro" w:hAnsi="Adobe Caslon Pro" w:cstheme="minorHAnsi"/>
            <w:rPrChange w:id="1880" w:author="Sher Afghan Asad" w:date="2019-03-07T03:43:00Z">
              <w:rPr>
                <w:rFonts w:cstheme="minorHAnsi"/>
              </w:rPr>
            </w:rPrChange>
          </w:rPr>
          <w:t xml:space="preserve"> we</w:t>
        </w:r>
      </w:ins>
      <w:ins w:id="1881" w:author="Bhattacharya, Joydeep [ECONS]" w:date="2019-02-26T17:56:00Z">
        <w:r w:rsidR="00C103B9" w:rsidRPr="00B44471">
          <w:rPr>
            <w:rFonts w:ascii="Adobe Caslon Pro" w:hAnsi="Adobe Caslon Pro" w:cstheme="minorHAnsi"/>
            <w:rPrChange w:id="1882" w:author="Sher Afghan Asad" w:date="2019-03-07T03:43:00Z">
              <w:rPr>
                <w:rFonts w:cstheme="minorHAnsi"/>
              </w:rPr>
            </w:rPrChange>
          </w:rPr>
          <w:t xml:space="preserve"> (</w:t>
        </w:r>
        <w:r w:rsidR="002F65BA" w:rsidRPr="00B44471">
          <w:rPr>
            <w:rFonts w:ascii="Adobe Caslon Pro" w:hAnsi="Adobe Caslon Pro" w:cstheme="minorHAnsi"/>
            <w:rPrChange w:id="1883" w:author="Sher Afghan Asad" w:date="2019-03-07T03:43:00Z">
              <w:rPr>
                <w:rFonts w:cstheme="minorHAnsi"/>
              </w:rPr>
            </w:rPrChange>
          </w:rPr>
          <w:t xml:space="preserve">as do </w:t>
        </w:r>
      </w:ins>
      <w:ins w:id="1884" w:author="Sher Afghan Asad" w:date="2019-03-07T03:10:00Z">
        <w:r w:rsidR="00B676FE" w:rsidRPr="00B44471">
          <w:rPr>
            <w:rFonts w:ascii="Adobe Caslon Pro" w:hAnsi="Adobe Caslon Pro" w:cstheme="minorHAnsi"/>
          </w:rPr>
          <w:fldChar w:fldCharType="begin" w:fldLock="1"/>
        </w:r>
      </w:ins>
      <w:r w:rsidR="00B676FE" w:rsidRPr="00B44471">
        <w:rPr>
          <w:rFonts w:ascii="Adobe Caslon Pro" w:hAnsi="Adobe Caslon Pro" w:cstheme="minorHAnsi"/>
        </w:rPr>
        <w:instrText>ADDIN CSL_CITATION {"citationItems":[{"id":"ITEM-1","itemData":{"DOI":"10.1093/restud/rdx033","ISBN":"9788578110796","ISSN":"1467937X","PMID":"25246403","abstract":"We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Dellavigna","given":"Stefano","non-dropping-particle":"","parse-names":false,"suffix":""},{"dropping-particle":"","family":"Pope","given":"Devin","non-dropping-particle":"","parse-names":false,"suffix":""}],"container-title":"Review of Economic Studies","id":"ITEM-1","issue":"2","issued":{"date-parts":[["2018"]]},"page":"1029-1069","title":"What motivates effort? Evidence and expert forecasts","type":"article-journal","volume":"85"},"uris":["http://www.mendeley.com/documents/?uuid=f35f2277-ff0c-412d-93cc-0fd45d79a3ad"]}],"mendeley":{"formattedCitation":"(Dellavigna &amp; Pope, 2018)","manualFormatting":"Dellavigna &amp; Pope (2018)","plainTextFormattedCitation":"(Dellavigna &amp; Pope, 2018)","previouslyFormattedCitation":"(Dellavigna &amp; Pope, 2018)"},"properties":{"noteIndex":0},"schema":"https://github.com/citation-style-language/schema/raw/master/csl-citation.json"}</w:instrText>
      </w:r>
      <w:r w:rsidR="00B676FE" w:rsidRPr="00454D6C">
        <w:rPr>
          <w:rFonts w:ascii="Adobe Caslon Pro" w:hAnsi="Adobe Caslon Pro" w:cstheme="minorHAnsi"/>
        </w:rPr>
        <w:fldChar w:fldCharType="separate"/>
      </w:r>
      <w:del w:id="1885" w:author="Sher Afghan Asad" w:date="2019-03-07T03:10:00Z">
        <w:r w:rsidR="00B676FE" w:rsidRPr="00B44471" w:rsidDel="00B676FE">
          <w:rPr>
            <w:rFonts w:ascii="Adobe Caslon Pro" w:hAnsi="Adobe Caslon Pro" w:cstheme="minorHAnsi"/>
            <w:noProof/>
          </w:rPr>
          <w:delText>(</w:delText>
        </w:r>
      </w:del>
      <w:r w:rsidR="00B676FE" w:rsidRPr="00B44471">
        <w:rPr>
          <w:rFonts w:ascii="Adobe Caslon Pro" w:hAnsi="Adobe Caslon Pro" w:cstheme="minorHAnsi"/>
          <w:noProof/>
        </w:rPr>
        <w:t>Dellavigna &amp; Pope</w:t>
      </w:r>
      <w:ins w:id="1886" w:author="Sher Afghan Asad" w:date="2019-03-07T03:10:00Z">
        <w:r w:rsidR="00B676FE" w:rsidRPr="00B44471">
          <w:rPr>
            <w:rFonts w:ascii="Adobe Caslon Pro" w:hAnsi="Adobe Caslon Pro" w:cstheme="minorHAnsi"/>
            <w:noProof/>
          </w:rPr>
          <w:t xml:space="preserve"> </w:t>
        </w:r>
      </w:ins>
      <w:del w:id="1887" w:author="Sher Afghan Asad" w:date="2019-03-07T03:10:00Z">
        <w:r w:rsidR="00B676FE" w:rsidRPr="00B44471" w:rsidDel="00B676FE">
          <w:rPr>
            <w:rFonts w:ascii="Adobe Caslon Pro" w:hAnsi="Adobe Caslon Pro" w:cstheme="minorHAnsi"/>
            <w:noProof/>
          </w:rPr>
          <w:delText xml:space="preserve">, </w:delText>
        </w:r>
      </w:del>
      <w:ins w:id="1888" w:author="Sher Afghan Asad" w:date="2019-03-07T03:10:00Z">
        <w:r w:rsidR="00B676FE" w:rsidRPr="00B44471">
          <w:rPr>
            <w:rFonts w:ascii="Adobe Caslon Pro" w:hAnsi="Adobe Caslon Pro" w:cstheme="minorHAnsi"/>
            <w:noProof/>
          </w:rPr>
          <w:t>(</w:t>
        </w:r>
      </w:ins>
      <w:r w:rsidR="00B676FE" w:rsidRPr="00B44471">
        <w:rPr>
          <w:rFonts w:ascii="Adobe Caslon Pro" w:hAnsi="Adobe Caslon Pro" w:cstheme="minorHAnsi"/>
          <w:noProof/>
        </w:rPr>
        <w:t>2018)</w:t>
      </w:r>
      <w:ins w:id="1889" w:author="Sher Afghan Asad" w:date="2019-03-07T03:10:00Z">
        <w:r w:rsidR="00B676FE" w:rsidRPr="00454D6C">
          <w:rPr>
            <w:rFonts w:ascii="Adobe Caslon Pro" w:hAnsi="Adobe Caslon Pro" w:cstheme="minorHAnsi"/>
          </w:rPr>
          <w:fldChar w:fldCharType="end"/>
        </w:r>
      </w:ins>
      <w:ins w:id="1890" w:author="Bhattacharya, Joydeep [ECONS]" w:date="2019-02-26T17:56:00Z">
        <w:del w:id="1891" w:author="Sher Afghan Asad" w:date="2019-03-07T03:10:00Z">
          <w:r w:rsidR="002F65BA" w:rsidRPr="00B44471" w:rsidDel="00B676FE">
            <w:rPr>
              <w:rFonts w:ascii="Adobe Caslon Pro" w:hAnsi="Adobe Caslon Pro" w:cstheme="minorHAnsi"/>
              <w:rPrChange w:id="1892" w:author="Sher Afghan Asad" w:date="2019-03-07T03:43:00Z">
                <w:rPr>
                  <w:rFonts w:cstheme="minorHAnsi"/>
                </w:rPr>
              </w:rPrChange>
            </w:rPr>
            <w:delText>DellaVigna and Pope, 2018</w:delText>
          </w:r>
        </w:del>
        <w:r w:rsidR="002F65BA" w:rsidRPr="00B44471">
          <w:rPr>
            <w:rFonts w:ascii="Adobe Caslon Pro" w:hAnsi="Adobe Caslon Pro" w:cstheme="minorHAnsi"/>
            <w:rPrChange w:id="1893" w:author="Sher Afghan Asad" w:date="2019-03-07T03:43:00Z">
              <w:rPr>
                <w:rFonts w:cstheme="minorHAnsi"/>
              </w:rPr>
            </w:rPrChange>
          </w:rPr>
          <w:t xml:space="preserve">) </w:t>
        </w:r>
      </w:ins>
      <w:ins w:id="1894" w:author="Sher Afghan Asad" w:date="2019-03-07T10:28:00Z">
        <w:r w:rsidR="0073119F">
          <w:rPr>
            <w:rFonts w:ascii="Adobe Caslon Pro" w:hAnsi="Adobe Caslon Pro" w:cstheme="minorHAnsi"/>
          </w:rPr>
          <w:t xml:space="preserve">will </w:t>
        </w:r>
      </w:ins>
      <w:ins w:id="1895" w:author="Bhattacharya, Joydeep [ECONS]" w:date="2019-03-04T14:20:00Z">
        <w:r w:rsidR="00CB2414" w:rsidRPr="00B44471">
          <w:rPr>
            <w:rFonts w:ascii="Adobe Caslon Pro" w:hAnsi="Adobe Caslon Pro" w:cstheme="minorHAnsi"/>
            <w:rPrChange w:id="1896" w:author="Sher Afghan Asad" w:date="2019-03-07T03:43:00Z">
              <w:rPr>
                <w:rFonts w:cstheme="minorHAnsi"/>
              </w:rPr>
            </w:rPrChange>
          </w:rPr>
          <w:t xml:space="preserve">use </w:t>
        </w:r>
      </w:ins>
      <w:del w:id="1897" w:author="Bhattacharya, Joydeep [ECONS]" w:date="2019-02-26T17:54:00Z">
        <w:r w:rsidRPr="00B44471" w:rsidDel="00C103B9">
          <w:rPr>
            <w:rFonts w:ascii="Adobe Caslon Pro" w:hAnsi="Adobe Caslon Pro" w:cstheme="minorHAnsi"/>
            <w:rPrChange w:id="1898" w:author="Sher Afghan Asad" w:date="2019-03-07T03:43:00Z">
              <w:rPr>
                <w:rFonts w:ascii="Garamond" w:hAnsi="Garamond" w:cs="F15"/>
              </w:rPr>
            </w:rPrChange>
          </w:rPr>
          <w:delText xml:space="preserve"> Discrimination, if any, in this setting may be attributed to taste based prejudice.</w:delText>
        </w:r>
      </w:del>
    </w:p>
    <w:p w14:paraId="539A0297" w14:textId="6B0B8262" w:rsidR="00CA01C3" w:rsidRPr="00B44471" w:rsidRDefault="00CA01C3">
      <w:pPr>
        <w:autoSpaceDE w:val="0"/>
        <w:autoSpaceDN w:val="0"/>
        <w:adjustRightInd w:val="0"/>
        <w:spacing w:before="120" w:after="120" w:line="240" w:lineRule="auto"/>
        <w:jc w:val="both"/>
        <w:rPr>
          <w:rFonts w:ascii="Adobe Caslon Pro" w:hAnsi="Adobe Caslon Pro" w:cstheme="minorHAnsi"/>
          <w:rPrChange w:id="1899" w:author="Sher Afghan Asad" w:date="2019-03-07T03:43:00Z">
            <w:rPr>
              <w:rFonts w:ascii="Garamond" w:hAnsi="Garamond" w:cs="F15"/>
            </w:rPr>
          </w:rPrChange>
        </w:rPr>
      </w:pPr>
      <w:del w:id="1900" w:author="Bhattacharya, Joydeep [ECONS]" w:date="2019-02-26T17:55:00Z">
        <w:r w:rsidRPr="00B44471" w:rsidDel="00C103B9">
          <w:rPr>
            <w:rFonts w:ascii="Adobe Caslon Pro" w:hAnsi="Adobe Caslon Pro" w:cstheme="minorHAnsi"/>
            <w:rPrChange w:id="1901" w:author="Sher Afghan Asad" w:date="2019-03-07T03:43:00Z">
              <w:rPr>
                <w:rFonts w:ascii="Garamond" w:hAnsi="Garamond" w:cs="F15"/>
              </w:rPr>
            </w:rPrChange>
          </w:rPr>
          <w:delText xml:space="preserve">Our experimental design is different from early gift exchange experiments in one important sense. We use </w:delText>
        </w:r>
      </w:del>
      <w:del w:id="1902" w:author="Bhattacharya, Joydeep [ECONS]" w:date="2019-03-04T14:20:00Z">
        <w:r w:rsidRPr="00B44471" w:rsidDel="00CB2414">
          <w:rPr>
            <w:rFonts w:ascii="Adobe Caslon Pro" w:hAnsi="Adobe Caslon Pro" w:cstheme="minorHAnsi"/>
            <w:rPrChange w:id="1903" w:author="Sher Afghan Asad" w:date="2019-03-07T03:43:00Z">
              <w:rPr>
                <w:rFonts w:ascii="Garamond" w:hAnsi="Garamond" w:cs="F15"/>
              </w:rPr>
            </w:rPrChange>
          </w:rPr>
          <w:delText xml:space="preserve">a </w:delText>
        </w:r>
      </w:del>
      <w:ins w:id="1904" w:author="Bhattacharya, Joydeep [ECONS]" w:date="2019-03-04T14:20:00Z">
        <w:r w:rsidR="00CB2414" w:rsidRPr="00B44471">
          <w:rPr>
            <w:rFonts w:ascii="Adobe Caslon Pro" w:hAnsi="Adobe Caslon Pro" w:cstheme="minorHAnsi"/>
            <w:rPrChange w:id="1905" w:author="Sher Afghan Asad" w:date="2019-03-07T03:43:00Z">
              <w:rPr>
                <w:rFonts w:cstheme="minorHAnsi"/>
              </w:rPr>
            </w:rPrChange>
          </w:rPr>
          <w:t xml:space="preserve">a </w:t>
        </w:r>
      </w:ins>
      <w:r w:rsidRPr="00B44471">
        <w:rPr>
          <w:rFonts w:ascii="Adobe Caslon Pro" w:hAnsi="Adobe Caslon Pro" w:cstheme="minorHAnsi"/>
          <w:rPrChange w:id="1906" w:author="Sher Afghan Asad" w:date="2019-03-07T03:43:00Z">
            <w:rPr>
              <w:rFonts w:ascii="Garamond" w:hAnsi="Garamond" w:cs="F15"/>
            </w:rPr>
          </w:rPrChange>
        </w:rPr>
        <w:t xml:space="preserve">real-effort </w:t>
      </w:r>
      <w:del w:id="1907" w:author="Bhattacharya, Joydeep [ECONS]" w:date="2019-02-26T17:56:00Z">
        <w:r w:rsidRPr="00B44471" w:rsidDel="00C103B9">
          <w:rPr>
            <w:rFonts w:ascii="Adobe Caslon Pro" w:hAnsi="Adobe Caslon Pro" w:cstheme="minorHAnsi"/>
            <w:rPrChange w:id="1908" w:author="Sher Afghan Asad" w:date="2019-03-07T03:43:00Z">
              <w:rPr>
                <w:rFonts w:ascii="Garamond" w:hAnsi="Garamond" w:cs="F15"/>
              </w:rPr>
            </w:rPrChange>
          </w:rPr>
          <w:delText xml:space="preserve">based </w:delText>
        </w:r>
      </w:del>
      <w:r w:rsidRPr="00B44471">
        <w:rPr>
          <w:rFonts w:ascii="Adobe Caslon Pro" w:hAnsi="Adobe Caslon Pro" w:cstheme="minorHAnsi"/>
          <w:rPrChange w:id="1909" w:author="Sher Afghan Asad" w:date="2019-03-07T03:43:00Z">
            <w:rPr>
              <w:rFonts w:ascii="Garamond" w:hAnsi="Garamond" w:cs="F15"/>
            </w:rPr>
          </w:rPrChange>
        </w:rPr>
        <w:t xml:space="preserve">task which means </w:t>
      </w:r>
      <w:del w:id="1910" w:author="Bhattacharya, Joydeep [ECONS]" w:date="2019-02-26T17:56:00Z">
        <w:r w:rsidRPr="00B44471" w:rsidDel="00C103B9">
          <w:rPr>
            <w:rFonts w:ascii="Adobe Caslon Pro" w:hAnsi="Adobe Caslon Pro" w:cstheme="minorHAnsi"/>
            <w:rPrChange w:id="1911" w:author="Sher Afghan Asad" w:date="2019-03-07T03:43:00Z">
              <w:rPr>
                <w:rFonts w:ascii="Garamond" w:hAnsi="Garamond" w:cs="F15"/>
              </w:rPr>
            </w:rPrChange>
          </w:rPr>
          <w:delText xml:space="preserve">that </w:delText>
        </w:r>
      </w:del>
      <w:r w:rsidRPr="00B44471">
        <w:rPr>
          <w:rFonts w:ascii="Adobe Caslon Pro" w:hAnsi="Adobe Caslon Pro" w:cstheme="minorHAnsi"/>
          <w:rPrChange w:id="1912" w:author="Sher Afghan Asad" w:date="2019-03-07T03:43:00Z">
            <w:rPr>
              <w:rFonts w:ascii="Garamond" w:hAnsi="Garamond" w:cs="F15"/>
            </w:rPr>
          </w:rPrChange>
        </w:rPr>
        <w:t xml:space="preserve">both effort and </w:t>
      </w:r>
      <w:ins w:id="1913" w:author="Bhattacharya, Joydeep [ECONS]" w:date="2019-03-04T14:20:00Z">
        <w:r w:rsidR="00CB2414" w:rsidRPr="00B44471">
          <w:rPr>
            <w:rFonts w:ascii="Adobe Caslon Pro" w:hAnsi="Adobe Caslon Pro" w:cstheme="minorHAnsi"/>
            <w:rPrChange w:id="1914" w:author="Sher Afghan Asad" w:date="2019-03-07T03:43:00Z">
              <w:rPr>
                <w:rFonts w:cstheme="minorHAnsi"/>
              </w:rPr>
            </w:rPrChange>
          </w:rPr>
          <w:t xml:space="preserve">the </w:t>
        </w:r>
      </w:ins>
      <w:r w:rsidRPr="00B44471">
        <w:rPr>
          <w:rFonts w:ascii="Adobe Caslon Pro" w:hAnsi="Adobe Caslon Pro" w:cstheme="minorHAnsi"/>
          <w:rPrChange w:id="1915" w:author="Sher Afghan Asad" w:date="2019-03-07T03:43:00Z">
            <w:rPr>
              <w:rFonts w:ascii="Garamond" w:hAnsi="Garamond" w:cs="F15"/>
            </w:rPr>
          </w:rPrChange>
        </w:rPr>
        <w:t>cost</w:t>
      </w:r>
      <w:ins w:id="1916" w:author="Bhattacharya, Joydeep [ECONS]" w:date="2019-03-04T14:21:00Z">
        <w:r w:rsidR="00CB2414" w:rsidRPr="00B44471">
          <w:rPr>
            <w:rFonts w:ascii="Adobe Caslon Pro" w:hAnsi="Adobe Caslon Pro" w:cstheme="minorHAnsi"/>
            <w:rPrChange w:id="1917" w:author="Sher Afghan Asad" w:date="2019-03-07T03:43:00Z">
              <w:rPr>
                <w:rFonts w:cstheme="minorHAnsi"/>
              </w:rPr>
            </w:rPrChange>
          </w:rPr>
          <w:t>s</w:t>
        </w:r>
      </w:ins>
      <w:r w:rsidRPr="00B44471">
        <w:rPr>
          <w:rFonts w:ascii="Adobe Caslon Pro" w:hAnsi="Adobe Caslon Pro" w:cstheme="minorHAnsi"/>
          <w:rPrChange w:id="1918" w:author="Sher Afghan Asad" w:date="2019-03-07T03:43:00Z">
            <w:rPr>
              <w:rFonts w:ascii="Garamond" w:hAnsi="Garamond" w:cs="F15"/>
            </w:rPr>
          </w:rPrChange>
        </w:rPr>
        <w:t xml:space="preserve"> of effort </w:t>
      </w:r>
      <w:del w:id="1919" w:author="Sher Afghan Asad" w:date="2019-03-07T10:29:00Z">
        <w:r w:rsidRPr="00B44471" w:rsidDel="0073119F">
          <w:rPr>
            <w:rFonts w:ascii="Adobe Caslon Pro" w:hAnsi="Adobe Caslon Pro" w:cstheme="minorHAnsi"/>
            <w:rPrChange w:id="1920" w:author="Sher Afghan Asad" w:date="2019-03-07T03:43:00Z">
              <w:rPr>
                <w:rFonts w:ascii="Garamond" w:hAnsi="Garamond" w:cs="F15"/>
              </w:rPr>
            </w:rPrChange>
          </w:rPr>
          <w:delText xml:space="preserve">are </w:delText>
        </w:r>
      </w:del>
      <w:ins w:id="1921" w:author="Sher Afghan Asad" w:date="2019-03-07T10:29:00Z">
        <w:r w:rsidR="0073119F">
          <w:rPr>
            <w:rFonts w:ascii="Adobe Caslon Pro" w:hAnsi="Adobe Caslon Pro" w:cstheme="minorHAnsi"/>
          </w:rPr>
          <w:t>will be</w:t>
        </w:r>
        <w:r w:rsidR="0073119F" w:rsidRPr="00B44471">
          <w:rPr>
            <w:rFonts w:ascii="Adobe Caslon Pro" w:hAnsi="Adobe Caslon Pro" w:cstheme="minorHAnsi"/>
            <w:rPrChange w:id="1922" w:author="Sher Afghan Asad" w:date="2019-03-07T03:43:00Z">
              <w:rPr>
                <w:rFonts w:ascii="Garamond" w:hAnsi="Garamond" w:cs="F15"/>
              </w:rPr>
            </w:rPrChange>
          </w:rPr>
          <w:t xml:space="preserve"> </w:t>
        </w:r>
      </w:ins>
      <w:r w:rsidRPr="00B44471">
        <w:rPr>
          <w:rFonts w:ascii="Adobe Caslon Pro" w:hAnsi="Adobe Caslon Pro" w:cstheme="minorHAnsi"/>
          <w:i/>
          <w:rPrChange w:id="1923" w:author="Sher Afghan Asad" w:date="2019-03-07T03:43:00Z">
            <w:rPr>
              <w:rFonts w:ascii="Garamond" w:hAnsi="Garamond" w:cs="F15"/>
            </w:rPr>
          </w:rPrChange>
        </w:rPr>
        <w:t>real</w:t>
      </w:r>
      <w:r w:rsidRPr="00B44471">
        <w:rPr>
          <w:rFonts w:ascii="Adobe Caslon Pro" w:hAnsi="Adobe Caslon Pro" w:cstheme="minorHAnsi"/>
          <w:rPrChange w:id="1924" w:author="Sher Afghan Asad" w:date="2019-03-07T03:43:00Z">
            <w:rPr>
              <w:rFonts w:ascii="Garamond" w:hAnsi="Garamond" w:cs="F15"/>
            </w:rPr>
          </w:rPrChange>
        </w:rPr>
        <w:t xml:space="preserve"> </w:t>
      </w:r>
      <w:del w:id="1925" w:author="Bhattacharya, Joydeep [ECONS]" w:date="2019-02-26T17:56:00Z">
        <w:r w:rsidRPr="00B44471" w:rsidDel="00C103B9">
          <w:rPr>
            <w:rFonts w:ascii="Adobe Caslon Pro" w:hAnsi="Adobe Caslon Pro" w:cstheme="minorHAnsi"/>
            <w:rPrChange w:id="1926" w:author="Sher Afghan Asad" w:date="2019-03-07T03:43:00Z">
              <w:rPr>
                <w:rFonts w:ascii="Garamond" w:hAnsi="Garamond" w:cs="F15"/>
              </w:rPr>
            </w:rPrChange>
          </w:rPr>
          <w:delText>as opposed to nominal or</w:delText>
        </w:r>
      </w:del>
      <w:ins w:id="1927" w:author="Bhattacharya, Joydeep [ECONS]" w:date="2019-02-26T17:56:00Z">
        <w:r w:rsidR="00C103B9" w:rsidRPr="00B44471">
          <w:rPr>
            <w:rFonts w:ascii="Adobe Caslon Pro" w:hAnsi="Adobe Caslon Pro" w:cstheme="minorHAnsi"/>
            <w:rPrChange w:id="1928" w:author="Sher Afghan Asad" w:date="2019-03-07T03:43:00Z">
              <w:rPr>
                <w:rFonts w:cstheme="minorHAnsi"/>
              </w:rPr>
            </w:rPrChange>
          </w:rPr>
          <w:t>and not</w:t>
        </w:r>
      </w:ins>
      <w:r w:rsidRPr="00B44471">
        <w:rPr>
          <w:rFonts w:ascii="Adobe Caslon Pro" w:hAnsi="Adobe Caslon Pro" w:cstheme="minorHAnsi"/>
          <w:rPrChange w:id="1929" w:author="Sher Afghan Asad" w:date="2019-03-07T03:43:00Z">
            <w:rPr>
              <w:rFonts w:ascii="Garamond" w:hAnsi="Garamond" w:cs="F15"/>
            </w:rPr>
          </w:rPrChange>
        </w:rPr>
        <w:t xml:space="preserve"> monetary. </w:t>
      </w:r>
      <w:r w:rsidRPr="00B44471">
        <w:rPr>
          <w:rFonts w:ascii="Adobe Caslon Pro" w:hAnsi="Adobe Caslon Pro" w:cstheme="minorHAnsi"/>
          <w:noProof/>
          <w:rPrChange w:id="1930" w:author="Sher Afghan Asad" w:date="2019-03-07T03:43:00Z">
            <w:rPr>
              <w:rFonts w:ascii="Garamond" w:hAnsi="Garamond" w:cs="F15"/>
              <w:noProof/>
            </w:rPr>
          </w:rPrChange>
        </w:rPr>
        <w:t>This</w:t>
      </w:r>
      <w:r w:rsidRPr="00B44471">
        <w:rPr>
          <w:rFonts w:ascii="Adobe Caslon Pro" w:hAnsi="Adobe Caslon Pro" w:cstheme="minorHAnsi"/>
          <w:rPrChange w:id="1931" w:author="Sher Afghan Asad" w:date="2019-03-07T03:43:00Z">
            <w:rPr>
              <w:rFonts w:ascii="Garamond" w:hAnsi="Garamond" w:cs="F15"/>
            </w:rPr>
          </w:rPrChange>
        </w:rPr>
        <w:t xml:space="preserve">, in turn, </w:t>
      </w:r>
      <w:ins w:id="1932" w:author="Sher Afghan Asad" w:date="2019-03-07T10:29:00Z">
        <w:r w:rsidR="0073119F">
          <w:rPr>
            <w:rFonts w:ascii="Adobe Caslon Pro" w:hAnsi="Adobe Caslon Pro" w:cstheme="minorHAnsi"/>
          </w:rPr>
          <w:t xml:space="preserve">will </w:t>
        </w:r>
      </w:ins>
      <w:del w:id="1933" w:author="Bhattacharya, Joydeep [ECONS]" w:date="2019-03-04T14:21:00Z">
        <w:r w:rsidRPr="00B44471" w:rsidDel="00CB2414">
          <w:rPr>
            <w:rFonts w:ascii="Adobe Caslon Pro" w:hAnsi="Adobe Caslon Pro" w:cstheme="minorHAnsi"/>
            <w:rPrChange w:id="1934" w:author="Sher Afghan Asad" w:date="2019-03-07T03:43:00Z">
              <w:rPr>
                <w:rFonts w:ascii="Garamond" w:hAnsi="Garamond" w:cs="F15"/>
              </w:rPr>
            </w:rPrChange>
          </w:rPr>
          <w:delText>means that we need</w:delText>
        </w:r>
      </w:del>
      <w:ins w:id="1935" w:author="Bhattacharya, Joydeep [ECONS]" w:date="2019-03-04T14:21:00Z">
        <w:r w:rsidR="00CB2414" w:rsidRPr="00B44471">
          <w:rPr>
            <w:rFonts w:ascii="Adobe Caslon Pro" w:hAnsi="Adobe Caslon Pro" w:cstheme="minorHAnsi"/>
            <w:rPrChange w:id="1936" w:author="Sher Afghan Asad" w:date="2019-03-07T03:43:00Z">
              <w:rPr>
                <w:rFonts w:cstheme="minorHAnsi"/>
              </w:rPr>
            </w:rPrChange>
          </w:rPr>
          <w:t>require</w:t>
        </w:r>
        <w:del w:id="1937" w:author="Sher Afghan Asad" w:date="2019-03-07T10:29:00Z">
          <w:r w:rsidR="00CB2414" w:rsidRPr="00B44471" w:rsidDel="0073119F">
            <w:rPr>
              <w:rFonts w:ascii="Adobe Caslon Pro" w:hAnsi="Adobe Caslon Pro" w:cstheme="minorHAnsi"/>
              <w:rPrChange w:id="1938" w:author="Sher Afghan Asad" w:date="2019-03-07T03:43:00Z">
                <w:rPr>
                  <w:rFonts w:cstheme="minorHAnsi"/>
                </w:rPr>
              </w:rPrChange>
            </w:rPr>
            <w:delText>s</w:delText>
          </w:r>
        </w:del>
        <w:r w:rsidR="00CB2414" w:rsidRPr="00B44471">
          <w:rPr>
            <w:rFonts w:ascii="Adobe Caslon Pro" w:hAnsi="Adobe Caslon Pro" w:cstheme="minorHAnsi"/>
            <w:rPrChange w:id="1939" w:author="Sher Afghan Asad" w:date="2019-03-07T03:43:00Z">
              <w:rPr>
                <w:rFonts w:cstheme="minorHAnsi"/>
              </w:rPr>
            </w:rPrChange>
          </w:rPr>
          <w:t xml:space="preserve"> us</w:t>
        </w:r>
      </w:ins>
      <w:r w:rsidRPr="00B44471">
        <w:rPr>
          <w:rFonts w:ascii="Adobe Caslon Pro" w:hAnsi="Adobe Caslon Pro" w:cstheme="minorHAnsi"/>
          <w:rPrChange w:id="1940" w:author="Sher Afghan Asad" w:date="2019-03-07T03:43:00Z">
            <w:rPr>
              <w:rFonts w:ascii="Garamond" w:hAnsi="Garamond" w:cs="F15"/>
            </w:rPr>
          </w:rPrChange>
        </w:rPr>
        <w:t xml:space="preserve"> to estimate the cost</w:t>
      </w:r>
      <w:ins w:id="1941" w:author="Bhattacharya, Joydeep [ECONS]" w:date="2019-03-04T14:21:00Z">
        <w:r w:rsidR="00CB2414" w:rsidRPr="00B44471">
          <w:rPr>
            <w:rFonts w:ascii="Adobe Caslon Pro" w:hAnsi="Adobe Caslon Pro" w:cstheme="minorHAnsi"/>
            <w:rPrChange w:id="1942" w:author="Sher Afghan Asad" w:date="2019-03-07T03:43:00Z">
              <w:rPr>
                <w:rFonts w:cstheme="minorHAnsi"/>
              </w:rPr>
            </w:rPrChange>
          </w:rPr>
          <w:t>-</w:t>
        </w:r>
      </w:ins>
      <w:del w:id="1943" w:author="Bhattacharya, Joydeep [ECONS]" w:date="2019-03-04T14:21:00Z">
        <w:r w:rsidRPr="00B44471" w:rsidDel="00CB2414">
          <w:rPr>
            <w:rFonts w:ascii="Adobe Caslon Pro" w:hAnsi="Adobe Caslon Pro" w:cstheme="minorHAnsi"/>
            <w:rPrChange w:id="1944" w:author="Sher Afghan Asad" w:date="2019-03-07T03:43:00Z">
              <w:rPr>
                <w:rFonts w:ascii="Garamond" w:hAnsi="Garamond" w:cs="F15"/>
              </w:rPr>
            </w:rPrChange>
          </w:rPr>
          <w:delText xml:space="preserve"> </w:delText>
        </w:r>
      </w:del>
      <w:r w:rsidRPr="00B44471">
        <w:rPr>
          <w:rFonts w:ascii="Adobe Caslon Pro" w:hAnsi="Adobe Caslon Pro" w:cstheme="minorHAnsi"/>
          <w:rPrChange w:id="1945" w:author="Sher Afghan Asad" w:date="2019-03-07T03:43:00Z">
            <w:rPr>
              <w:rFonts w:ascii="Garamond" w:hAnsi="Garamond" w:cs="F15"/>
            </w:rPr>
          </w:rPrChange>
        </w:rPr>
        <w:t>of</w:t>
      </w:r>
      <w:ins w:id="1946" w:author="Bhattacharya, Joydeep [ECONS]" w:date="2019-03-04T14:21:00Z">
        <w:r w:rsidR="00CB2414" w:rsidRPr="00B44471">
          <w:rPr>
            <w:rFonts w:ascii="Adobe Caslon Pro" w:hAnsi="Adobe Caslon Pro" w:cstheme="minorHAnsi"/>
            <w:rPrChange w:id="1947" w:author="Sher Afghan Asad" w:date="2019-03-07T03:43:00Z">
              <w:rPr>
                <w:rFonts w:cstheme="minorHAnsi"/>
              </w:rPr>
            </w:rPrChange>
          </w:rPr>
          <w:t>-</w:t>
        </w:r>
      </w:ins>
      <w:del w:id="1948" w:author="Bhattacharya, Joydeep [ECONS]" w:date="2019-03-04T14:21:00Z">
        <w:r w:rsidRPr="00B44471" w:rsidDel="00CB2414">
          <w:rPr>
            <w:rFonts w:ascii="Adobe Caslon Pro" w:hAnsi="Adobe Caslon Pro" w:cstheme="minorHAnsi"/>
            <w:rPrChange w:id="1949" w:author="Sher Afghan Asad" w:date="2019-03-07T03:43:00Z">
              <w:rPr>
                <w:rFonts w:ascii="Garamond" w:hAnsi="Garamond" w:cs="F15"/>
              </w:rPr>
            </w:rPrChange>
          </w:rPr>
          <w:delText xml:space="preserve"> </w:delText>
        </w:r>
      </w:del>
      <w:r w:rsidRPr="00B44471">
        <w:rPr>
          <w:rFonts w:ascii="Adobe Caslon Pro" w:hAnsi="Adobe Caslon Pro" w:cstheme="minorHAnsi"/>
          <w:rPrChange w:id="1950" w:author="Sher Afghan Asad" w:date="2019-03-07T03:43:00Z">
            <w:rPr>
              <w:rFonts w:ascii="Garamond" w:hAnsi="Garamond" w:cs="F15"/>
            </w:rPr>
          </w:rPrChange>
        </w:rPr>
        <w:t>effort function using structural</w:t>
      </w:r>
      <w:ins w:id="1951" w:author="Bhattacharya, Joydeep [ECONS]" w:date="2019-03-04T14:21:00Z">
        <w:r w:rsidR="00CB2414" w:rsidRPr="00B44471">
          <w:rPr>
            <w:rFonts w:ascii="Adobe Caslon Pro" w:hAnsi="Adobe Caslon Pro" w:cstheme="minorHAnsi"/>
            <w:rPrChange w:id="1952" w:author="Sher Afghan Asad" w:date="2019-03-07T03:43:00Z">
              <w:rPr>
                <w:rFonts w:cstheme="minorHAnsi"/>
              </w:rPr>
            </w:rPrChange>
          </w:rPr>
          <w:t>-</w:t>
        </w:r>
      </w:ins>
      <w:del w:id="1953" w:author="Bhattacharya, Joydeep [ECONS]" w:date="2019-03-04T14:21:00Z">
        <w:r w:rsidRPr="00B44471" w:rsidDel="00CB2414">
          <w:rPr>
            <w:rFonts w:ascii="Adobe Caslon Pro" w:hAnsi="Adobe Caslon Pro" w:cstheme="minorHAnsi"/>
            <w:rPrChange w:id="1954" w:author="Sher Afghan Asad" w:date="2019-03-07T03:43:00Z">
              <w:rPr>
                <w:rFonts w:ascii="Garamond" w:hAnsi="Garamond" w:cs="F15"/>
              </w:rPr>
            </w:rPrChange>
          </w:rPr>
          <w:delText xml:space="preserve"> </w:delText>
        </w:r>
      </w:del>
      <w:r w:rsidRPr="00B44471">
        <w:rPr>
          <w:rFonts w:ascii="Adobe Caslon Pro" w:hAnsi="Adobe Caslon Pro" w:cstheme="minorHAnsi"/>
          <w:rPrChange w:id="1955" w:author="Sher Afghan Asad" w:date="2019-03-07T03:43:00Z">
            <w:rPr>
              <w:rFonts w:ascii="Garamond" w:hAnsi="Garamond" w:cs="F15"/>
            </w:rPr>
          </w:rPrChange>
        </w:rPr>
        <w:t>estimation techniques.</w:t>
      </w:r>
    </w:p>
    <w:p w14:paraId="56623272" w14:textId="1781E1B1" w:rsidR="00CA01C3" w:rsidRPr="00B44471" w:rsidRDefault="00CB2414">
      <w:pPr>
        <w:autoSpaceDE w:val="0"/>
        <w:autoSpaceDN w:val="0"/>
        <w:adjustRightInd w:val="0"/>
        <w:spacing w:before="120" w:after="120" w:line="240" w:lineRule="auto"/>
        <w:jc w:val="both"/>
        <w:rPr>
          <w:rFonts w:ascii="Adobe Caslon Pro" w:hAnsi="Adobe Caslon Pro" w:cstheme="minorHAnsi"/>
          <w:rPrChange w:id="1956" w:author="Sher Afghan Asad" w:date="2019-03-07T03:43:00Z">
            <w:rPr>
              <w:rFonts w:ascii="Garamond" w:hAnsi="Garamond" w:cs="F15"/>
            </w:rPr>
          </w:rPrChange>
        </w:rPr>
      </w:pPr>
      <w:ins w:id="1957" w:author="Bhattacharya, Joydeep [ECONS]" w:date="2019-03-04T14:25:00Z">
        <w:r w:rsidRPr="00B44471">
          <w:rPr>
            <w:rFonts w:ascii="Adobe Caslon Pro" w:hAnsi="Adobe Caslon Pro" w:cstheme="minorHAnsi"/>
            <w:rPrChange w:id="1958" w:author="Sher Afghan Asad" w:date="2019-03-07T03:43:00Z">
              <w:rPr>
                <w:rFonts w:cstheme="minorHAnsi"/>
              </w:rPr>
            </w:rPrChange>
          </w:rPr>
          <w:t xml:space="preserve">A big issue, right off the bat, is, how should race be revealed? </w:t>
        </w:r>
      </w:ins>
      <w:ins w:id="1959" w:author="Bhattacharya, Joydeep [ECONS]" w:date="2019-03-04T14:26:00Z">
        <w:r w:rsidRPr="00B44471">
          <w:rPr>
            <w:rFonts w:ascii="Adobe Caslon Pro" w:hAnsi="Adobe Caslon Pro" w:cstheme="minorHAnsi"/>
            <w:rPrChange w:id="1960" w:author="Sher Afghan Asad" w:date="2019-03-07T03:43:00Z">
              <w:rPr>
                <w:rFonts w:cstheme="minorHAnsi"/>
              </w:rPr>
            </w:rPrChange>
          </w:rPr>
          <w:t xml:space="preserve">We take the approach of revealing race via the revelation of skin-color. To that end, </w:t>
        </w:r>
      </w:ins>
      <w:ins w:id="1961" w:author="Bhattacharya, Joydeep [ECONS]" w:date="2019-03-04T14:27:00Z">
        <w:r w:rsidRPr="00B44471">
          <w:rPr>
            <w:rFonts w:ascii="Adobe Caslon Pro" w:hAnsi="Adobe Caslon Pro" w:cstheme="minorHAnsi"/>
            <w:rPrChange w:id="1962" w:author="Sher Afghan Asad" w:date="2019-03-07T03:43:00Z">
              <w:rPr>
                <w:rFonts w:cstheme="minorHAnsi"/>
              </w:rPr>
            </w:rPrChange>
          </w:rPr>
          <w:t>“</w:t>
        </w:r>
      </w:ins>
      <w:del w:id="1963" w:author="Bhattacharya, Joydeep [ECONS]" w:date="2019-03-04T14:24:00Z">
        <w:r w:rsidR="00CA01C3" w:rsidRPr="00B44471" w:rsidDel="00CB2414">
          <w:rPr>
            <w:rFonts w:ascii="Adobe Caslon Pro" w:hAnsi="Adobe Caslon Pro" w:cstheme="minorHAnsi"/>
            <w:rPrChange w:id="1964" w:author="Sher Afghan Asad" w:date="2019-03-07T03:43:00Z">
              <w:rPr>
                <w:rFonts w:ascii="Garamond" w:hAnsi="Garamond" w:cs="F15"/>
              </w:rPr>
            </w:rPrChange>
          </w:rPr>
          <w:delText xml:space="preserve">To </w:delText>
        </w:r>
        <w:r w:rsidR="00CA01C3" w:rsidRPr="00B44471" w:rsidDel="00CB2414">
          <w:rPr>
            <w:rFonts w:ascii="Adobe Caslon Pro" w:hAnsi="Adobe Caslon Pro" w:cstheme="minorHAnsi"/>
            <w:noProof/>
            <w:rPrChange w:id="1965" w:author="Sher Afghan Asad" w:date="2019-03-07T03:43:00Z">
              <w:rPr>
                <w:rFonts w:ascii="Garamond" w:hAnsi="Garamond" w:cs="F15"/>
                <w:noProof/>
              </w:rPr>
            </w:rPrChange>
          </w:rPr>
          <w:delText>run</w:delText>
        </w:r>
        <w:r w:rsidR="00CA01C3" w:rsidRPr="00B44471" w:rsidDel="00CB2414">
          <w:rPr>
            <w:rFonts w:ascii="Adobe Caslon Pro" w:hAnsi="Adobe Caslon Pro" w:cstheme="minorHAnsi"/>
            <w:rPrChange w:id="1966" w:author="Sher Afghan Asad" w:date="2019-03-07T03:43:00Z">
              <w:rPr>
                <w:rFonts w:ascii="Garamond" w:hAnsi="Garamond" w:cs="F15"/>
              </w:rPr>
            </w:rPrChange>
          </w:rPr>
          <w:delText xml:space="preserve"> this </w:delText>
        </w:r>
        <w:r w:rsidR="00CA01C3" w:rsidRPr="00B44471" w:rsidDel="00CB2414">
          <w:rPr>
            <w:rFonts w:ascii="Adobe Caslon Pro" w:hAnsi="Adobe Caslon Pro" w:cstheme="minorHAnsi"/>
            <w:noProof/>
            <w:rPrChange w:id="1967" w:author="Sher Afghan Asad" w:date="2019-03-07T03:43:00Z">
              <w:rPr>
                <w:rFonts w:ascii="Garamond" w:hAnsi="Garamond" w:cs="F15"/>
                <w:noProof/>
              </w:rPr>
            </w:rPrChange>
          </w:rPr>
          <w:delText>experiment, we will first need to recruit employers each of whom will be later matched to multiple workers.</w:delText>
        </w:r>
        <w:r w:rsidR="00CA01C3" w:rsidRPr="00B44471" w:rsidDel="00CB2414">
          <w:rPr>
            <w:rFonts w:ascii="Adobe Caslon Pro" w:hAnsi="Adobe Caslon Pro" w:cstheme="minorHAnsi"/>
            <w:rPrChange w:id="1968" w:author="Sher Afghan Asad" w:date="2019-03-07T03:43:00Z">
              <w:rPr>
                <w:rFonts w:ascii="Garamond" w:hAnsi="Garamond" w:cs="F15"/>
              </w:rPr>
            </w:rPrChange>
          </w:rPr>
          <w:delText xml:space="preserve"> We will recruit black and white students from Iowa State University and assign them the role of the </w:delText>
        </w:r>
        <w:r w:rsidR="00CA01C3" w:rsidRPr="00B44471" w:rsidDel="00CB2414">
          <w:rPr>
            <w:rFonts w:ascii="Adobe Caslon Pro" w:hAnsi="Adobe Caslon Pro" w:cstheme="minorHAnsi"/>
            <w:noProof/>
            <w:rPrChange w:id="1969" w:author="Sher Afghan Asad" w:date="2019-03-07T03:43:00Z">
              <w:rPr>
                <w:rFonts w:ascii="Garamond" w:hAnsi="Garamond" w:cs="F15"/>
                <w:noProof/>
              </w:rPr>
            </w:rPrChange>
          </w:rPr>
          <w:delText>employer</w:delText>
        </w:r>
        <w:r w:rsidR="00CA01C3" w:rsidRPr="00B44471" w:rsidDel="00CB2414">
          <w:rPr>
            <w:rFonts w:ascii="Adobe Caslon Pro" w:hAnsi="Adobe Caslon Pro" w:cstheme="minorHAnsi"/>
            <w:rPrChange w:id="1970" w:author="Sher Afghan Asad" w:date="2019-03-07T03:43:00Z">
              <w:rPr>
                <w:rFonts w:ascii="Garamond" w:hAnsi="Garamond" w:cs="F15"/>
              </w:rPr>
            </w:rPrChange>
          </w:rPr>
          <w:delText xml:space="preserve"> for this experiment. These</w:delText>
        </w:r>
      </w:del>
      <w:ins w:id="1971" w:author="Bhattacharya, Joydeep [ECONS]" w:date="2019-03-04T14:27:00Z">
        <w:r w:rsidRPr="00B44471">
          <w:rPr>
            <w:rFonts w:ascii="Adobe Caslon Pro" w:hAnsi="Adobe Caslon Pro" w:cstheme="minorHAnsi"/>
            <w:rPrChange w:id="1972" w:author="Sher Afghan Asad" w:date="2019-03-07T03:43:00Z">
              <w:rPr>
                <w:rFonts w:cstheme="minorHAnsi"/>
              </w:rPr>
            </w:rPrChange>
          </w:rPr>
          <w:t>e</w:t>
        </w:r>
      </w:ins>
      <w:ins w:id="1973" w:author="Bhattacharya, Joydeep [ECONS]" w:date="2019-03-04T14:24:00Z">
        <w:r w:rsidRPr="00B44471">
          <w:rPr>
            <w:rFonts w:ascii="Adobe Caslon Pro" w:hAnsi="Adobe Caslon Pro" w:cstheme="minorHAnsi"/>
            <w:rPrChange w:id="1974" w:author="Sher Afghan Asad" w:date="2019-03-07T03:43:00Z">
              <w:rPr>
                <w:rFonts w:cstheme="minorHAnsi"/>
              </w:rPr>
            </w:rPrChange>
          </w:rPr>
          <w:t>mployer-</w:t>
        </w:r>
      </w:ins>
      <w:del w:id="1975" w:author="Bhattacharya, Joydeep [ECONS]" w:date="2019-03-04T14:24:00Z">
        <w:r w:rsidR="00CA01C3" w:rsidRPr="00B44471" w:rsidDel="00CB2414">
          <w:rPr>
            <w:rFonts w:ascii="Adobe Caslon Pro" w:hAnsi="Adobe Caslon Pro" w:cstheme="minorHAnsi"/>
            <w:rPrChange w:id="1976" w:author="Sher Afghan Asad" w:date="2019-03-07T03:43:00Z">
              <w:rPr>
                <w:rFonts w:ascii="Garamond" w:hAnsi="Garamond" w:cs="F15"/>
              </w:rPr>
            </w:rPrChange>
          </w:rPr>
          <w:delText xml:space="preserve"> </w:delText>
        </w:r>
      </w:del>
      <w:r w:rsidR="00CA01C3" w:rsidRPr="00B44471">
        <w:rPr>
          <w:rFonts w:ascii="Adobe Caslon Pro" w:hAnsi="Adobe Caslon Pro" w:cstheme="minorHAnsi"/>
          <w:rPrChange w:id="1977" w:author="Sher Afghan Asad" w:date="2019-03-07T03:43:00Z">
            <w:rPr>
              <w:rFonts w:ascii="Garamond" w:hAnsi="Garamond" w:cs="F15"/>
            </w:rPr>
          </w:rPrChange>
        </w:rPr>
        <w:t>students</w:t>
      </w:r>
      <w:ins w:id="1978" w:author="Bhattacharya, Joydeep [ECONS]" w:date="2019-03-04T14:27:00Z">
        <w:r w:rsidRPr="00B44471">
          <w:rPr>
            <w:rFonts w:ascii="Adobe Caslon Pro" w:hAnsi="Adobe Caslon Pro" w:cstheme="minorHAnsi"/>
            <w:rPrChange w:id="1979" w:author="Sher Afghan Asad" w:date="2019-03-07T03:43:00Z">
              <w:rPr>
                <w:rFonts w:cstheme="minorHAnsi"/>
              </w:rPr>
            </w:rPrChange>
          </w:rPr>
          <w:t>”</w:t>
        </w:r>
      </w:ins>
      <w:r w:rsidR="00CA01C3" w:rsidRPr="00B44471">
        <w:rPr>
          <w:rFonts w:ascii="Adobe Caslon Pro" w:hAnsi="Adobe Caslon Pro" w:cstheme="minorHAnsi"/>
          <w:rPrChange w:id="1980" w:author="Sher Afghan Asad" w:date="2019-03-07T03:43:00Z">
            <w:rPr>
              <w:rFonts w:ascii="Garamond" w:hAnsi="Garamond" w:cs="F15"/>
            </w:rPr>
          </w:rPrChange>
        </w:rPr>
        <w:t xml:space="preserve"> will </w:t>
      </w:r>
      <w:ins w:id="1981" w:author="Bhattacharya, Joydeep [ECONS]" w:date="2019-03-04T14:25:00Z">
        <w:r w:rsidRPr="00B44471">
          <w:rPr>
            <w:rFonts w:ascii="Adobe Caslon Pro" w:hAnsi="Adobe Caslon Pro" w:cstheme="minorHAnsi"/>
            <w:rPrChange w:id="1982" w:author="Sher Afghan Asad" w:date="2019-03-07T03:43:00Z">
              <w:rPr>
                <w:rFonts w:cstheme="minorHAnsi"/>
              </w:rPr>
            </w:rPrChange>
          </w:rPr>
          <w:t>be</w:t>
        </w:r>
      </w:ins>
      <w:ins w:id="1983" w:author="Bhattacharya, Joydeep [ECONS]" w:date="2019-03-04T14:28:00Z">
        <w:r w:rsidRPr="00B44471">
          <w:rPr>
            <w:rFonts w:ascii="Adobe Caslon Pro" w:hAnsi="Adobe Caslon Pro" w:cstheme="minorHAnsi"/>
            <w:rPrChange w:id="1984" w:author="Sher Afghan Asad" w:date="2019-03-07T03:43:00Z">
              <w:rPr>
                <w:rFonts w:cstheme="minorHAnsi"/>
              </w:rPr>
            </w:rPrChange>
          </w:rPr>
          <w:t xml:space="preserve"> videotaped while they read off a script explaining and demonstrating the “a-b” task. </w:t>
        </w:r>
      </w:ins>
      <w:ins w:id="1985" w:author="Bhattacharya, Joydeep [ECONS]" w:date="2019-03-04T14:25:00Z">
        <w:r w:rsidRPr="00B44471">
          <w:rPr>
            <w:rFonts w:ascii="Adobe Caslon Pro" w:hAnsi="Adobe Caslon Pro" w:cstheme="minorHAnsi"/>
            <w:rPrChange w:id="1986" w:author="Sher Afghan Asad" w:date="2019-03-07T03:43:00Z">
              <w:rPr>
                <w:rFonts w:cstheme="minorHAnsi"/>
              </w:rPr>
            </w:rPrChange>
          </w:rPr>
          <w:t xml:space="preserve"> </w:t>
        </w:r>
      </w:ins>
      <w:ins w:id="1987" w:author="Bhattacharya, Joydeep [ECONS]" w:date="2019-03-04T14:29:00Z">
        <w:r w:rsidRPr="00B44471">
          <w:rPr>
            <w:rFonts w:ascii="Adobe Caslon Pro" w:hAnsi="Adobe Caslon Pro" w:cstheme="minorHAnsi"/>
            <w:rPrChange w:id="1988" w:author="Sher Afghan Asad" w:date="2019-03-07T03:43:00Z">
              <w:rPr>
                <w:rFonts w:cstheme="minorHAnsi"/>
              </w:rPr>
            </w:rPrChange>
          </w:rPr>
          <w:t>The</w:t>
        </w:r>
      </w:ins>
      <w:del w:id="1989" w:author="Bhattacharya, Joydeep [ECONS]" w:date="2019-03-04T14:29:00Z">
        <w:r w:rsidR="00CA01C3" w:rsidRPr="00B44471" w:rsidDel="00CB2414">
          <w:rPr>
            <w:rFonts w:ascii="Adobe Caslon Pro" w:hAnsi="Adobe Caslon Pro" w:cstheme="minorHAnsi"/>
            <w:rPrChange w:id="1990" w:author="Sher Afghan Asad" w:date="2019-03-07T03:43:00Z">
              <w:rPr>
                <w:rFonts w:ascii="Garamond" w:hAnsi="Garamond" w:cs="F15"/>
              </w:rPr>
            </w:rPrChange>
          </w:rPr>
          <w:delText xml:space="preserve">arrive at the lab one at a time and take a seat at a terminal. Each employer’s role will be to clearly explain and demonstrate the real effort task in a video to the matched workers. The terminal will </w:delText>
        </w:r>
        <w:r w:rsidR="00CA01C3" w:rsidRPr="00B44471" w:rsidDel="00CB2414">
          <w:rPr>
            <w:rFonts w:ascii="Adobe Caslon Pro" w:hAnsi="Adobe Caslon Pro" w:cstheme="minorHAnsi"/>
            <w:noProof/>
            <w:rPrChange w:id="1991" w:author="Sher Afghan Asad" w:date="2019-03-07T03:43:00Z">
              <w:rPr>
                <w:rFonts w:ascii="Garamond" w:hAnsi="Garamond" w:cs="F15"/>
                <w:noProof/>
              </w:rPr>
            </w:rPrChange>
          </w:rPr>
          <w:delText>be specially designed</w:delText>
        </w:r>
        <w:r w:rsidR="00CA01C3" w:rsidRPr="00B44471" w:rsidDel="00CB2414">
          <w:rPr>
            <w:rFonts w:ascii="Adobe Caslon Pro" w:hAnsi="Adobe Caslon Pro" w:cstheme="minorHAnsi"/>
            <w:rPrChange w:id="1992" w:author="Sher Afghan Asad" w:date="2019-03-07T03:43:00Z">
              <w:rPr>
                <w:rFonts w:ascii="Garamond" w:hAnsi="Garamond" w:cs="F15"/>
              </w:rPr>
            </w:rPrChange>
          </w:rPr>
          <w:delText xml:space="preserve"> and fitted with a camera to capture both the audio and the </w:delText>
        </w:r>
        <w:r w:rsidR="00CA01C3" w:rsidRPr="00B44471" w:rsidDel="00CB2414">
          <w:rPr>
            <w:rFonts w:ascii="Adobe Caslon Pro" w:hAnsi="Adobe Caslon Pro" w:cstheme="minorHAnsi"/>
            <w:noProof/>
            <w:rPrChange w:id="1993" w:author="Sher Afghan Asad" w:date="2019-03-07T03:43:00Z">
              <w:rPr>
                <w:rFonts w:ascii="Garamond" w:hAnsi="Garamond" w:cs="F15"/>
                <w:noProof/>
              </w:rPr>
            </w:rPrChange>
          </w:rPr>
          <w:delText>video</w:delText>
        </w:r>
        <w:r w:rsidR="00CA01C3" w:rsidRPr="00B44471" w:rsidDel="00CB2414">
          <w:rPr>
            <w:rFonts w:ascii="Adobe Caslon Pro" w:hAnsi="Adobe Caslon Pro" w:cstheme="minorHAnsi"/>
            <w:rPrChange w:id="1994" w:author="Sher Afghan Asad" w:date="2019-03-07T03:43:00Z">
              <w:rPr>
                <w:rFonts w:ascii="Garamond" w:hAnsi="Garamond" w:cs="F15"/>
              </w:rPr>
            </w:rPrChange>
          </w:rPr>
          <w:delText xml:space="preserve"> of the demonstration. It is important to note that the</w:delText>
        </w:r>
      </w:del>
      <w:r w:rsidR="00CA01C3" w:rsidRPr="00B44471">
        <w:rPr>
          <w:rFonts w:ascii="Adobe Caslon Pro" w:hAnsi="Adobe Caslon Pro" w:cstheme="minorHAnsi"/>
          <w:rPrChange w:id="1995" w:author="Sher Afghan Asad" w:date="2019-03-07T03:43:00Z">
            <w:rPr>
              <w:rFonts w:ascii="Garamond" w:hAnsi="Garamond" w:cs="F15"/>
            </w:rPr>
          </w:rPrChange>
        </w:rPr>
        <w:t xml:space="preserve"> camera placement will only capture the forearm of the </w:t>
      </w:r>
      <w:del w:id="1996" w:author="Bhattacharya, Joydeep [ECONS]" w:date="2019-02-26T17:57:00Z">
        <w:r w:rsidR="00CA01C3" w:rsidRPr="00B44471" w:rsidDel="00C103B9">
          <w:rPr>
            <w:rFonts w:ascii="Adobe Caslon Pro" w:hAnsi="Adobe Caslon Pro" w:cstheme="minorHAnsi"/>
            <w:rPrChange w:id="1997" w:author="Sher Afghan Asad" w:date="2019-03-07T03:43:00Z">
              <w:rPr>
                <w:rFonts w:ascii="Garamond" w:hAnsi="Garamond" w:cs="F15"/>
              </w:rPr>
            </w:rPrChange>
          </w:rPr>
          <w:delText xml:space="preserve">Employer </w:delText>
        </w:r>
      </w:del>
      <w:ins w:id="1998" w:author="Bhattacharya, Joydeep [ECONS]" w:date="2019-02-26T17:57:00Z">
        <w:r w:rsidR="00C103B9" w:rsidRPr="00B44471">
          <w:rPr>
            <w:rFonts w:ascii="Adobe Caslon Pro" w:hAnsi="Adobe Caslon Pro" w:cstheme="minorHAnsi"/>
            <w:rPrChange w:id="1999" w:author="Sher Afghan Asad" w:date="2019-03-07T03:43:00Z">
              <w:rPr>
                <w:rFonts w:cstheme="minorHAnsi"/>
              </w:rPr>
            </w:rPrChange>
          </w:rPr>
          <w:t>e</w:t>
        </w:r>
        <w:r w:rsidR="00C103B9" w:rsidRPr="00B44471">
          <w:rPr>
            <w:rFonts w:ascii="Adobe Caslon Pro" w:hAnsi="Adobe Caslon Pro" w:cstheme="minorHAnsi"/>
            <w:rPrChange w:id="2000" w:author="Sher Afghan Asad" w:date="2019-03-07T03:43:00Z">
              <w:rPr>
                <w:rFonts w:ascii="Garamond" w:hAnsi="Garamond" w:cs="F15"/>
              </w:rPr>
            </w:rPrChange>
          </w:rPr>
          <w:t xml:space="preserve">mployer </w:t>
        </w:r>
      </w:ins>
      <w:r w:rsidR="00CA01C3" w:rsidRPr="00B44471">
        <w:rPr>
          <w:rFonts w:ascii="Adobe Caslon Pro" w:hAnsi="Adobe Caslon Pro" w:cstheme="minorHAnsi"/>
          <w:rPrChange w:id="2001" w:author="Sher Afghan Asad" w:date="2019-03-07T03:43:00Z">
            <w:rPr>
              <w:rFonts w:ascii="Garamond" w:hAnsi="Garamond" w:cs="F15"/>
            </w:rPr>
          </w:rPrChange>
        </w:rPr>
        <w:t>along with the movement of the fingers alternating ‘a’ and ‘</w:t>
      </w:r>
      <w:r w:rsidR="00CA01C3" w:rsidRPr="00B44471">
        <w:rPr>
          <w:rFonts w:ascii="Adobe Caslon Pro" w:hAnsi="Adobe Caslon Pro" w:cstheme="minorHAnsi"/>
          <w:noProof/>
          <w:rPrChange w:id="2002" w:author="Sher Afghan Asad" w:date="2019-03-07T03:43:00Z">
            <w:rPr>
              <w:rFonts w:ascii="Garamond" w:hAnsi="Garamond" w:cs="F15"/>
              <w:noProof/>
            </w:rPr>
          </w:rPrChange>
        </w:rPr>
        <w:t>b’ button presses.</w:t>
      </w:r>
      <w:r w:rsidR="00CA01C3" w:rsidRPr="00B44471">
        <w:rPr>
          <w:rFonts w:ascii="Adobe Caslon Pro" w:hAnsi="Adobe Caslon Pro" w:cstheme="minorHAnsi"/>
          <w:rPrChange w:id="2003" w:author="Sher Afghan Asad" w:date="2019-03-07T03:43:00Z">
            <w:rPr>
              <w:rFonts w:ascii="Garamond" w:hAnsi="Garamond" w:cs="F15"/>
            </w:rPr>
          </w:rPrChange>
        </w:rPr>
        <w:t xml:space="preserve"> </w:t>
      </w:r>
      <w:r w:rsidR="00CA01C3" w:rsidRPr="00B44471">
        <w:rPr>
          <w:rFonts w:ascii="Adobe Caslon Pro" w:hAnsi="Adobe Caslon Pro" w:cstheme="minorHAnsi"/>
          <w:noProof/>
          <w:rPrChange w:id="2004" w:author="Sher Afghan Asad" w:date="2019-03-07T03:43:00Z">
            <w:rPr>
              <w:rFonts w:ascii="Garamond" w:hAnsi="Garamond" w:cs="F15"/>
              <w:noProof/>
            </w:rPr>
          </w:rPrChange>
        </w:rPr>
        <w:t>O</w:t>
      </w:r>
      <w:del w:id="2005" w:author="Bhattacharya, Joydeep [ECONS]" w:date="2019-02-26T17:57:00Z">
        <w:r w:rsidR="00CA01C3" w:rsidRPr="00B44471" w:rsidDel="00C103B9">
          <w:rPr>
            <w:rFonts w:ascii="Adobe Caslon Pro" w:hAnsi="Adobe Caslon Pro" w:cstheme="minorHAnsi"/>
            <w:rPrChange w:id="2006" w:author="Sher Afghan Asad" w:date="2019-03-07T03:43:00Z">
              <w:rPr>
                <w:rFonts w:ascii="Garamond" w:hAnsi="Garamond" w:cs="F15"/>
              </w:rPr>
            </w:rPrChange>
          </w:rPr>
          <w:delText>ther</w:delText>
        </w:r>
      </w:del>
      <w:proofErr w:type="spellStart"/>
      <w:ins w:id="2007" w:author="Bhattacharya, Joydeep [ECONS]" w:date="2019-02-26T17:57:00Z">
        <w:r w:rsidR="00C103B9" w:rsidRPr="00B44471">
          <w:rPr>
            <w:rFonts w:ascii="Adobe Caslon Pro" w:hAnsi="Adobe Caslon Pro" w:cstheme="minorHAnsi"/>
            <w:rPrChange w:id="2008" w:author="Sher Afghan Asad" w:date="2019-03-07T03:43:00Z">
              <w:rPr>
                <w:rFonts w:cstheme="minorHAnsi"/>
              </w:rPr>
            </w:rPrChange>
          </w:rPr>
          <w:t>ther</w:t>
        </w:r>
      </w:ins>
      <w:proofErr w:type="spellEnd"/>
      <w:r w:rsidR="00CA01C3" w:rsidRPr="00B44471">
        <w:rPr>
          <w:rFonts w:ascii="Adobe Caslon Pro" w:hAnsi="Adobe Caslon Pro" w:cstheme="minorHAnsi"/>
          <w:rPrChange w:id="2009" w:author="Sher Afghan Asad" w:date="2019-03-07T03:43:00Z">
            <w:rPr>
              <w:rFonts w:ascii="Garamond" w:hAnsi="Garamond" w:cs="F15"/>
            </w:rPr>
          </w:rPrChange>
        </w:rPr>
        <w:t xml:space="preserve"> identifiers, such as the </w:t>
      </w:r>
      <w:r w:rsidR="00CA01C3" w:rsidRPr="00B44471">
        <w:rPr>
          <w:rFonts w:ascii="Adobe Caslon Pro" w:hAnsi="Adobe Caslon Pro" w:cstheme="minorHAnsi"/>
          <w:noProof/>
          <w:rPrChange w:id="2010" w:author="Sher Afghan Asad" w:date="2019-03-07T03:43:00Z">
            <w:rPr>
              <w:rFonts w:ascii="Garamond" w:hAnsi="Garamond" w:cs="F15"/>
              <w:noProof/>
            </w:rPr>
          </w:rPrChange>
        </w:rPr>
        <w:t>face</w:t>
      </w:r>
      <w:r w:rsidR="00CA01C3" w:rsidRPr="00B44471">
        <w:rPr>
          <w:rFonts w:ascii="Adobe Caslon Pro" w:hAnsi="Adobe Caslon Pro" w:cstheme="minorHAnsi"/>
          <w:rPrChange w:id="2011" w:author="Sher Afghan Asad" w:date="2019-03-07T03:43:00Z">
            <w:rPr>
              <w:rFonts w:ascii="Garamond" w:hAnsi="Garamond" w:cs="F15"/>
            </w:rPr>
          </w:rPrChange>
        </w:rPr>
        <w:t xml:space="preserve">, will not </w:t>
      </w:r>
      <w:r w:rsidR="00CA01C3" w:rsidRPr="00B44471">
        <w:rPr>
          <w:rFonts w:ascii="Adobe Caslon Pro" w:hAnsi="Adobe Caslon Pro" w:cstheme="minorHAnsi"/>
          <w:noProof/>
          <w:rPrChange w:id="2012" w:author="Sher Afghan Asad" w:date="2019-03-07T03:43:00Z">
            <w:rPr>
              <w:rFonts w:ascii="Garamond" w:hAnsi="Garamond" w:cs="F15"/>
              <w:noProof/>
            </w:rPr>
          </w:rPrChange>
        </w:rPr>
        <w:t>be shown</w:t>
      </w:r>
      <w:r w:rsidR="00CA01C3" w:rsidRPr="00B44471">
        <w:rPr>
          <w:rFonts w:ascii="Adobe Caslon Pro" w:hAnsi="Adobe Caslon Pro" w:cstheme="minorHAnsi"/>
          <w:rPrChange w:id="2013" w:author="Sher Afghan Asad" w:date="2019-03-07T03:43:00Z">
            <w:rPr>
              <w:rFonts w:ascii="Garamond" w:hAnsi="Garamond" w:cs="F15"/>
            </w:rPr>
          </w:rPrChange>
        </w:rPr>
        <w:t xml:space="preserve"> in the video. </w:t>
      </w:r>
      <w:del w:id="2014" w:author="Bhattacharya, Joydeep [ECONS] [2]" w:date="2019-03-06T13:51:00Z">
        <w:r w:rsidR="00CA01C3" w:rsidRPr="00B44471" w:rsidDel="00BB3169">
          <w:rPr>
            <w:rFonts w:ascii="Adobe Caslon Pro" w:hAnsi="Adobe Caslon Pro" w:cstheme="minorHAnsi"/>
            <w:rPrChange w:id="2015" w:author="Sher Afghan Asad" w:date="2019-03-07T03:43:00Z">
              <w:rPr>
                <w:rFonts w:ascii="Garamond" w:hAnsi="Garamond" w:cs="F15"/>
              </w:rPr>
            </w:rPrChange>
          </w:rPr>
          <w:delText xml:space="preserve">A video screen grab will simultaneously capture the </w:delText>
        </w:r>
        <w:r w:rsidR="00CA01C3" w:rsidRPr="00B44471" w:rsidDel="00BB3169">
          <w:rPr>
            <w:rFonts w:ascii="Adobe Caslon Pro" w:hAnsi="Adobe Caslon Pro" w:cstheme="minorHAnsi"/>
            <w:noProof/>
            <w:rPrChange w:id="2016" w:author="Sher Afghan Asad" w:date="2019-03-07T03:43:00Z">
              <w:rPr>
                <w:rFonts w:ascii="Garamond" w:hAnsi="Garamond" w:cs="F15"/>
                <w:noProof/>
              </w:rPr>
            </w:rPrChange>
          </w:rPr>
          <w:delText>on-screen</w:delText>
        </w:r>
        <w:r w:rsidR="00CA01C3" w:rsidRPr="00B44471" w:rsidDel="00BB3169">
          <w:rPr>
            <w:rFonts w:ascii="Adobe Caslon Pro" w:hAnsi="Adobe Caslon Pro" w:cstheme="minorHAnsi"/>
            <w:rPrChange w:id="2017" w:author="Sher Afghan Asad" w:date="2019-03-07T03:43:00Z">
              <w:rPr>
                <w:rFonts w:ascii="Garamond" w:hAnsi="Garamond" w:cs="F15"/>
              </w:rPr>
            </w:rPrChange>
          </w:rPr>
          <w:delText xml:space="preserve"> changes as the demonstration of the task proceeds. The script used by the employer for video-recording will vary depending on the assigned treatment. </w:delText>
        </w:r>
      </w:del>
      <w:r w:rsidR="00CA01C3" w:rsidRPr="00B44471">
        <w:rPr>
          <w:rFonts w:ascii="Adobe Caslon Pro" w:hAnsi="Adobe Caslon Pro" w:cstheme="minorHAnsi"/>
          <w:rPrChange w:id="2018" w:author="Sher Afghan Asad" w:date="2019-03-07T03:43:00Z">
            <w:rPr>
              <w:rFonts w:ascii="Garamond" w:hAnsi="Garamond" w:cs="F15"/>
            </w:rPr>
          </w:rPrChange>
        </w:rPr>
        <w:t xml:space="preserve">The employer’s hand and forearm will be bare or covered (with full sleeves and typing gloves) depending on the assigned treatment (treatments </w:t>
      </w:r>
      <w:r w:rsidR="00CA01C3" w:rsidRPr="00B44471">
        <w:rPr>
          <w:rFonts w:ascii="Adobe Caslon Pro" w:hAnsi="Adobe Caslon Pro" w:cstheme="minorHAnsi"/>
          <w:noProof/>
          <w:rPrChange w:id="2019" w:author="Sher Afghan Asad" w:date="2019-03-07T03:43:00Z">
            <w:rPr>
              <w:rFonts w:ascii="Garamond" w:hAnsi="Garamond" w:cs="F15"/>
              <w:noProof/>
            </w:rPr>
          </w:rPrChange>
        </w:rPr>
        <w:t xml:space="preserve">are </w:t>
      </w:r>
      <w:del w:id="2020" w:author="Sher Afghan Asad" w:date="2019-03-07T03:40:00Z">
        <w:r w:rsidR="00CA01C3" w:rsidRPr="00B44471" w:rsidDel="00AB319A">
          <w:rPr>
            <w:rFonts w:ascii="Adobe Caslon Pro" w:hAnsi="Adobe Caslon Pro" w:cstheme="minorHAnsi"/>
            <w:noProof/>
            <w:rPrChange w:id="2021" w:author="Sher Afghan Asad" w:date="2019-03-07T03:43:00Z">
              <w:rPr>
                <w:rFonts w:ascii="Garamond" w:hAnsi="Garamond" w:cs="F15"/>
                <w:noProof/>
              </w:rPr>
            </w:rPrChange>
          </w:rPr>
          <w:delText>explained</w:delText>
        </w:r>
        <w:r w:rsidR="00CA01C3" w:rsidRPr="00B44471" w:rsidDel="00AB319A">
          <w:rPr>
            <w:rFonts w:ascii="Adobe Caslon Pro" w:hAnsi="Adobe Caslon Pro" w:cstheme="minorHAnsi"/>
            <w:rPrChange w:id="2022" w:author="Sher Afghan Asad" w:date="2019-03-07T03:43:00Z">
              <w:rPr>
                <w:rFonts w:ascii="Garamond" w:hAnsi="Garamond" w:cs="F15"/>
              </w:rPr>
            </w:rPrChange>
          </w:rPr>
          <w:delText xml:space="preserve"> below</w:delText>
        </w:r>
      </w:del>
      <w:ins w:id="2023" w:author="Sher Afghan Asad" w:date="2019-03-07T03:40:00Z">
        <w:r w:rsidR="00AB319A" w:rsidRPr="00B44471">
          <w:rPr>
            <w:rFonts w:ascii="Adobe Caslon Pro" w:hAnsi="Adobe Caslon Pro" w:cstheme="minorHAnsi"/>
            <w:noProof/>
          </w:rPr>
          <w:t>given in Table 1</w:t>
        </w:r>
      </w:ins>
      <w:r w:rsidR="00CA01C3" w:rsidRPr="00B44471">
        <w:rPr>
          <w:rFonts w:ascii="Adobe Caslon Pro" w:hAnsi="Adobe Caslon Pro" w:cstheme="minorHAnsi"/>
          <w:rPrChange w:id="2024" w:author="Sher Afghan Asad" w:date="2019-03-07T03:43:00Z">
            <w:rPr>
              <w:rFonts w:ascii="Garamond" w:hAnsi="Garamond" w:cs="F15"/>
            </w:rPr>
          </w:rPrChange>
        </w:rPr>
        <w:t>). The audio in the video will be partially digitized to reduce race markers from the voice.</w:t>
      </w:r>
    </w:p>
    <w:p w14:paraId="10362638" w14:textId="533C453A" w:rsidR="00CA01C3" w:rsidRPr="00B44471" w:rsidRDefault="00CA01C3">
      <w:pPr>
        <w:autoSpaceDE w:val="0"/>
        <w:autoSpaceDN w:val="0"/>
        <w:adjustRightInd w:val="0"/>
        <w:spacing w:before="120" w:after="120" w:line="240" w:lineRule="auto"/>
        <w:jc w:val="both"/>
        <w:rPr>
          <w:rFonts w:ascii="Adobe Caslon Pro" w:hAnsi="Adobe Caslon Pro" w:cstheme="minorHAnsi"/>
          <w:rPrChange w:id="2025" w:author="Sher Afghan Asad" w:date="2019-03-07T03:43:00Z">
            <w:rPr>
              <w:rFonts w:ascii="Garamond" w:hAnsi="Garamond" w:cs="F15"/>
            </w:rPr>
          </w:rPrChange>
        </w:rPr>
      </w:pPr>
      <w:del w:id="2026" w:author="Bhattacharya, Joydeep [ECONS]" w:date="2019-03-04T14:52:00Z">
        <w:r w:rsidRPr="00B44471" w:rsidDel="00654E36">
          <w:rPr>
            <w:rFonts w:ascii="Adobe Caslon Pro" w:hAnsi="Adobe Caslon Pro" w:cstheme="minorHAnsi"/>
            <w:rPrChange w:id="2027" w:author="Sher Afghan Asad" w:date="2019-03-07T03:43:00Z">
              <w:rPr>
                <w:rFonts w:ascii="Garamond" w:hAnsi="Garamond" w:cs="F15"/>
              </w:rPr>
            </w:rPrChange>
          </w:rPr>
          <w:delText>After we have</w:delText>
        </w:r>
      </w:del>
      <w:ins w:id="2028" w:author="Bhattacharya, Joydeep [ECONS]" w:date="2019-03-04T14:52:00Z">
        <w:r w:rsidR="00654E36" w:rsidRPr="00B44471">
          <w:rPr>
            <w:rFonts w:ascii="Adobe Caslon Pro" w:hAnsi="Adobe Caslon Pro" w:cstheme="minorHAnsi"/>
            <w:rPrChange w:id="2029" w:author="Sher Afghan Asad" w:date="2019-03-07T03:43:00Z">
              <w:rPr>
                <w:rFonts w:cstheme="minorHAnsi"/>
              </w:rPr>
            </w:rPrChange>
          </w:rPr>
          <w:t>Having</w:t>
        </w:r>
      </w:ins>
      <w:r w:rsidRPr="00B44471">
        <w:rPr>
          <w:rFonts w:ascii="Adobe Caslon Pro" w:hAnsi="Adobe Caslon Pro" w:cstheme="minorHAnsi"/>
          <w:rPrChange w:id="2030" w:author="Sher Afghan Asad" w:date="2019-03-07T03:43:00Z">
            <w:rPr>
              <w:rFonts w:ascii="Garamond" w:hAnsi="Garamond" w:cs="F15"/>
            </w:rPr>
          </w:rPrChange>
        </w:rPr>
        <w:t xml:space="preserve"> video-recorded the </w:t>
      </w:r>
      <w:del w:id="2031" w:author="Bhattacharya, Joydeep [ECONS]" w:date="2019-02-26T17:59:00Z">
        <w:r w:rsidRPr="00B44471" w:rsidDel="00C103B9">
          <w:rPr>
            <w:rFonts w:ascii="Adobe Caslon Pro" w:hAnsi="Adobe Caslon Pro" w:cstheme="minorHAnsi"/>
            <w:noProof/>
            <w:rPrChange w:id="2032" w:author="Sher Afghan Asad" w:date="2019-03-07T03:43:00Z">
              <w:rPr>
                <w:rFonts w:ascii="Garamond" w:hAnsi="Garamond" w:cs="F15"/>
                <w:noProof/>
              </w:rPr>
            </w:rPrChange>
          </w:rPr>
          <w:delText>Employers</w:delText>
        </w:r>
      </w:del>
      <w:ins w:id="2033" w:author="Bhattacharya, Joydeep [ECONS]" w:date="2019-02-26T17:59:00Z">
        <w:r w:rsidR="00C103B9" w:rsidRPr="00B44471">
          <w:rPr>
            <w:rFonts w:ascii="Adobe Caslon Pro" w:hAnsi="Adobe Caslon Pro" w:cstheme="minorHAnsi"/>
            <w:noProof/>
            <w:rPrChange w:id="2034" w:author="Sher Afghan Asad" w:date="2019-03-07T03:43:00Z">
              <w:rPr>
                <w:rFonts w:cstheme="minorHAnsi"/>
                <w:noProof/>
              </w:rPr>
            </w:rPrChange>
          </w:rPr>
          <w:t>e</w:t>
        </w:r>
        <w:r w:rsidR="00C103B9" w:rsidRPr="00B44471">
          <w:rPr>
            <w:rFonts w:ascii="Adobe Caslon Pro" w:hAnsi="Adobe Caslon Pro" w:cstheme="minorHAnsi"/>
            <w:noProof/>
            <w:rPrChange w:id="2035" w:author="Sher Afghan Asad" w:date="2019-03-07T03:43:00Z">
              <w:rPr>
                <w:rFonts w:ascii="Garamond" w:hAnsi="Garamond" w:cs="F15"/>
                <w:noProof/>
              </w:rPr>
            </w:rPrChange>
          </w:rPr>
          <w:t>mployers</w:t>
        </w:r>
      </w:ins>
      <w:r w:rsidRPr="00B44471">
        <w:rPr>
          <w:rFonts w:ascii="Adobe Caslon Pro" w:hAnsi="Adobe Caslon Pro" w:cstheme="minorHAnsi"/>
          <w:rPrChange w:id="2036" w:author="Sher Afghan Asad" w:date="2019-03-07T03:43:00Z">
            <w:rPr>
              <w:rFonts w:ascii="Garamond" w:hAnsi="Garamond" w:cs="F15"/>
            </w:rPr>
          </w:rPrChange>
        </w:rPr>
        <w:t xml:space="preserve">, we will recruit </w:t>
      </w:r>
      <w:r w:rsidRPr="00B44471">
        <w:rPr>
          <w:rFonts w:ascii="Adobe Caslon Pro" w:hAnsi="Adobe Caslon Pro" w:cstheme="minorHAnsi"/>
          <w:noProof/>
          <w:rPrChange w:id="2037" w:author="Sher Afghan Asad" w:date="2019-03-07T03:43:00Z">
            <w:rPr>
              <w:rFonts w:ascii="Garamond" w:hAnsi="Garamond" w:cs="F15"/>
              <w:noProof/>
            </w:rPr>
          </w:rPrChange>
        </w:rPr>
        <w:t>subjects</w:t>
      </w:r>
      <w:r w:rsidRPr="00B44471">
        <w:rPr>
          <w:rFonts w:ascii="Adobe Caslon Pro" w:hAnsi="Adobe Caslon Pro" w:cstheme="minorHAnsi"/>
          <w:rPrChange w:id="2038" w:author="Sher Afghan Asad" w:date="2019-03-07T03:43:00Z">
            <w:rPr>
              <w:rFonts w:ascii="Garamond" w:hAnsi="Garamond" w:cs="F15"/>
            </w:rPr>
          </w:rPrChange>
        </w:rPr>
        <w:t xml:space="preserve"> from M</w:t>
      </w:r>
      <w:ins w:id="2039" w:author="Bhattacharya, Joydeep [ECONS]" w:date="2019-02-26T17:58:00Z">
        <w:r w:rsidR="00C103B9" w:rsidRPr="00B44471">
          <w:rPr>
            <w:rFonts w:ascii="Adobe Caslon Pro" w:hAnsi="Adobe Caslon Pro" w:cstheme="minorHAnsi"/>
            <w:rPrChange w:id="2040" w:author="Sher Afghan Asad" w:date="2019-03-07T03:43:00Z">
              <w:rPr>
                <w:rFonts w:cstheme="minorHAnsi"/>
              </w:rPr>
            </w:rPrChange>
          </w:rPr>
          <w:t>-</w:t>
        </w:r>
      </w:ins>
      <w:r w:rsidRPr="00B44471">
        <w:rPr>
          <w:rFonts w:ascii="Adobe Caslon Pro" w:hAnsi="Adobe Caslon Pro" w:cstheme="minorHAnsi"/>
          <w:rPrChange w:id="2041" w:author="Sher Afghan Asad" w:date="2019-03-07T03:43:00Z">
            <w:rPr>
              <w:rFonts w:ascii="Garamond" w:hAnsi="Garamond" w:cs="F15"/>
            </w:rPr>
          </w:rPrChange>
        </w:rPr>
        <w:t xml:space="preserve">Turk to work on </w:t>
      </w:r>
      <w:r w:rsidRPr="00B44471">
        <w:rPr>
          <w:rFonts w:ascii="Adobe Caslon Pro" w:hAnsi="Adobe Caslon Pro" w:cstheme="minorHAnsi"/>
          <w:noProof/>
          <w:rPrChange w:id="2042" w:author="Sher Afghan Asad" w:date="2019-03-07T03:43:00Z">
            <w:rPr>
              <w:rFonts w:ascii="Garamond" w:hAnsi="Garamond" w:cs="F15"/>
              <w:noProof/>
            </w:rPr>
          </w:rPrChange>
        </w:rPr>
        <w:t>the</w:t>
      </w:r>
      <w:r w:rsidRPr="00B44471">
        <w:rPr>
          <w:rFonts w:ascii="Adobe Caslon Pro" w:hAnsi="Adobe Caslon Pro" w:cstheme="minorHAnsi"/>
          <w:rPrChange w:id="2043" w:author="Sher Afghan Asad" w:date="2019-03-07T03:43:00Z">
            <w:rPr>
              <w:rFonts w:ascii="Garamond" w:hAnsi="Garamond" w:cs="F15"/>
            </w:rPr>
          </w:rPrChange>
        </w:rPr>
        <w:t xml:space="preserve"> </w:t>
      </w:r>
      <w:ins w:id="2044" w:author="Bhattacharya, Joydeep [ECONS]" w:date="2019-02-26T17:58:00Z">
        <w:r w:rsidR="00C103B9" w:rsidRPr="00B44471">
          <w:rPr>
            <w:rFonts w:ascii="Adobe Caslon Pro" w:hAnsi="Adobe Caslon Pro" w:cstheme="minorHAnsi"/>
            <w:rPrChange w:id="2045" w:author="Sher Afghan Asad" w:date="2019-03-07T03:43:00Z">
              <w:rPr>
                <w:rFonts w:cstheme="minorHAnsi"/>
              </w:rPr>
            </w:rPrChange>
          </w:rPr>
          <w:t xml:space="preserve">button-pressing </w:t>
        </w:r>
      </w:ins>
      <w:r w:rsidRPr="00B44471">
        <w:rPr>
          <w:rFonts w:ascii="Adobe Caslon Pro" w:hAnsi="Adobe Caslon Pro" w:cstheme="minorHAnsi"/>
          <w:rPrChange w:id="2046" w:author="Sher Afghan Asad" w:date="2019-03-07T03:43:00Z">
            <w:rPr>
              <w:rFonts w:ascii="Garamond" w:hAnsi="Garamond" w:cs="F15"/>
            </w:rPr>
          </w:rPrChange>
        </w:rPr>
        <w:t>task</w:t>
      </w:r>
      <w:del w:id="2047" w:author="Bhattacharya, Joydeep [ECONS]" w:date="2019-02-26T17:58:00Z">
        <w:r w:rsidRPr="00B44471" w:rsidDel="00C103B9">
          <w:rPr>
            <w:rFonts w:ascii="Adobe Caslon Pro" w:hAnsi="Adobe Caslon Pro" w:cstheme="minorHAnsi"/>
            <w:rPrChange w:id="2048" w:author="Sher Afghan Asad" w:date="2019-03-07T03:43:00Z">
              <w:rPr>
                <w:rFonts w:ascii="Garamond" w:hAnsi="Garamond" w:cs="F15"/>
              </w:rPr>
            </w:rPrChange>
          </w:rPr>
          <w:delText xml:space="preserve"> of alternating ‘a’ and ‘b</w:delText>
        </w:r>
        <w:r w:rsidRPr="00B44471" w:rsidDel="00C103B9">
          <w:rPr>
            <w:rFonts w:ascii="Adobe Caslon Pro" w:hAnsi="Adobe Caslon Pro" w:cstheme="minorHAnsi"/>
            <w:noProof/>
            <w:rPrChange w:id="2049" w:author="Sher Afghan Asad" w:date="2019-03-07T03:43:00Z">
              <w:rPr>
                <w:rFonts w:ascii="Garamond" w:hAnsi="Garamond" w:cs="F15"/>
                <w:noProof/>
              </w:rPr>
            </w:rPrChange>
          </w:rPr>
          <w:delText>’ button presses on the keyboard</w:delText>
        </w:r>
      </w:del>
      <w:r w:rsidRPr="00B44471">
        <w:rPr>
          <w:rFonts w:ascii="Adobe Caslon Pro" w:hAnsi="Adobe Caslon Pro" w:cstheme="minorHAnsi"/>
          <w:noProof/>
          <w:rPrChange w:id="2050" w:author="Sher Afghan Asad" w:date="2019-03-07T03:43:00Z">
            <w:rPr>
              <w:rFonts w:ascii="Garamond" w:hAnsi="Garamond" w:cs="F15"/>
              <w:noProof/>
            </w:rPr>
          </w:rPrChange>
        </w:rPr>
        <w:t>.</w:t>
      </w:r>
      <w:r w:rsidRPr="00B44471">
        <w:rPr>
          <w:rFonts w:ascii="Adobe Caslon Pro" w:hAnsi="Adobe Caslon Pro" w:cstheme="minorHAnsi"/>
          <w:rPrChange w:id="2051" w:author="Sher Afghan Asad" w:date="2019-03-07T03:43:00Z">
            <w:rPr>
              <w:rFonts w:ascii="Garamond" w:hAnsi="Garamond" w:cs="F15"/>
            </w:rPr>
          </w:rPrChange>
        </w:rPr>
        <w:t xml:space="preserve"> </w:t>
      </w:r>
      <w:moveToRangeStart w:id="2052" w:author="Bhattacharya, Joydeep [ECONS]" w:date="2019-03-04T14:57:00Z" w:name="move2603837"/>
      <w:moveTo w:id="2053" w:author="Bhattacharya, Joydeep [ECONS]" w:date="2019-03-04T14:57:00Z">
        <w:r w:rsidR="001F3F5B" w:rsidRPr="00B44471">
          <w:rPr>
            <w:rFonts w:ascii="Adobe Caslon Pro" w:hAnsi="Adobe Caslon Pro" w:cstheme="minorHAnsi"/>
            <w:rPrChange w:id="2054" w:author="Sher Afghan Asad" w:date="2019-03-07T03:43:00Z">
              <w:rPr>
                <w:rFonts w:cstheme="minorHAnsi"/>
              </w:rPr>
            </w:rPrChange>
          </w:rPr>
          <w:t xml:space="preserve">Each worker will be </w:t>
        </w:r>
      </w:moveTo>
      <w:ins w:id="2055" w:author="Bhattacharya, Joydeep [ECONS]" w:date="2019-03-04T14:57:00Z">
        <w:r w:rsidR="001F3F5B" w:rsidRPr="00B44471">
          <w:rPr>
            <w:rFonts w:ascii="Adobe Caslon Pro" w:hAnsi="Adobe Caslon Pro" w:cstheme="minorHAnsi"/>
            <w:rPrChange w:id="2056" w:author="Sher Afghan Asad" w:date="2019-03-07T03:43:00Z">
              <w:rPr>
                <w:rFonts w:cstheme="minorHAnsi"/>
              </w:rPr>
            </w:rPrChange>
          </w:rPr>
          <w:t xml:space="preserve">randomly </w:t>
        </w:r>
      </w:ins>
      <w:moveTo w:id="2057" w:author="Bhattacharya, Joydeep [ECONS]" w:date="2019-03-04T14:57:00Z">
        <w:r w:rsidR="001F3F5B" w:rsidRPr="00B44471">
          <w:rPr>
            <w:rFonts w:ascii="Adobe Caslon Pro" w:hAnsi="Adobe Caslon Pro" w:cstheme="minorHAnsi"/>
            <w:rPrChange w:id="2058" w:author="Sher Afghan Asad" w:date="2019-03-07T03:43:00Z">
              <w:rPr>
                <w:rFonts w:cstheme="minorHAnsi"/>
              </w:rPr>
            </w:rPrChange>
          </w:rPr>
          <w:t xml:space="preserve">matched with </w:t>
        </w:r>
        <w:del w:id="2059" w:author="Bhattacharya, Joydeep [ECONS]" w:date="2019-03-04T14:57:00Z">
          <w:r w:rsidR="001F3F5B" w:rsidRPr="00B44471" w:rsidDel="001F3F5B">
            <w:rPr>
              <w:rFonts w:ascii="Adobe Caslon Pro" w:hAnsi="Adobe Caslon Pro" w:cstheme="minorHAnsi"/>
              <w:rPrChange w:id="2060" w:author="Sher Afghan Asad" w:date="2019-03-07T03:43:00Z">
                <w:rPr>
                  <w:rFonts w:cstheme="minorHAnsi"/>
                </w:rPr>
              </w:rPrChange>
            </w:rPr>
            <w:delText>one</w:delText>
          </w:r>
        </w:del>
      </w:moveTo>
      <w:ins w:id="2061" w:author="Bhattacharya, Joydeep [ECONS]" w:date="2019-03-04T14:57:00Z">
        <w:r w:rsidR="001F3F5B" w:rsidRPr="00B44471">
          <w:rPr>
            <w:rFonts w:ascii="Adobe Caslon Pro" w:hAnsi="Adobe Caslon Pro" w:cstheme="minorHAnsi"/>
            <w:rPrChange w:id="2062" w:author="Sher Afghan Asad" w:date="2019-03-07T03:43:00Z">
              <w:rPr>
                <w:rFonts w:cstheme="minorHAnsi"/>
              </w:rPr>
            </w:rPrChange>
          </w:rPr>
          <w:t>an</w:t>
        </w:r>
      </w:ins>
      <w:moveTo w:id="2063" w:author="Bhattacharya, Joydeep [ECONS]" w:date="2019-03-04T14:57:00Z">
        <w:r w:rsidR="001F3F5B" w:rsidRPr="00B44471">
          <w:rPr>
            <w:rFonts w:ascii="Adobe Caslon Pro" w:hAnsi="Adobe Caslon Pro" w:cstheme="minorHAnsi"/>
            <w:rPrChange w:id="2064" w:author="Sher Afghan Asad" w:date="2019-03-07T03:43:00Z">
              <w:rPr>
                <w:rFonts w:cstheme="minorHAnsi"/>
              </w:rPr>
            </w:rPrChange>
          </w:rPr>
          <w:t xml:space="preserve"> employer and will be given </w:t>
        </w:r>
        <w:r w:rsidR="001F3F5B" w:rsidRPr="00B44471">
          <w:rPr>
            <w:rFonts w:ascii="Adobe Caslon Pro" w:hAnsi="Adobe Caslon Pro" w:cstheme="minorHAnsi"/>
            <w:noProof/>
            <w:rPrChange w:id="2065" w:author="Sher Afghan Asad" w:date="2019-03-07T03:43:00Z">
              <w:rPr>
                <w:rFonts w:cstheme="minorHAnsi"/>
                <w:noProof/>
              </w:rPr>
            </w:rPrChange>
          </w:rPr>
          <w:t>up to</w:t>
        </w:r>
        <w:r w:rsidR="001F3F5B" w:rsidRPr="00B44471">
          <w:rPr>
            <w:rFonts w:ascii="Adobe Caslon Pro" w:hAnsi="Adobe Caslon Pro" w:cstheme="minorHAnsi"/>
            <w:rPrChange w:id="2066" w:author="Sher Afghan Asad" w:date="2019-03-07T03:43:00Z">
              <w:rPr>
                <w:rFonts w:cstheme="minorHAnsi"/>
              </w:rPr>
            </w:rPrChange>
          </w:rPr>
          <w:t xml:space="preserve"> 10 minutes to work on the task. </w:t>
        </w:r>
      </w:moveTo>
      <w:moveToRangeEnd w:id="2052"/>
      <w:ins w:id="2067" w:author="Bhattacharya, Joydeep [ECONS]" w:date="2019-03-04T14:57:00Z">
        <w:r w:rsidR="001F3F5B" w:rsidRPr="00B44471">
          <w:rPr>
            <w:rFonts w:ascii="Adobe Caslon Pro" w:hAnsi="Adobe Caslon Pro" w:cstheme="minorHAnsi"/>
            <w:rPrChange w:id="2068" w:author="Sher Afghan Asad" w:date="2019-03-07T03:43:00Z">
              <w:rPr>
                <w:rFonts w:cstheme="minorHAnsi"/>
              </w:rPr>
            </w:rPrChange>
          </w:rPr>
          <w:t xml:space="preserve"> </w:t>
        </w:r>
      </w:ins>
      <w:r w:rsidRPr="00B44471">
        <w:rPr>
          <w:rFonts w:ascii="Adobe Caslon Pro" w:hAnsi="Adobe Caslon Pro" w:cstheme="minorHAnsi"/>
          <w:rPrChange w:id="2069" w:author="Sher Afghan Asad" w:date="2019-03-07T03:43:00Z">
            <w:rPr>
              <w:rFonts w:ascii="Garamond" w:hAnsi="Garamond" w:cs="F15"/>
            </w:rPr>
          </w:rPrChange>
        </w:rPr>
        <w:t>Before a worker starts</w:t>
      </w:r>
      <w:del w:id="2070" w:author="Bhattacharya, Joydeep [ECONS]" w:date="2019-02-26T17:58:00Z">
        <w:r w:rsidRPr="00B44471" w:rsidDel="00C103B9">
          <w:rPr>
            <w:rFonts w:ascii="Adobe Caslon Pro" w:hAnsi="Adobe Caslon Pro" w:cstheme="minorHAnsi"/>
            <w:rPrChange w:id="2071" w:author="Sher Afghan Asad" w:date="2019-03-07T03:43:00Z">
              <w:rPr>
                <w:rFonts w:ascii="Garamond" w:hAnsi="Garamond" w:cs="F15"/>
              </w:rPr>
            </w:rPrChange>
          </w:rPr>
          <w:delText xml:space="preserve"> with the task</w:delText>
        </w:r>
      </w:del>
      <w:r w:rsidRPr="00B44471">
        <w:rPr>
          <w:rFonts w:ascii="Adobe Caslon Pro" w:hAnsi="Adobe Caslon Pro" w:cstheme="minorHAnsi"/>
          <w:rPrChange w:id="2072" w:author="Sher Afghan Asad" w:date="2019-03-07T03:43:00Z">
            <w:rPr>
              <w:rFonts w:ascii="Garamond" w:hAnsi="Garamond" w:cs="F15"/>
            </w:rPr>
          </w:rPrChange>
        </w:rPr>
        <w:t>,</w:t>
      </w:r>
      <w:ins w:id="2073" w:author="Bhattacharya, Joydeep [ECONS]" w:date="2019-03-04T14:54:00Z">
        <w:r w:rsidR="001F3F5B" w:rsidRPr="00B44471">
          <w:rPr>
            <w:rFonts w:ascii="Adobe Caslon Pro" w:hAnsi="Adobe Caslon Pro" w:cstheme="minorHAnsi"/>
            <w:rPrChange w:id="2074" w:author="Sher Afghan Asad" w:date="2019-03-07T03:43:00Z">
              <w:rPr>
                <w:rFonts w:cstheme="minorHAnsi"/>
              </w:rPr>
            </w:rPrChange>
          </w:rPr>
          <w:t xml:space="preserve"> however,</w:t>
        </w:r>
      </w:ins>
      <w:r w:rsidRPr="00B44471">
        <w:rPr>
          <w:rFonts w:ascii="Adobe Caslon Pro" w:hAnsi="Adobe Caslon Pro" w:cstheme="minorHAnsi"/>
          <w:rPrChange w:id="2075" w:author="Sher Afghan Asad" w:date="2019-03-07T03:43:00Z">
            <w:rPr>
              <w:rFonts w:ascii="Garamond" w:hAnsi="Garamond" w:cs="F15"/>
            </w:rPr>
          </w:rPrChange>
        </w:rPr>
        <w:t xml:space="preserve"> he/she will </w:t>
      </w:r>
      <w:ins w:id="2076" w:author="Bhattacharya, Joydeep [ECONS]" w:date="2019-02-26T17:59:00Z">
        <w:r w:rsidR="00C103B9" w:rsidRPr="00B44471">
          <w:rPr>
            <w:rFonts w:ascii="Adobe Caslon Pro" w:hAnsi="Adobe Caslon Pro" w:cstheme="minorHAnsi"/>
            <w:rPrChange w:id="2077" w:author="Sher Afghan Asad" w:date="2019-03-07T03:43:00Z">
              <w:rPr>
                <w:rFonts w:cstheme="minorHAnsi"/>
              </w:rPr>
            </w:rPrChange>
          </w:rPr>
          <w:t xml:space="preserve">have to </w:t>
        </w:r>
      </w:ins>
      <w:r w:rsidRPr="00B44471">
        <w:rPr>
          <w:rFonts w:ascii="Adobe Caslon Pro" w:hAnsi="Adobe Caslon Pro" w:cstheme="minorHAnsi"/>
          <w:noProof/>
          <w:rPrChange w:id="2078" w:author="Sher Afghan Asad" w:date="2019-03-07T03:43:00Z">
            <w:rPr>
              <w:rFonts w:ascii="Garamond" w:hAnsi="Garamond" w:cs="F15"/>
              <w:noProof/>
            </w:rPr>
          </w:rPrChange>
        </w:rPr>
        <w:t>watch</w:t>
      </w:r>
      <w:r w:rsidRPr="00B44471">
        <w:rPr>
          <w:rFonts w:ascii="Adobe Caslon Pro" w:hAnsi="Adobe Caslon Pro" w:cstheme="minorHAnsi"/>
          <w:rPrChange w:id="2079" w:author="Sher Afghan Asad" w:date="2019-03-07T03:43:00Z">
            <w:rPr>
              <w:rFonts w:ascii="Garamond" w:hAnsi="Garamond" w:cs="F15"/>
            </w:rPr>
          </w:rPrChange>
        </w:rPr>
        <w:t xml:space="preserve"> </w:t>
      </w:r>
      <w:del w:id="2080" w:author="Bhattacharya, Joydeep [ECONS]" w:date="2019-02-26T17:58:00Z">
        <w:r w:rsidRPr="00B44471" w:rsidDel="00C103B9">
          <w:rPr>
            <w:rFonts w:ascii="Adobe Caslon Pro" w:hAnsi="Adobe Caslon Pro" w:cstheme="minorHAnsi"/>
            <w:rPrChange w:id="2081" w:author="Sher Afghan Asad" w:date="2019-03-07T03:43:00Z">
              <w:rPr>
                <w:rFonts w:ascii="Garamond" w:hAnsi="Garamond" w:cs="F15"/>
              </w:rPr>
            </w:rPrChange>
          </w:rPr>
          <w:delText xml:space="preserve">the </w:delText>
        </w:r>
      </w:del>
      <w:ins w:id="2082" w:author="Bhattacharya, Joydeep [ECONS]" w:date="2019-02-26T17:58:00Z">
        <w:r w:rsidR="00C103B9" w:rsidRPr="00B44471">
          <w:rPr>
            <w:rFonts w:ascii="Adobe Caslon Pro" w:hAnsi="Adobe Caslon Pro" w:cstheme="minorHAnsi"/>
            <w:rPrChange w:id="2083" w:author="Sher Afghan Asad" w:date="2019-03-07T03:43:00Z">
              <w:rPr>
                <w:rFonts w:cstheme="minorHAnsi"/>
              </w:rPr>
            </w:rPrChange>
          </w:rPr>
          <w:t>a</w:t>
        </w:r>
        <w:r w:rsidR="00C103B9" w:rsidRPr="00B44471">
          <w:rPr>
            <w:rFonts w:ascii="Adobe Caslon Pro" w:hAnsi="Adobe Caslon Pro" w:cstheme="minorHAnsi"/>
            <w:rPrChange w:id="2084" w:author="Sher Afghan Asad" w:date="2019-03-07T03:43:00Z">
              <w:rPr>
                <w:rFonts w:ascii="Garamond" w:hAnsi="Garamond" w:cs="F15"/>
              </w:rPr>
            </w:rPrChange>
          </w:rPr>
          <w:t xml:space="preserve"> </w:t>
        </w:r>
      </w:ins>
      <w:r w:rsidRPr="00B44471">
        <w:rPr>
          <w:rFonts w:ascii="Adobe Caslon Pro" w:hAnsi="Adobe Caslon Pro" w:cstheme="minorHAnsi"/>
          <w:rPrChange w:id="2085" w:author="Sher Afghan Asad" w:date="2019-03-07T03:43:00Z">
            <w:rPr>
              <w:rFonts w:ascii="Garamond" w:hAnsi="Garamond" w:cs="F15"/>
            </w:rPr>
          </w:rPrChange>
        </w:rPr>
        <w:t>randomly</w:t>
      </w:r>
      <w:del w:id="2086" w:author="Bhattacharya, Joydeep [ECONS]" w:date="2019-02-26T17:58:00Z">
        <w:r w:rsidRPr="00B44471" w:rsidDel="00C103B9">
          <w:rPr>
            <w:rFonts w:ascii="Adobe Caslon Pro" w:hAnsi="Adobe Caslon Pro" w:cstheme="minorHAnsi"/>
            <w:rPrChange w:id="2087" w:author="Sher Afghan Asad" w:date="2019-03-07T03:43:00Z">
              <w:rPr>
                <w:rFonts w:ascii="Garamond" w:hAnsi="Garamond" w:cs="F15"/>
              </w:rPr>
            </w:rPrChange>
          </w:rPr>
          <w:delText xml:space="preserve"> </w:delText>
        </w:r>
      </w:del>
      <w:ins w:id="2088" w:author="Bhattacharya, Joydeep [ECONS]" w:date="2019-02-26T17:58:00Z">
        <w:r w:rsidR="00C103B9" w:rsidRPr="00B44471">
          <w:rPr>
            <w:rFonts w:ascii="Adobe Caslon Pro" w:hAnsi="Adobe Caslon Pro" w:cstheme="minorHAnsi"/>
            <w:rPrChange w:id="2089" w:author="Sher Afghan Asad" w:date="2019-03-07T03:43:00Z">
              <w:rPr>
                <w:rFonts w:cstheme="minorHAnsi"/>
              </w:rPr>
            </w:rPrChange>
          </w:rPr>
          <w:t>-</w:t>
        </w:r>
      </w:ins>
      <w:r w:rsidRPr="00B44471">
        <w:rPr>
          <w:rFonts w:ascii="Adobe Caslon Pro" w:hAnsi="Adobe Caslon Pro" w:cstheme="minorHAnsi"/>
          <w:rPrChange w:id="2090" w:author="Sher Afghan Asad" w:date="2019-03-07T03:43:00Z">
            <w:rPr>
              <w:rFonts w:ascii="Garamond" w:hAnsi="Garamond" w:cs="F15"/>
            </w:rPr>
          </w:rPrChange>
        </w:rPr>
        <w:t xml:space="preserve">selected </w:t>
      </w:r>
      <w:ins w:id="2091" w:author="Bhattacharya, Joydeep [ECONS]" w:date="2019-03-04T14:54:00Z">
        <w:r w:rsidR="001F3F5B" w:rsidRPr="00B44471">
          <w:rPr>
            <w:rFonts w:ascii="Adobe Caslon Pro" w:hAnsi="Adobe Caslon Pro" w:cstheme="minorHAnsi"/>
            <w:rPrChange w:id="2092" w:author="Sher Afghan Asad" w:date="2019-03-07T03:43:00Z">
              <w:rPr>
                <w:rFonts w:cstheme="minorHAnsi"/>
              </w:rPr>
            </w:rPrChange>
          </w:rPr>
          <w:t xml:space="preserve">pre-recorded </w:t>
        </w:r>
      </w:ins>
      <w:r w:rsidRPr="00B44471">
        <w:rPr>
          <w:rFonts w:ascii="Adobe Caslon Pro" w:hAnsi="Adobe Caslon Pro" w:cstheme="minorHAnsi"/>
          <w:rPrChange w:id="2093" w:author="Sher Afghan Asad" w:date="2019-03-07T03:43:00Z">
            <w:rPr>
              <w:rFonts w:ascii="Garamond" w:hAnsi="Garamond" w:cs="F15"/>
            </w:rPr>
          </w:rPrChange>
        </w:rPr>
        <w:t xml:space="preserve">video </w:t>
      </w:r>
      <w:ins w:id="2094" w:author="Bhattacharya, Joydeep [ECONS]" w:date="2019-03-04T14:54:00Z">
        <w:r w:rsidR="001F3F5B" w:rsidRPr="00B44471">
          <w:rPr>
            <w:rFonts w:ascii="Adobe Caslon Pro" w:hAnsi="Adobe Caslon Pro" w:cstheme="minorHAnsi"/>
            <w:rPrChange w:id="2095" w:author="Sher Afghan Asad" w:date="2019-03-07T03:43:00Z">
              <w:rPr>
                <w:rFonts w:cstheme="minorHAnsi"/>
              </w:rPr>
            </w:rPrChange>
          </w:rPr>
          <w:t xml:space="preserve">(see above) </w:t>
        </w:r>
      </w:ins>
      <w:r w:rsidRPr="00B44471">
        <w:rPr>
          <w:rFonts w:ascii="Adobe Caslon Pro" w:hAnsi="Adobe Caslon Pro" w:cstheme="minorHAnsi"/>
          <w:rPrChange w:id="2096" w:author="Sher Afghan Asad" w:date="2019-03-07T03:43:00Z">
            <w:rPr>
              <w:rFonts w:ascii="Garamond" w:hAnsi="Garamond" w:cs="F15"/>
            </w:rPr>
          </w:rPrChange>
        </w:rPr>
        <w:t xml:space="preserve">explaining the task. </w:t>
      </w:r>
      <w:ins w:id="2097" w:author="Bhattacharya, Joydeep [ECONS]" w:date="2019-02-26T17:59:00Z">
        <w:r w:rsidR="00C103B9" w:rsidRPr="00B44471">
          <w:rPr>
            <w:rFonts w:ascii="Adobe Caslon Pro" w:hAnsi="Adobe Caslon Pro" w:cstheme="minorHAnsi"/>
            <w:rPrChange w:id="2098" w:author="Sher Afghan Asad" w:date="2019-03-07T03:43:00Z">
              <w:rPr>
                <w:rFonts w:cstheme="minorHAnsi"/>
              </w:rPr>
            </w:rPrChange>
          </w:rPr>
          <w:t>The video</w:t>
        </w:r>
      </w:ins>
      <w:ins w:id="2099" w:author="Bhattacharya, Joydeep [ECONS]" w:date="2019-02-26T18:00:00Z">
        <w:r w:rsidR="00C103B9" w:rsidRPr="00B44471">
          <w:rPr>
            <w:rFonts w:ascii="Adobe Caslon Pro" w:hAnsi="Adobe Caslon Pro" w:cstheme="minorHAnsi"/>
            <w:rPrChange w:id="2100" w:author="Sher Afghan Asad" w:date="2019-03-07T03:43:00Z">
              <w:rPr>
                <w:rFonts w:cstheme="minorHAnsi"/>
              </w:rPr>
            </w:rPrChange>
          </w:rPr>
          <w:t xml:space="preserve"> in the baseline</w:t>
        </w:r>
      </w:ins>
      <w:ins w:id="2101" w:author="Bhattacharya, Joydeep [ECONS]" w:date="2019-03-04T14:55:00Z">
        <w:r w:rsidR="001F3F5B" w:rsidRPr="00B44471">
          <w:rPr>
            <w:rFonts w:ascii="Adobe Caslon Pro" w:hAnsi="Adobe Caslon Pro" w:cstheme="minorHAnsi"/>
            <w:rPrChange w:id="2102" w:author="Sher Afghan Asad" w:date="2019-03-07T03:43:00Z">
              <w:rPr>
                <w:rFonts w:cstheme="minorHAnsi"/>
              </w:rPr>
            </w:rPrChange>
          </w:rPr>
          <w:t xml:space="preserve"> (race-salient)</w:t>
        </w:r>
      </w:ins>
      <w:ins w:id="2103" w:author="Bhattacharya, Joydeep [ECONS]" w:date="2019-02-26T18:00:00Z">
        <w:r w:rsidR="00C103B9" w:rsidRPr="00B44471">
          <w:rPr>
            <w:rFonts w:ascii="Adobe Caslon Pro" w:hAnsi="Adobe Caslon Pro" w:cstheme="minorHAnsi"/>
            <w:rPrChange w:id="2104" w:author="Sher Afghan Asad" w:date="2019-03-07T03:43:00Z">
              <w:rPr>
                <w:rFonts w:cstheme="minorHAnsi"/>
              </w:rPr>
            </w:rPrChange>
          </w:rPr>
          <w:t xml:space="preserve"> setting will </w:t>
        </w:r>
      </w:ins>
      <w:ins w:id="2105" w:author="Bhattacharya, Joydeep [ECONS]" w:date="2019-03-04T14:55:00Z">
        <w:r w:rsidR="001F3F5B" w:rsidRPr="00B44471">
          <w:rPr>
            <w:rFonts w:ascii="Adobe Caslon Pro" w:hAnsi="Adobe Caslon Pro" w:cstheme="minorHAnsi"/>
            <w:rPrChange w:id="2106" w:author="Sher Afghan Asad" w:date="2019-03-07T03:43:00Z">
              <w:rPr>
                <w:rFonts w:cstheme="minorHAnsi"/>
              </w:rPr>
            </w:rPrChange>
          </w:rPr>
          <w:t>entirely conceal</w:t>
        </w:r>
      </w:ins>
      <w:ins w:id="2107" w:author="Bhattacharya, Joydeep [ECONS]" w:date="2019-03-04T14:56:00Z">
        <w:r w:rsidR="001F3F5B" w:rsidRPr="00B44471">
          <w:rPr>
            <w:rFonts w:ascii="Adobe Caslon Pro" w:hAnsi="Adobe Caslon Pro" w:cstheme="minorHAnsi"/>
            <w:rPrChange w:id="2108" w:author="Sher Afghan Asad" w:date="2019-03-07T03:43:00Z">
              <w:rPr>
                <w:rFonts w:cstheme="minorHAnsi"/>
              </w:rPr>
            </w:rPrChange>
          </w:rPr>
          <w:t xml:space="preserve"> (reveal)</w:t>
        </w:r>
      </w:ins>
      <w:ins w:id="2109" w:author="Bhattacharya, Joydeep [ECONS]" w:date="2019-02-26T18:00:00Z">
        <w:r w:rsidR="00C103B9" w:rsidRPr="00B44471">
          <w:rPr>
            <w:rFonts w:ascii="Adobe Caslon Pro" w:hAnsi="Adobe Caslon Pro" w:cstheme="minorHAnsi"/>
            <w:rPrChange w:id="2110" w:author="Sher Afghan Asad" w:date="2019-03-07T03:43:00Z">
              <w:rPr>
                <w:rFonts w:cstheme="minorHAnsi"/>
              </w:rPr>
            </w:rPrChange>
          </w:rPr>
          <w:t xml:space="preserve"> the skin</w:t>
        </w:r>
      </w:ins>
      <w:ins w:id="2111" w:author="Bhattacharya, Joydeep [ECONS]" w:date="2019-03-04T14:54:00Z">
        <w:r w:rsidR="001F3F5B" w:rsidRPr="00B44471">
          <w:rPr>
            <w:rFonts w:ascii="Adobe Caslon Pro" w:hAnsi="Adobe Caslon Pro" w:cstheme="minorHAnsi"/>
            <w:rPrChange w:id="2112" w:author="Sher Afghan Asad" w:date="2019-03-07T03:43:00Z">
              <w:rPr>
                <w:rFonts w:cstheme="minorHAnsi"/>
              </w:rPr>
            </w:rPrChange>
          </w:rPr>
          <w:t xml:space="preserve"> </w:t>
        </w:r>
      </w:ins>
      <w:ins w:id="2113" w:author="Bhattacharya, Joydeep [ECONS]" w:date="2019-02-26T18:00:00Z">
        <w:r w:rsidR="00C103B9" w:rsidRPr="00B44471">
          <w:rPr>
            <w:rFonts w:ascii="Adobe Caslon Pro" w:hAnsi="Adobe Caslon Pro" w:cstheme="minorHAnsi"/>
            <w:rPrChange w:id="2114" w:author="Sher Afghan Asad" w:date="2019-03-07T03:43:00Z">
              <w:rPr>
                <w:rFonts w:cstheme="minorHAnsi"/>
              </w:rPr>
            </w:rPrChange>
          </w:rPr>
          <w:t xml:space="preserve">color of the employer. </w:t>
        </w:r>
      </w:ins>
      <w:del w:id="2115" w:author="Bhattacharya, Joydeep [ECONS]" w:date="2019-03-04T14:56:00Z">
        <w:r w:rsidRPr="00B44471" w:rsidDel="001F3F5B">
          <w:rPr>
            <w:rFonts w:ascii="Adobe Caslon Pro" w:hAnsi="Adobe Caslon Pro" w:cstheme="minorHAnsi"/>
            <w:rPrChange w:id="2116" w:author="Sher Afghan Asad" w:date="2019-03-07T03:43:00Z">
              <w:rPr>
                <w:rFonts w:ascii="Garamond" w:hAnsi="Garamond" w:cs="F15"/>
              </w:rPr>
            </w:rPrChange>
          </w:rPr>
          <w:delText>T</w:delText>
        </w:r>
      </w:del>
      <w:ins w:id="2117" w:author="Bhattacharya, Joydeep [ECONS]" w:date="2019-03-04T14:56:00Z">
        <w:r w:rsidR="001F3F5B" w:rsidRPr="00B44471">
          <w:rPr>
            <w:rFonts w:ascii="Adobe Caslon Pro" w:hAnsi="Adobe Caslon Pro" w:cstheme="minorHAnsi"/>
            <w:rPrChange w:id="2118" w:author="Sher Afghan Asad" w:date="2019-03-07T03:43:00Z">
              <w:rPr>
                <w:rFonts w:cstheme="minorHAnsi"/>
              </w:rPr>
            </w:rPrChange>
          </w:rPr>
          <w:t>T</w:t>
        </w:r>
      </w:ins>
      <w:r w:rsidRPr="00B44471">
        <w:rPr>
          <w:rFonts w:ascii="Adobe Caslon Pro" w:hAnsi="Adobe Caslon Pro" w:cstheme="minorHAnsi"/>
          <w:rPrChange w:id="2119" w:author="Sher Afghan Asad" w:date="2019-03-07T03:43:00Z">
            <w:rPr>
              <w:rFonts w:ascii="Garamond" w:hAnsi="Garamond" w:cs="F15"/>
            </w:rPr>
          </w:rPrChange>
        </w:rPr>
        <w:t>he random</w:t>
      </w:r>
      <w:del w:id="2120" w:author="Bhattacharya, Joydeep [ECONS]" w:date="2019-02-26T18:01:00Z">
        <w:r w:rsidRPr="00B44471" w:rsidDel="00C103B9">
          <w:rPr>
            <w:rFonts w:ascii="Adobe Caslon Pro" w:hAnsi="Adobe Caslon Pro" w:cstheme="minorHAnsi"/>
            <w:rPrChange w:id="2121" w:author="Sher Afghan Asad" w:date="2019-03-07T03:43:00Z">
              <w:rPr>
                <w:rFonts w:ascii="Garamond" w:hAnsi="Garamond" w:cs="F15"/>
              </w:rPr>
            </w:rPrChange>
          </w:rPr>
          <w:delText>ly</w:delText>
        </w:r>
      </w:del>
      <w:r w:rsidRPr="00B44471">
        <w:rPr>
          <w:rFonts w:ascii="Adobe Caslon Pro" w:hAnsi="Adobe Caslon Pro" w:cstheme="minorHAnsi"/>
          <w:rPrChange w:id="2122" w:author="Sher Afghan Asad" w:date="2019-03-07T03:43:00Z">
            <w:rPr>
              <w:rFonts w:ascii="Garamond" w:hAnsi="Garamond" w:cs="F15"/>
            </w:rPr>
          </w:rPrChange>
        </w:rPr>
        <w:t xml:space="preserve"> </w:t>
      </w:r>
      <w:ins w:id="2123" w:author="Bhattacharya, Joydeep [ECONS]" w:date="2019-03-04T14:56:00Z">
        <w:r w:rsidR="001F3F5B" w:rsidRPr="00B44471">
          <w:rPr>
            <w:rFonts w:ascii="Adobe Caslon Pro" w:hAnsi="Adobe Caslon Pro" w:cstheme="minorHAnsi"/>
            <w:rPrChange w:id="2124" w:author="Sher Afghan Asad" w:date="2019-03-07T03:43:00Z">
              <w:rPr>
                <w:rFonts w:cstheme="minorHAnsi"/>
              </w:rPr>
            </w:rPrChange>
          </w:rPr>
          <w:t xml:space="preserve">assignment of a worker to a video </w:t>
        </w:r>
      </w:ins>
      <w:ins w:id="2125" w:author="Sher Afghan Asad" w:date="2019-03-07T10:39:00Z">
        <w:r w:rsidR="00DF5D47">
          <w:rPr>
            <w:rFonts w:ascii="Adobe Caslon Pro" w:hAnsi="Adobe Caslon Pro" w:cstheme="minorHAnsi"/>
          </w:rPr>
          <w:t xml:space="preserve">will </w:t>
        </w:r>
      </w:ins>
      <w:del w:id="2126" w:author="Bhattacharya, Joydeep [ECONS]" w:date="2019-03-04T14:56:00Z">
        <w:r w:rsidRPr="00B44471" w:rsidDel="001F3F5B">
          <w:rPr>
            <w:rFonts w:ascii="Adobe Caslon Pro" w:hAnsi="Adobe Caslon Pro" w:cstheme="minorHAnsi"/>
            <w:rPrChange w:id="2127" w:author="Sher Afghan Asad" w:date="2019-03-07T03:43:00Z">
              <w:rPr>
                <w:rFonts w:ascii="Garamond" w:hAnsi="Garamond" w:cs="F15"/>
              </w:rPr>
            </w:rPrChange>
          </w:rPr>
          <w:delText>select</w:delText>
        </w:r>
      </w:del>
      <w:del w:id="2128" w:author="Bhattacharya, Joydeep [ECONS]" w:date="2019-02-26T18:01:00Z">
        <w:r w:rsidRPr="00B44471" w:rsidDel="00C103B9">
          <w:rPr>
            <w:rFonts w:ascii="Adobe Caslon Pro" w:hAnsi="Adobe Caslon Pro" w:cstheme="minorHAnsi"/>
            <w:rPrChange w:id="2129" w:author="Sher Afghan Asad" w:date="2019-03-07T03:43:00Z">
              <w:rPr>
                <w:rFonts w:ascii="Garamond" w:hAnsi="Garamond" w:cs="F15"/>
              </w:rPr>
            </w:rPrChange>
          </w:rPr>
          <w:delText>ed</w:delText>
        </w:r>
      </w:del>
      <w:del w:id="2130" w:author="Bhattacharya, Joydeep [ECONS]" w:date="2019-03-04T14:56:00Z">
        <w:r w:rsidRPr="00B44471" w:rsidDel="001F3F5B">
          <w:rPr>
            <w:rFonts w:ascii="Adobe Caslon Pro" w:hAnsi="Adobe Caslon Pro" w:cstheme="minorHAnsi"/>
            <w:rPrChange w:id="2131" w:author="Sher Afghan Asad" w:date="2019-03-07T03:43:00Z">
              <w:rPr>
                <w:rFonts w:ascii="Garamond" w:hAnsi="Garamond" w:cs="F15"/>
              </w:rPr>
            </w:rPrChange>
          </w:rPr>
          <w:delText xml:space="preserve"> video </w:delText>
        </w:r>
      </w:del>
      <w:r w:rsidRPr="00B44471">
        <w:rPr>
          <w:rFonts w:ascii="Adobe Caslon Pro" w:hAnsi="Adobe Caslon Pro" w:cstheme="minorHAnsi"/>
          <w:rPrChange w:id="2132" w:author="Sher Afghan Asad" w:date="2019-03-07T03:43:00Z">
            <w:rPr>
              <w:rFonts w:ascii="Garamond" w:hAnsi="Garamond" w:cs="F15"/>
            </w:rPr>
          </w:rPrChange>
        </w:rPr>
        <w:t>determine</w:t>
      </w:r>
      <w:del w:id="2133" w:author="Sher Afghan Asad" w:date="2019-03-07T10:39:00Z">
        <w:r w:rsidRPr="00B44471" w:rsidDel="00DF5D47">
          <w:rPr>
            <w:rFonts w:ascii="Adobe Caslon Pro" w:hAnsi="Adobe Caslon Pro" w:cstheme="minorHAnsi"/>
            <w:rPrChange w:id="2134" w:author="Sher Afghan Asad" w:date="2019-03-07T03:43:00Z">
              <w:rPr>
                <w:rFonts w:ascii="Garamond" w:hAnsi="Garamond" w:cs="F15"/>
              </w:rPr>
            </w:rPrChange>
          </w:rPr>
          <w:delText>s</w:delText>
        </w:r>
      </w:del>
      <w:r w:rsidRPr="00B44471">
        <w:rPr>
          <w:rFonts w:ascii="Adobe Caslon Pro" w:hAnsi="Adobe Caslon Pro" w:cstheme="minorHAnsi"/>
          <w:rPrChange w:id="2135" w:author="Sher Afghan Asad" w:date="2019-03-07T03:43:00Z">
            <w:rPr>
              <w:rFonts w:ascii="Garamond" w:hAnsi="Garamond" w:cs="F15"/>
            </w:rPr>
          </w:rPrChange>
        </w:rPr>
        <w:t xml:space="preserve"> the treatment assignment for the worker</w:t>
      </w:r>
      <w:ins w:id="2136" w:author="Bhattacharya, Joydeep [ECONS] [2]" w:date="2019-03-06T13:52:00Z">
        <w:r w:rsidR="00BB3169" w:rsidRPr="00B44471">
          <w:rPr>
            <w:rFonts w:ascii="Adobe Caslon Pro" w:hAnsi="Adobe Caslon Pro" w:cstheme="minorHAnsi"/>
          </w:rPr>
          <w:t xml:space="preserve">. </w:t>
        </w:r>
      </w:ins>
      <w:del w:id="2137" w:author="Bhattacharya, Joydeep [ECONS] [2]" w:date="2019-03-06T13:52:00Z">
        <w:r w:rsidRPr="00B44471" w:rsidDel="00BB3169">
          <w:rPr>
            <w:rFonts w:ascii="Adobe Caslon Pro" w:hAnsi="Adobe Caslon Pro" w:cstheme="minorHAnsi"/>
            <w:rPrChange w:id="2138" w:author="Sher Afghan Asad" w:date="2019-03-07T03:43:00Z">
              <w:rPr>
                <w:rFonts w:ascii="Garamond" w:hAnsi="Garamond" w:cs="F15"/>
              </w:rPr>
            </w:rPrChange>
          </w:rPr>
          <w:delText xml:space="preserve"> (treatments </w:delText>
        </w:r>
        <w:r w:rsidRPr="00B44471" w:rsidDel="00BB3169">
          <w:rPr>
            <w:rFonts w:ascii="Adobe Caslon Pro" w:hAnsi="Adobe Caslon Pro" w:cstheme="minorHAnsi"/>
            <w:noProof/>
            <w:rPrChange w:id="2139" w:author="Sher Afghan Asad" w:date="2019-03-07T03:43:00Z">
              <w:rPr>
                <w:rFonts w:ascii="Garamond" w:hAnsi="Garamond" w:cs="F15"/>
                <w:noProof/>
              </w:rPr>
            </w:rPrChange>
          </w:rPr>
          <w:delText>are explained</w:delText>
        </w:r>
        <w:r w:rsidRPr="00B44471" w:rsidDel="00BB3169">
          <w:rPr>
            <w:rFonts w:ascii="Adobe Caslon Pro" w:hAnsi="Adobe Caslon Pro" w:cstheme="minorHAnsi"/>
            <w:rPrChange w:id="2140" w:author="Sher Afghan Asad" w:date="2019-03-07T03:43:00Z">
              <w:rPr>
                <w:rFonts w:ascii="Garamond" w:hAnsi="Garamond" w:cs="F15"/>
              </w:rPr>
            </w:rPrChange>
          </w:rPr>
          <w:delText xml:space="preserve"> below). </w:delText>
        </w:r>
      </w:del>
      <w:moveFromRangeStart w:id="2141" w:author="Bhattacharya, Joydeep [ECONS]" w:date="2019-03-04T14:57:00Z" w:name="move2603837"/>
      <w:moveFrom w:id="2142" w:author="Bhattacharya, Joydeep [ECONS]" w:date="2019-03-04T14:57:00Z">
        <w:del w:id="2143" w:author="Bhattacharya, Joydeep [ECONS] [2]" w:date="2019-03-06T13:31:00Z">
          <w:r w:rsidRPr="00B44471" w:rsidDel="00134B25">
            <w:rPr>
              <w:rFonts w:ascii="Adobe Caslon Pro" w:hAnsi="Adobe Caslon Pro" w:cstheme="minorHAnsi"/>
              <w:rPrChange w:id="2144" w:author="Sher Afghan Asad" w:date="2019-03-07T03:43:00Z">
                <w:rPr>
                  <w:rFonts w:ascii="Garamond" w:hAnsi="Garamond" w:cs="F15"/>
                </w:rPr>
              </w:rPrChange>
            </w:rPr>
            <w:delText xml:space="preserve">Each worker will be matched with one employer and will be given </w:delText>
          </w:r>
          <w:r w:rsidRPr="00B44471" w:rsidDel="00134B25">
            <w:rPr>
              <w:rFonts w:ascii="Adobe Caslon Pro" w:hAnsi="Adobe Caslon Pro" w:cstheme="minorHAnsi"/>
              <w:noProof/>
              <w:rPrChange w:id="2145" w:author="Sher Afghan Asad" w:date="2019-03-07T03:43:00Z">
                <w:rPr>
                  <w:rFonts w:ascii="Garamond" w:hAnsi="Garamond" w:cs="F15"/>
                  <w:noProof/>
                </w:rPr>
              </w:rPrChange>
            </w:rPr>
            <w:delText>up to</w:delText>
          </w:r>
          <w:r w:rsidRPr="00B44471" w:rsidDel="00134B25">
            <w:rPr>
              <w:rFonts w:ascii="Adobe Caslon Pro" w:hAnsi="Adobe Caslon Pro" w:cstheme="minorHAnsi"/>
              <w:rPrChange w:id="2146" w:author="Sher Afghan Asad" w:date="2019-03-07T03:43:00Z">
                <w:rPr>
                  <w:rFonts w:ascii="Garamond" w:hAnsi="Garamond" w:cs="F15"/>
                </w:rPr>
              </w:rPrChange>
            </w:rPr>
            <w:delText xml:space="preserve"> 10 minutes to work on the task. </w:delText>
          </w:r>
        </w:del>
      </w:moveFrom>
      <w:moveFromRangeEnd w:id="2141"/>
      <w:del w:id="2147" w:author="Bhattacharya, Joydeep [ECONS] [2]" w:date="2019-03-06T13:31:00Z">
        <w:r w:rsidRPr="00B44471" w:rsidDel="00134B25">
          <w:rPr>
            <w:rFonts w:ascii="Adobe Caslon Pro" w:hAnsi="Adobe Caslon Pro" w:cstheme="minorHAnsi"/>
            <w:noProof/>
            <w:rPrChange w:id="2148" w:author="Sher Afghan Asad" w:date="2019-03-07T03:43:00Z">
              <w:rPr>
                <w:rFonts w:ascii="Garamond" w:hAnsi="Garamond" w:cs="F15"/>
                <w:noProof/>
              </w:rPr>
            </w:rPrChange>
          </w:rPr>
          <w:delText>After</w:delText>
        </w:r>
        <w:r w:rsidRPr="00B44471" w:rsidDel="00134B25">
          <w:rPr>
            <w:rFonts w:ascii="Adobe Caslon Pro" w:hAnsi="Adobe Caslon Pro" w:cstheme="minorHAnsi"/>
            <w:rPrChange w:id="2149" w:author="Sher Afghan Asad" w:date="2019-03-07T03:43:00Z">
              <w:rPr>
                <w:rFonts w:ascii="Garamond" w:hAnsi="Garamond" w:cs="F15"/>
              </w:rPr>
            </w:rPrChange>
          </w:rPr>
          <w:delText xml:space="preserve"> </w:delText>
        </w:r>
      </w:del>
      <w:ins w:id="2150" w:author="Bhattacharya, Joydeep [ECONS] [2]" w:date="2019-03-06T13:31:00Z">
        <w:del w:id="2151" w:author="Bhattacharya, Joydeep [ECONS]" w:date="2019-03-04T14:57:00Z">
          <w:r w:rsidR="00134B25" w:rsidRPr="00B44471" w:rsidDel="001F3F5B">
            <w:rPr>
              <w:rFonts w:ascii="Adobe Caslon Pro" w:hAnsi="Adobe Caslon Pro" w:cstheme="minorHAnsi"/>
              <w:rPrChange w:id="2152" w:author="Sher Afghan Asad" w:date="2019-03-07T03:43:00Z">
                <w:rPr>
                  <w:rFonts w:ascii="Garamond" w:hAnsi="Garamond" w:cs="F15"/>
                </w:rPr>
              </w:rPrChange>
            </w:rPr>
            <w:delText xml:space="preserve">Each worker will be matched with one employer and will be given </w:delText>
          </w:r>
          <w:r w:rsidR="00134B25" w:rsidRPr="00B44471" w:rsidDel="001F3F5B">
            <w:rPr>
              <w:rFonts w:ascii="Adobe Caslon Pro" w:hAnsi="Adobe Caslon Pro" w:cstheme="minorHAnsi"/>
              <w:noProof/>
              <w:rPrChange w:id="2153" w:author="Sher Afghan Asad" w:date="2019-03-07T03:43:00Z">
                <w:rPr>
                  <w:rFonts w:ascii="Garamond" w:hAnsi="Garamond" w:cs="F15"/>
                  <w:noProof/>
                </w:rPr>
              </w:rPrChange>
            </w:rPr>
            <w:delText>up to</w:delText>
          </w:r>
          <w:r w:rsidR="00134B25" w:rsidRPr="00B44471" w:rsidDel="001F3F5B">
            <w:rPr>
              <w:rFonts w:ascii="Adobe Caslon Pro" w:hAnsi="Adobe Caslon Pro" w:cstheme="minorHAnsi"/>
              <w:rPrChange w:id="2154" w:author="Sher Afghan Asad" w:date="2019-03-07T03:43:00Z">
                <w:rPr>
                  <w:rFonts w:ascii="Garamond" w:hAnsi="Garamond" w:cs="F15"/>
                </w:rPr>
              </w:rPrChange>
            </w:rPr>
            <w:delText xml:space="preserve"> 10 minutes to work on the task. </w:delText>
          </w:r>
        </w:del>
        <w:r w:rsidR="00134B25" w:rsidRPr="00B44471">
          <w:rPr>
            <w:rFonts w:ascii="Adobe Caslon Pro" w:hAnsi="Adobe Caslon Pro" w:cstheme="minorHAnsi"/>
          </w:rPr>
          <w:t>Upon completion</w:t>
        </w:r>
      </w:ins>
      <w:ins w:id="2155" w:author="Bhattacharya, Joydeep [ECONS]" w:date="2019-03-04T14:57:00Z">
        <w:del w:id="2156" w:author="Bhattacharya, Joydeep [ECONS] [2]" w:date="2019-03-06T13:31:00Z">
          <w:r w:rsidR="001F3F5B" w:rsidRPr="00B44471" w:rsidDel="00134B25">
            <w:rPr>
              <w:rFonts w:ascii="Adobe Caslon Pro" w:hAnsi="Adobe Caslon Pro" w:cstheme="minorHAnsi"/>
              <w:rPrChange w:id="2157" w:author="Sher Afghan Asad" w:date="2019-03-07T03:43:00Z">
                <w:rPr>
                  <w:rFonts w:cstheme="minorHAnsi"/>
                </w:rPr>
              </w:rPrChange>
            </w:rPr>
            <w:delText xml:space="preserve">the </w:delText>
          </w:r>
        </w:del>
      </w:ins>
      <w:del w:id="2158" w:author="Bhattacharya, Joydeep [ECONS] [2]" w:date="2019-03-06T13:31:00Z">
        <w:r w:rsidRPr="00B44471" w:rsidDel="00134B25">
          <w:rPr>
            <w:rFonts w:ascii="Adobe Caslon Pro" w:hAnsi="Adobe Caslon Pro" w:cstheme="minorHAnsi"/>
            <w:rPrChange w:id="2159" w:author="Sher Afghan Asad" w:date="2019-03-07T03:43:00Z">
              <w:rPr>
                <w:rFonts w:ascii="Garamond" w:hAnsi="Garamond" w:cs="F15"/>
              </w:rPr>
            </w:rPrChange>
          </w:rPr>
          <w:delText>worker</w:delText>
        </w:r>
      </w:del>
      <w:del w:id="2160" w:author="Bhattacharya, Joydeep [ECONS]" w:date="2019-03-04T14:57:00Z">
        <w:r w:rsidRPr="00B44471" w:rsidDel="001F3F5B">
          <w:rPr>
            <w:rFonts w:ascii="Adobe Caslon Pro" w:hAnsi="Adobe Caslon Pro" w:cstheme="minorHAnsi"/>
            <w:rPrChange w:id="2161" w:author="Sher Afghan Asad" w:date="2019-03-07T03:43:00Z">
              <w:rPr>
                <w:rFonts w:ascii="Garamond" w:hAnsi="Garamond" w:cs="F15"/>
              </w:rPr>
            </w:rPrChange>
          </w:rPr>
          <w:delText>s ar</w:delText>
        </w:r>
      </w:del>
      <w:del w:id="2162" w:author="Bhattacharya, Joydeep [ECONS]" w:date="2019-03-04T14:58:00Z">
        <w:r w:rsidRPr="00B44471" w:rsidDel="001F3F5B">
          <w:rPr>
            <w:rFonts w:ascii="Adobe Caslon Pro" w:hAnsi="Adobe Caslon Pro" w:cstheme="minorHAnsi"/>
            <w:rPrChange w:id="2163" w:author="Sher Afghan Asad" w:date="2019-03-07T03:43:00Z">
              <w:rPr>
                <w:rFonts w:ascii="Garamond" w:hAnsi="Garamond" w:cs="F15"/>
              </w:rPr>
            </w:rPrChange>
          </w:rPr>
          <w:delText>e</w:delText>
        </w:r>
      </w:del>
      <w:ins w:id="2164" w:author="Bhattacharya, Joydeep [ECONS]" w:date="2019-03-04T14:58:00Z">
        <w:del w:id="2165" w:author="Bhattacharya, Joydeep [ECONS] [2]" w:date="2019-03-06T13:31:00Z">
          <w:r w:rsidR="001F3F5B" w:rsidRPr="00B44471" w:rsidDel="00134B25">
            <w:rPr>
              <w:rFonts w:ascii="Adobe Caslon Pro" w:hAnsi="Adobe Caslon Pro" w:cstheme="minorHAnsi"/>
              <w:rPrChange w:id="2166" w:author="Sher Afghan Asad" w:date="2019-03-07T03:43:00Z">
                <w:rPr>
                  <w:rFonts w:cstheme="minorHAnsi"/>
                </w:rPr>
              </w:rPrChange>
            </w:rPr>
            <w:delText xml:space="preserve"> is</w:delText>
          </w:r>
        </w:del>
      </w:ins>
      <w:del w:id="2167" w:author="Bhattacharya, Joydeep [ECONS] [2]" w:date="2019-03-06T13:31:00Z">
        <w:r w:rsidRPr="00B44471" w:rsidDel="00134B25">
          <w:rPr>
            <w:rFonts w:ascii="Adobe Caslon Pro" w:hAnsi="Adobe Caslon Pro" w:cstheme="minorHAnsi"/>
            <w:rPrChange w:id="2168" w:author="Sher Afghan Asad" w:date="2019-03-07T03:43:00Z">
              <w:rPr>
                <w:rFonts w:ascii="Garamond" w:hAnsi="Garamond" w:cs="F15"/>
              </w:rPr>
            </w:rPrChange>
          </w:rPr>
          <w:delText xml:space="preserve"> done</w:delText>
        </w:r>
      </w:del>
      <w:del w:id="2169" w:author="Bhattacharya, Joydeep [ECONS]" w:date="2019-02-26T18:01:00Z">
        <w:r w:rsidRPr="00B44471" w:rsidDel="00C103B9">
          <w:rPr>
            <w:rFonts w:ascii="Adobe Caslon Pro" w:hAnsi="Adobe Caslon Pro" w:cstheme="minorHAnsi"/>
            <w:rPrChange w:id="2170" w:author="Sher Afghan Asad" w:date="2019-03-07T03:43:00Z">
              <w:rPr>
                <w:rFonts w:ascii="Garamond" w:hAnsi="Garamond" w:cs="F15"/>
              </w:rPr>
            </w:rPrChange>
          </w:rPr>
          <w:delText xml:space="preserve"> working on the task</w:delText>
        </w:r>
      </w:del>
      <w:r w:rsidRPr="00B44471">
        <w:rPr>
          <w:rFonts w:ascii="Adobe Caslon Pro" w:hAnsi="Adobe Caslon Pro" w:cstheme="minorHAnsi"/>
          <w:rPrChange w:id="2171" w:author="Sher Afghan Asad" w:date="2019-03-07T03:43:00Z">
            <w:rPr>
              <w:rFonts w:ascii="Garamond" w:hAnsi="Garamond" w:cs="F15"/>
            </w:rPr>
          </w:rPrChange>
        </w:rPr>
        <w:t xml:space="preserve">, </w:t>
      </w:r>
      <w:del w:id="2172" w:author="Bhattacharya, Joydeep [ECONS]" w:date="2019-03-04T14:58:00Z">
        <w:r w:rsidRPr="00B44471" w:rsidDel="001F3F5B">
          <w:rPr>
            <w:rFonts w:ascii="Adobe Caslon Pro" w:hAnsi="Adobe Caslon Pro" w:cstheme="minorHAnsi"/>
            <w:rPrChange w:id="2173" w:author="Sher Afghan Asad" w:date="2019-03-07T03:43:00Z">
              <w:rPr>
                <w:rFonts w:ascii="Garamond" w:hAnsi="Garamond" w:cs="F15"/>
              </w:rPr>
            </w:rPrChange>
          </w:rPr>
          <w:delText xml:space="preserve">they </w:delText>
        </w:r>
      </w:del>
      <w:ins w:id="2174" w:author="Bhattacharya, Joydeep [ECONS]" w:date="2019-03-04T14:58:00Z">
        <w:del w:id="2175" w:author="Bhattacharya, Joydeep [ECONS] [2]" w:date="2019-03-06T13:52:00Z">
          <w:r w:rsidR="001F3F5B" w:rsidRPr="00B44471" w:rsidDel="00BB3169">
            <w:rPr>
              <w:rFonts w:ascii="Adobe Caslon Pro" w:hAnsi="Adobe Caslon Pro" w:cstheme="minorHAnsi"/>
              <w:rPrChange w:id="2176" w:author="Sher Afghan Asad" w:date="2019-03-07T03:43:00Z">
                <w:rPr>
                  <w:rFonts w:cstheme="minorHAnsi"/>
                </w:rPr>
              </w:rPrChange>
            </w:rPr>
            <w:delText>he will be asked</w:delText>
          </w:r>
        </w:del>
      </w:ins>
      <w:ins w:id="2177" w:author="Bhattacharya, Joydeep [ECONS] [2]" w:date="2019-03-06T13:52:00Z">
        <w:r w:rsidR="00BB3169" w:rsidRPr="00B44471">
          <w:rPr>
            <w:rFonts w:ascii="Adobe Caslon Pro" w:hAnsi="Adobe Caslon Pro" w:cstheme="minorHAnsi"/>
          </w:rPr>
          <w:t>there will be</w:t>
        </w:r>
      </w:ins>
      <w:ins w:id="2178" w:author="Bhattacharya, Joydeep [ECONS]" w:date="2019-03-04T14:58:00Z">
        <w:r w:rsidR="001F3F5B" w:rsidRPr="00B44471">
          <w:rPr>
            <w:rFonts w:ascii="Adobe Caslon Pro" w:hAnsi="Adobe Caslon Pro" w:cstheme="minorHAnsi"/>
            <w:rPrChange w:id="2179" w:author="Sher Afghan Asad" w:date="2019-03-07T03:43:00Z">
              <w:rPr>
                <w:rFonts w:cstheme="minorHAnsi"/>
              </w:rPr>
            </w:rPrChange>
          </w:rPr>
          <w:t xml:space="preserve"> some follow-up questions</w:t>
        </w:r>
        <w:r w:rsidR="001F3F5B" w:rsidRPr="00B44471">
          <w:rPr>
            <w:rFonts w:ascii="Adobe Caslon Pro" w:hAnsi="Adobe Caslon Pro" w:cstheme="minorHAnsi"/>
            <w:rPrChange w:id="2180" w:author="Sher Afghan Asad" w:date="2019-03-07T03:43:00Z">
              <w:rPr>
                <w:rFonts w:ascii="Garamond" w:hAnsi="Garamond" w:cs="F15"/>
              </w:rPr>
            </w:rPrChange>
          </w:rPr>
          <w:t xml:space="preserve"> </w:t>
        </w:r>
      </w:ins>
      <w:del w:id="2181" w:author="Bhattacharya, Joydeep [ECONS]" w:date="2019-03-04T14:58:00Z">
        <w:r w:rsidRPr="00B44471" w:rsidDel="001F3F5B">
          <w:rPr>
            <w:rFonts w:ascii="Adobe Caslon Pro" w:hAnsi="Adobe Caslon Pro" w:cstheme="minorHAnsi"/>
            <w:rPrChange w:id="2182" w:author="Sher Afghan Asad" w:date="2019-03-07T03:43:00Z">
              <w:rPr>
                <w:rFonts w:ascii="Garamond" w:hAnsi="Garamond" w:cs="F15"/>
              </w:rPr>
            </w:rPrChange>
          </w:rPr>
          <w:delText xml:space="preserve">will </w:delText>
        </w:r>
        <w:r w:rsidRPr="00B44471" w:rsidDel="001F3F5B">
          <w:rPr>
            <w:rFonts w:ascii="Adobe Caslon Pro" w:hAnsi="Adobe Caslon Pro" w:cstheme="minorHAnsi"/>
            <w:noProof/>
            <w:rPrChange w:id="2183" w:author="Sher Afghan Asad" w:date="2019-03-07T03:43:00Z">
              <w:rPr>
                <w:rFonts w:ascii="Garamond" w:hAnsi="Garamond" w:cs="F15"/>
                <w:noProof/>
              </w:rPr>
            </w:rPrChange>
          </w:rPr>
          <w:delText>be asked</w:delText>
        </w:r>
        <w:r w:rsidRPr="00B44471" w:rsidDel="001F3F5B">
          <w:rPr>
            <w:rFonts w:ascii="Adobe Caslon Pro" w:hAnsi="Adobe Caslon Pro" w:cstheme="minorHAnsi"/>
            <w:rPrChange w:id="2184" w:author="Sher Afghan Asad" w:date="2019-03-07T03:43:00Z">
              <w:rPr>
                <w:rFonts w:ascii="Garamond" w:hAnsi="Garamond" w:cs="F15"/>
              </w:rPr>
            </w:rPrChange>
          </w:rPr>
          <w:delText xml:space="preserve"> some questions </w:delText>
        </w:r>
      </w:del>
      <w:r w:rsidRPr="00B44471">
        <w:rPr>
          <w:rFonts w:ascii="Adobe Caslon Pro" w:hAnsi="Adobe Caslon Pro" w:cstheme="minorHAnsi"/>
          <w:rPrChange w:id="2185" w:author="Sher Afghan Asad" w:date="2019-03-07T03:43:00Z">
            <w:rPr>
              <w:rFonts w:ascii="Garamond" w:hAnsi="Garamond" w:cs="F15"/>
            </w:rPr>
          </w:rPrChange>
        </w:rPr>
        <w:t xml:space="preserve">aimed at eliciting </w:t>
      </w:r>
      <w:ins w:id="2186" w:author="Bhattacharya, Joydeep [ECONS]" w:date="2019-03-04T14:58:00Z">
        <w:del w:id="2187" w:author="Sher Afghan Asad" w:date="2019-03-07T10:39:00Z">
          <w:r w:rsidR="001F3F5B" w:rsidRPr="00B44471" w:rsidDel="00DF5D47">
            <w:rPr>
              <w:rFonts w:ascii="Adobe Caslon Pro" w:hAnsi="Adobe Caslon Pro" w:cstheme="minorHAnsi"/>
              <w:rPrChange w:id="2188" w:author="Sher Afghan Asad" w:date="2019-03-07T03:43:00Z">
                <w:rPr>
                  <w:rFonts w:cstheme="minorHAnsi"/>
                </w:rPr>
              </w:rPrChange>
            </w:rPr>
            <w:delText>his</w:delText>
          </w:r>
        </w:del>
      </w:ins>
      <w:del w:id="2189" w:author="Sher Afghan Asad" w:date="2019-03-07T10:39:00Z">
        <w:r w:rsidRPr="00B44471" w:rsidDel="00DF5D47">
          <w:rPr>
            <w:rFonts w:ascii="Adobe Caslon Pro" w:hAnsi="Adobe Caslon Pro" w:cstheme="minorHAnsi"/>
            <w:rPrChange w:id="2190" w:author="Sher Afghan Asad" w:date="2019-03-07T03:43:00Z">
              <w:rPr>
                <w:rFonts w:ascii="Garamond" w:hAnsi="Garamond" w:cs="F15"/>
              </w:rPr>
            </w:rPrChange>
          </w:rPr>
          <w:delText xml:space="preserve">their </w:delText>
        </w:r>
      </w:del>
      <w:r w:rsidRPr="00B44471">
        <w:rPr>
          <w:rFonts w:ascii="Adobe Caslon Pro" w:hAnsi="Adobe Caslon Pro" w:cstheme="minorHAnsi"/>
          <w:rPrChange w:id="2191" w:author="Sher Afghan Asad" w:date="2019-03-07T03:43:00Z">
            <w:rPr>
              <w:rFonts w:ascii="Garamond" w:hAnsi="Garamond" w:cs="F15"/>
            </w:rPr>
          </w:rPrChange>
        </w:rPr>
        <w:t>beliefs about the matched employer</w:t>
      </w:r>
      <w:ins w:id="2192" w:author="Bhattacharya, Joydeep [ECONS]" w:date="2019-03-04T14:58:00Z">
        <w:r w:rsidR="001F3F5B" w:rsidRPr="00B44471">
          <w:rPr>
            <w:rFonts w:ascii="Adobe Caslon Pro" w:hAnsi="Adobe Caslon Pro" w:cstheme="minorHAnsi"/>
            <w:rPrChange w:id="2193" w:author="Sher Afghan Asad" w:date="2019-03-07T03:43:00Z">
              <w:rPr>
                <w:rFonts w:cstheme="minorHAnsi"/>
              </w:rPr>
            </w:rPrChange>
          </w:rPr>
          <w:t>.</w:t>
        </w:r>
      </w:ins>
      <w:del w:id="2194" w:author="Bhattacharya, Joydeep [ECONS]" w:date="2019-03-04T14:58:00Z">
        <w:r w:rsidRPr="00B44471" w:rsidDel="001F3F5B">
          <w:rPr>
            <w:rFonts w:ascii="Adobe Caslon Pro" w:hAnsi="Adobe Caslon Pro" w:cstheme="minorHAnsi"/>
            <w:rPrChange w:id="2195" w:author="Sher Afghan Asad" w:date="2019-03-07T03:43:00Z">
              <w:rPr>
                <w:rFonts w:ascii="Garamond" w:hAnsi="Garamond" w:cs="F15"/>
              </w:rPr>
            </w:rPrChange>
          </w:rPr>
          <w:delText>, their racial preference and their social preferences towards the two racial groups.</w:delText>
        </w:r>
      </w:del>
    </w:p>
    <w:p w14:paraId="3FFB02C9" w14:textId="7C1C6505" w:rsidR="00134B25" w:rsidRPr="00B44471" w:rsidRDefault="00CA01C3">
      <w:pPr>
        <w:autoSpaceDE w:val="0"/>
        <w:autoSpaceDN w:val="0"/>
        <w:adjustRightInd w:val="0"/>
        <w:spacing w:before="120" w:after="120" w:line="240" w:lineRule="auto"/>
        <w:jc w:val="both"/>
        <w:rPr>
          <w:ins w:id="2196" w:author="Bhattacharya, Joydeep [ECONS] [2]" w:date="2019-03-06T13:30:00Z"/>
          <w:rFonts w:ascii="Adobe Caslon Pro" w:hAnsi="Adobe Caslon Pro" w:cstheme="minorHAnsi"/>
        </w:rPr>
      </w:pPr>
      <w:r w:rsidRPr="00B44471">
        <w:rPr>
          <w:rFonts w:ascii="Adobe Caslon Pro" w:hAnsi="Adobe Caslon Pro" w:cstheme="minorHAnsi"/>
          <w:rPrChange w:id="2197" w:author="Sher Afghan Asad" w:date="2019-03-07T03:43:00Z">
            <w:rPr>
              <w:rFonts w:ascii="Garamond" w:hAnsi="Garamond" w:cs="F15"/>
            </w:rPr>
          </w:rPrChange>
        </w:rPr>
        <w:t xml:space="preserve">Our experiment will comprise of ten treatments, </w:t>
      </w:r>
      <w:r w:rsidRPr="00B44471">
        <w:rPr>
          <w:rFonts w:ascii="Adobe Caslon Pro" w:hAnsi="Adobe Caslon Pro" w:cstheme="minorHAnsi"/>
          <w:noProof/>
          <w:rPrChange w:id="2198" w:author="Sher Afghan Asad" w:date="2019-03-07T03:43:00Z">
            <w:rPr>
              <w:rFonts w:ascii="Garamond" w:hAnsi="Garamond" w:cs="F15"/>
              <w:noProof/>
            </w:rPr>
          </w:rPrChange>
        </w:rPr>
        <w:t>and</w:t>
      </w:r>
      <w:r w:rsidRPr="00B44471">
        <w:rPr>
          <w:rFonts w:ascii="Adobe Caslon Pro" w:hAnsi="Adobe Caslon Pro" w:cstheme="minorHAnsi"/>
          <w:rPrChange w:id="2199" w:author="Sher Afghan Asad" w:date="2019-03-07T03:43:00Z">
            <w:rPr>
              <w:rFonts w:ascii="Garamond" w:hAnsi="Garamond" w:cs="F15"/>
            </w:rPr>
          </w:rPrChange>
        </w:rPr>
        <w:t xml:space="preserve"> </w:t>
      </w:r>
      <w:r w:rsidRPr="00B44471">
        <w:rPr>
          <w:rFonts w:ascii="Adobe Caslon Pro" w:hAnsi="Adobe Caslon Pro" w:cstheme="minorHAnsi"/>
          <w:noProof/>
          <w:rPrChange w:id="2200" w:author="Sher Afghan Asad" w:date="2019-03-07T03:43:00Z">
            <w:rPr>
              <w:rFonts w:ascii="Garamond" w:hAnsi="Garamond" w:cs="F15"/>
              <w:noProof/>
            </w:rPr>
          </w:rPrChange>
        </w:rPr>
        <w:t>each</w:t>
      </w:r>
      <w:r w:rsidRPr="00B44471">
        <w:rPr>
          <w:rFonts w:ascii="Adobe Caslon Pro" w:hAnsi="Adobe Caslon Pro" w:cstheme="minorHAnsi"/>
          <w:rPrChange w:id="2201" w:author="Sher Afghan Asad" w:date="2019-03-07T03:43:00Z">
            <w:rPr>
              <w:rFonts w:ascii="Garamond" w:hAnsi="Garamond" w:cs="F15"/>
            </w:rPr>
          </w:rPrChange>
        </w:rPr>
        <w:t xml:space="preserve"> </w:t>
      </w:r>
      <w:r w:rsidRPr="00B44471">
        <w:rPr>
          <w:rFonts w:ascii="Adobe Caslon Pro" w:hAnsi="Adobe Caslon Pro" w:cstheme="minorHAnsi"/>
          <w:noProof/>
          <w:rPrChange w:id="2202" w:author="Sher Afghan Asad" w:date="2019-03-07T03:43:00Z">
            <w:rPr>
              <w:rFonts w:ascii="Garamond" w:hAnsi="Garamond" w:cs="F15"/>
              <w:noProof/>
            </w:rPr>
          </w:rPrChange>
        </w:rPr>
        <w:t>worker</w:t>
      </w:r>
      <w:r w:rsidRPr="00B44471">
        <w:rPr>
          <w:rFonts w:ascii="Adobe Caslon Pro" w:hAnsi="Adobe Caslon Pro" w:cstheme="minorHAnsi"/>
          <w:rPrChange w:id="2203" w:author="Sher Afghan Asad" w:date="2019-03-07T03:43:00Z">
            <w:rPr>
              <w:rFonts w:ascii="Garamond" w:hAnsi="Garamond" w:cs="F15"/>
            </w:rPr>
          </w:rPrChange>
        </w:rPr>
        <w:t xml:space="preserve"> </w:t>
      </w:r>
      <w:r w:rsidRPr="00B44471">
        <w:rPr>
          <w:rFonts w:ascii="Adobe Caslon Pro" w:hAnsi="Adobe Caslon Pro" w:cstheme="minorHAnsi"/>
          <w:noProof/>
          <w:rPrChange w:id="2204" w:author="Sher Afghan Asad" w:date="2019-03-07T03:43:00Z">
            <w:rPr>
              <w:rFonts w:ascii="Garamond" w:hAnsi="Garamond" w:cs="F15"/>
              <w:noProof/>
            </w:rPr>
          </w:rPrChange>
        </w:rPr>
        <w:t>will be randomly assigned</w:t>
      </w:r>
      <w:r w:rsidRPr="00B44471">
        <w:rPr>
          <w:rFonts w:ascii="Adobe Caslon Pro" w:hAnsi="Adobe Caslon Pro" w:cstheme="minorHAnsi"/>
          <w:rPrChange w:id="2205" w:author="Sher Afghan Asad" w:date="2019-03-07T03:43:00Z">
            <w:rPr>
              <w:rFonts w:ascii="Garamond" w:hAnsi="Garamond" w:cs="F15"/>
            </w:rPr>
          </w:rPrChange>
        </w:rPr>
        <w:t xml:space="preserve"> to one of thes</w:t>
      </w:r>
      <w:ins w:id="2206" w:author="Ritwik Banerjee" w:date="2019-03-06T11:42:00Z">
        <w:r w:rsidR="00912B8F" w:rsidRPr="00B44471">
          <w:rPr>
            <w:rFonts w:ascii="Adobe Caslon Pro" w:hAnsi="Adobe Caslon Pro" w:cstheme="minorHAnsi"/>
          </w:rPr>
          <w:t>e</w:t>
        </w:r>
      </w:ins>
      <w:del w:id="2207" w:author="Ritwik Banerjee" w:date="2019-03-06T11:42:00Z">
        <w:r w:rsidRPr="00B44471" w:rsidDel="00912B8F">
          <w:rPr>
            <w:rFonts w:ascii="Adobe Caslon Pro" w:hAnsi="Adobe Caslon Pro" w:cstheme="minorHAnsi"/>
            <w:rPrChange w:id="2208" w:author="Sher Afghan Asad" w:date="2019-03-07T03:43:00Z">
              <w:rPr>
                <w:rFonts w:ascii="Garamond" w:hAnsi="Garamond" w:cs="F15"/>
              </w:rPr>
            </w:rPrChange>
          </w:rPr>
          <w:delText>e ten treatments</w:delText>
        </w:r>
      </w:del>
      <w:r w:rsidRPr="00B44471">
        <w:rPr>
          <w:rFonts w:ascii="Adobe Caslon Pro" w:hAnsi="Adobe Caslon Pro" w:cstheme="minorHAnsi"/>
          <w:rPrChange w:id="2209" w:author="Sher Afghan Asad" w:date="2019-03-07T03:43:00Z">
            <w:rPr>
              <w:rFonts w:ascii="Garamond" w:hAnsi="Garamond" w:cs="F15"/>
            </w:rPr>
          </w:rPrChange>
        </w:rPr>
        <w:t>.</w:t>
      </w:r>
      <w:ins w:id="2210" w:author="Bhattacharya, Joydeep [ECONS] [2]" w:date="2019-03-06T13:30:00Z">
        <w:r w:rsidR="00134B25" w:rsidRPr="00B44471">
          <w:rPr>
            <w:rFonts w:ascii="Adobe Caslon Pro" w:hAnsi="Adobe Caslon Pro" w:cstheme="minorHAnsi"/>
          </w:rPr>
          <w:t xml:space="preserve"> We designed these treatments based on a simple structural model where workers </w:t>
        </w:r>
        <w:r w:rsidR="00134B25" w:rsidRPr="00B44471">
          <w:rPr>
            <w:rFonts w:ascii="Adobe Caslon Pro" w:hAnsi="Adobe Caslon Pro" w:cstheme="minorHAnsi"/>
          </w:rPr>
          <w:lastRenderedPageBreak/>
          <w:t xml:space="preserve">maximize utility from providing effort, </w:t>
        </w:r>
        <m:oMath>
          <m:r>
            <w:rPr>
              <w:rFonts w:ascii="Cambria Math" w:hAnsi="Cambria Math" w:cstheme="minorHAnsi"/>
            </w:rPr>
            <m:t>e</m:t>
          </m:r>
        </m:oMath>
        <w:r w:rsidR="00134B25" w:rsidRPr="00B44471">
          <w:rPr>
            <w:rFonts w:ascii="Adobe Caslon Pro" w:hAnsi="Adobe Caslon Pro" w:cstheme="minorHAnsi"/>
          </w:rPr>
          <w:t xml:space="preserve">. Worker </w:t>
        </w:r>
        <m:oMath>
          <m:r>
            <w:rPr>
              <w:rFonts w:ascii="Cambria Math" w:hAnsi="Cambria Math" w:cstheme="minorHAnsi"/>
            </w:rPr>
            <m:t>i</m:t>
          </m:r>
        </m:oMath>
        <w:r w:rsidR="00134B25" w:rsidRPr="00B44471">
          <w:rPr>
            <w:rFonts w:ascii="Adobe Caslon Pro" w:eastAsiaTheme="minorEastAsia" w:hAnsi="Adobe Caslon Pro" w:cstheme="minorHAnsi"/>
          </w:rPr>
          <w:t>’s</w:t>
        </w:r>
        <w:r w:rsidR="00134B25" w:rsidRPr="00B44471">
          <w:rPr>
            <w:rFonts w:ascii="Adobe Caslon Pro" w:hAnsi="Adobe Caslon Pro" w:cstheme="minorHAnsi"/>
          </w:rPr>
          <w:t xml:space="preserve"> utility from working with </w:t>
        </w:r>
      </w:ins>
      <w:ins w:id="2211" w:author="Sher Afghan Asad" w:date="2019-03-07T03:30:00Z">
        <w:r w:rsidR="005F56A4" w:rsidRPr="00B44471">
          <w:rPr>
            <w:rFonts w:ascii="Adobe Caslon Pro" w:hAnsi="Adobe Caslon Pro" w:cstheme="minorHAnsi"/>
          </w:rPr>
          <w:t xml:space="preserve">an </w:t>
        </w:r>
      </w:ins>
      <w:ins w:id="2212" w:author="Bhattacharya, Joydeep [ECONS] [2]" w:date="2019-03-06T13:30:00Z">
        <w:del w:id="2213" w:author="Sher Afghan Asad" w:date="2019-03-07T03:30:00Z">
          <w:r w:rsidR="00134B25" w:rsidRPr="00B44471" w:rsidDel="005F56A4">
            <w:rPr>
              <w:rFonts w:ascii="Adobe Caslon Pro" w:hAnsi="Adobe Caslon Pro" w:cstheme="minorHAnsi"/>
            </w:rPr>
            <w:delText>em</w:delText>
          </w:r>
          <w:r w:rsidR="00134B25" w:rsidRPr="00B44471" w:rsidDel="005F56A4">
            <w:rPr>
              <w:rFonts w:ascii="Adobe Caslon Pro" w:hAnsi="Adobe Caslon Pro" w:cstheme="minorHAnsi"/>
              <w:noProof/>
            </w:rPr>
            <w:delText>ployer</w:delText>
          </w:r>
        </w:del>
      </w:ins>
      <w:ins w:id="2214" w:author="Sher Afghan Asad" w:date="2019-03-07T03:30:00Z">
        <w:r w:rsidR="005F56A4" w:rsidRPr="00B44471">
          <w:rPr>
            <w:rFonts w:ascii="Adobe Caslon Pro" w:hAnsi="Adobe Caslon Pro" w:cstheme="minorHAnsi"/>
          </w:rPr>
          <w:t>employer</w:t>
        </w:r>
      </w:ins>
      <w:ins w:id="2215" w:author="Bhattacharya, Joydeep [ECONS] [2]" w:date="2019-03-06T13:30:00Z">
        <w:r w:rsidR="00134B25" w:rsidRPr="00B44471">
          <w:rPr>
            <w:rFonts w:ascii="Adobe Caslon Pro" w:hAnsi="Adobe Caslon Pro" w:cstheme="minorHAnsi"/>
            <w:noProof/>
          </w:rPr>
          <w:t xml:space="preserve"> o</w:t>
        </w:r>
        <w:r w:rsidR="00134B25" w:rsidRPr="00B44471">
          <w:rPr>
            <w:rFonts w:ascii="Adobe Caslon Pro" w:hAnsi="Adobe Caslon Pro" w:cstheme="minorHAnsi"/>
          </w:rPr>
          <w:t xml:space="preserve">f out-group </w:t>
        </w:r>
        <m:oMath>
          <m:r>
            <w:rPr>
              <w:rFonts w:ascii="Cambria Math" w:hAnsi="Cambria Math" w:cstheme="minorHAnsi"/>
            </w:rPr>
            <m:t>j</m:t>
          </m:r>
        </m:oMath>
        <w:r w:rsidR="00134B25" w:rsidRPr="00B44471">
          <w:rPr>
            <w:rFonts w:ascii="Adobe Caslon Pro" w:hAnsi="Adobe Caslon Pro" w:cstheme="minorHAnsi"/>
          </w:rPr>
          <w:t xml:space="preserve"> is given as</w:t>
        </w:r>
      </w:ins>
    </w:p>
    <w:p w14:paraId="1BA69F14" w14:textId="77777777" w:rsidR="00134B25" w:rsidRPr="00B44471" w:rsidRDefault="00454D6C">
      <w:pPr>
        <w:autoSpaceDE w:val="0"/>
        <w:autoSpaceDN w:val="0"/>
        <w:adjustRightInd w:val="0"/>
        <w:spacing w:before="120" w:after="120" w:line="240" w:lineRule="auto"/>
        <w:jc w:val="both"/>
        <w:rPr>
          <w:ins w:id="2216" w:author="Bhattacharya, Joydeep [ECONS] [2]" w:date="2019-03-06T13:30:00Z"/>
          <w:rFonts w:ascii="Adobe Caslon Pro" w:eastAsiaTheme="minorEastAsia" w:hAnsi="Adobe Caslon Pro" w:cstheme="minorHAnsi"/>
        </w:rPr>
      </w:pPr>
      <m:oMathPara>
        <m:oMath>
          <m:sSub>
            <m:sSubPr>
              <m:ctrlPr>
                <w:ins w:id="2217" w:author="Bhattacharya, Joydeep [ECONS] [2]" w:date="2019-03-06T13:30:00Z">
                  <w:rPr>
                    <w:rFonts w:ascii="Cambria Math" w:hAnsi="Cambria Math" w:cstheme="minorHAnsi"/>
                    <w:i/>
                  </w:rPr>
                </w:ins>
              </m:ctrlPr>
            </m:sSubPr>
            <m:e>
              <m:r>
                <w:ins w:id="2218" w:author="Bhattacharya, Joydeep [ECONS] [2]" w:date="2019-03-06T13:30:00Z">
                  <w:rPr>
                    <w:rFonts w:ascii="Cambria Math" w:hAnsi="Cambria Math" w:cstheme="minorHAnsi"/>
                  </w:rPr>
                  <m:t>u</m:t>
                </w:ins>
              </m:r>
            </m:e>
            <m:sub>
              <m:r>
                <w:ins w:id="2219" w:author="Bhattacharya, Joydeep [ECONS] [2]" w:date="2019-03-06T13:30:00Z">
                  <w:rPr>
                    <w:rFonts w:ascii="Cambria Math" w:hAnsi="Cambria Math" w:cstheme="minorHAnsi"/>
                  </w:rPr>
                  <m:t>ij</m:t>
                </w:ins>
              </m:r>
            </m:sub>
          </m:sSub>
          <m:r>
            <w:ins w:id="2220" w:author="Bhattacharya, Joydeep [ECONS] [2]" w:date="2019-03-06T13:30:00Z">
              <w:rPr>
                <w:rFonts w:ascii="Cambria Math" w:hAnsi="Cambria Math" w:cstheme="minorHAnsi"/>
              </w:rPr>
              <m:t>=</m:t>
            </w:ins>
          </m:r>
          <m:r>
            <w:ins w:id="2221" w:author="Bhattacharya, Joydeep [ECONS] [2]" w:date="2019-03-06T13:30:00Z">
              <w:rPr>
                <w:rFonts w:ascii="Cambria Math" w:hAnsi="Cambria Math" w:cstheme="minorHAnsi"/>
              </w:rPr>
              <m:t>F+</m:t>
            </w:ins>
          </m:r>
          <m:d>
            <m:dPr>
              <m:ctrlPr>
                <w:ins w:id="2222" w:author="Bhattacharya, Joydeep [ECONS] [2]" w:date="2019-03-06T13:30:00Z">
                  <w:rPr>
                    <w:rFonts w:ascii="Cambria Math" w:hAnsi="Cambria Math" w:cstheme="minorHAnsi"/>
                    <w:i/>
                  </w:rPr>
                </w:ins>
              </m:ctrlPr>
            </m:dPr>
            <m:e>
              <m:sSub>
                <m:sSubPr>
                  <m:ctrlPr>
                    <w:ins w:id="2223" w:author="Bhattacharya, Joydeep [ECONS] [2]" w:date="2019-03-06T13:30:00Z">
                      <w:rPr>
                        <w:rFonts w:ascii="Cambria Math" w:hAnsi="Cambria Math" w:cstheme="minorHAnsi"/>
                        <w:i/>
                      </w:rPr>
                    </w:ins>
                  </m:ctrlPr>
                </m:sSubPr>
                <m:e>
                  <m:r>
                    <w:ins w:id="2224" w:author="Bhattacharya, Joydeep [ECONS] [2]" w:date="2019-03-06T13:30:00Z">
                      <w:rPr>
                        <w:rFonts w:ascii="Cambria Math" w:hAnsi="Cambria Math" w:cstheme="minorHAnsi"/>
                      </w:rPr>
                      <m:t>s</m:t>
                    </w:ins>
                  </m:r>
                </m:e>
                <m:sub>
                  <m:r>
                    <w:ins w:id="2225" w:author="Bhattacharya, Joydeep [ECONS] [2]" w:date="2019-03-06T13:30:00Z">
                      <w:rPr>
                        <w:rFonts w:ascii="Cambria Math" w:hAnsi="Cambria Math" w:cstheme="minorHAnsi"/>
                      </w:rPr>
                      <m:t>i</m:t>
                    </w:ins>
                  </m:r>
                </m:sub>
              </m:sSub>
              <m:r>
                <w:ins w:id="2226" w:author="Bhattacharya, Joydeep [ECONS] [2]" w:date="2019-03-06T13:30:00Z">
                  <w:rPr>
                    <w:rFonts w:ascii="Cambria Math" w:hAnsi="Cambria Math" w:cstheme="minorHAnsi"/>
                  </w:rPr>
                  <m:t>+</m:t>
                </w:ins>
              </m:r>
              <m:sSub>
                <m:sSubPr>
                  <m:ctrlPr>
                    <w:ins w:id="2227" w:author="Bhattacharya, Joydeep [ECONS] [2]" w:date="2019-03-06T13:30:00Z">
                      <w:rPr>
                        <w:rFonts w:ascii="Cambria Math" w:eastAsiaTheme="minorEastAsia" w:hAnsi="Cambria Math" w:cstheme="minorHAnsi"/>
                        <w:i/>
                      </w:rPr>
                    </w:ins>
                  </m:ctrlPr>
                </m:sSubPr>
                <m:e>
                  <m:r>
                    <w:ins w:id="2228" w:author="Bhattacharya, Joydeep [ECONS] [2]" w:date="2019-03-06T13:30:00Z">
                      <w:rPr>
                        <w:rFonts w:ascii="Cambria Math" w:eastAsiaTheme="minorEastAsia" w:hAnsi="Cambria Math" w:cstheme="minorHAnsi"/>
                      </w:rPr>
                      <m:t>1</m:t>
                    </w:ins>
                  </m:r>
                </m:e>
                <m:sub>
                  <m:r>
                    <w:ins w:id="2229" w:author="Bhattacharya, Joydeep [ECONS] [2]" w:date="2019-03-06T13:30:00Z">
                      <w:rPr>
                        <w:rFonts w:ascii="Cambria Math" w:eastAsiaTheme="minorEastAsia" w:hAnsi="Cambria Math" w:cstheme="minorHAnsi"/>
                      </w:rPr>
                      <m:t>Gift</m:t>
                    </w:ins>
                  </m:r>
                </m:sub>
              </m:sSub>
              <m:sSub>
                <m:sSubPr>
                  <m:ctrlPr>
                    <w:ins w:id="2230" w:author="Bhattacharya, Joydeep [ECONS] [2]" w:date="2019-03-06T13:30:00Z">
                      <w:rPr>
                        <w:rFonts w:ascii="Cambria Math" w:eastAsiaTheme="minorEastAsia" w:hAnsi="Cambria Math" w:cstheme="minorHAnsi"/>
                        <w:i/>
                      </w:rPr>
                    </w:ins>
                  </m:ctrlPr>
                </m:sSubPr>
                <m:e>
                  <m:r>
                    <w:ins w:id="2231" w:author="Bhattacharya, Joydeep [ECONS] [2]" w:date="2019-03-06T13:30:00Z">
                      <w:rPr>
                        <w:rFonts w:ascii="Cambria Math" w:eastAsiaTheme="minorEastAsia" w:hAnsi="Cambria Math" w:cstheme="minorHAnsi"/>
                      </w:rPr>
                      <m:t>ρ</m:t>
                    </w:ins>
                  </m:r>
                </m:e>
                <m:sub>
                  <m:r>
                    <w:ins w:id="2232" w:author="Bhattacharya, Joydeep [ECONS] [2]" w:date="2019-03-06T13:30:00Z">
                      <w:rPr>
                        <w:rFonts w:ascii="Cambria Math" w:eastAsiaTheme="minorEastAsia" w:hAnsi="Cambria Math" w:cstheme="minorHAnsi"/>
                      </w:rPr>
                      <m:t>ij</m:t>
                    </w:ins>
                  </m:r>
                </m:sub>
              </m:sSub>
              <m:r>
                <w:ins w:id="2233" w:author="Bhattacharya, Joydeep [ECONS] [2]" w:date="2019-03-06T13:30:00Z">
                  <w:rPr>
                    <w:rFonts w:ascii="Cambria Math" w:eastAsiaTheme="minorEastAsia" w:hAnsi="Cambria Math" w:cstheme="minorHAnsi"/>
                  </w:rPr>
                  <m:t>+</m:t>
                </w:ins>
              </m:r>
              <m:sSub>
                <m:sSubPr>
                  <m:ctrlPr>
                    <w:ins w:id="2234" w:author="Bhattacharya, Joydeep [ECONS] [2]" w:date="2019-03-06T13:30:00Z">
                      <w:rPr>
                        <w:rFonts w:ascii="Cambria Math" w:eastAsiaTheme="minorEastAsia" w:hAnsi="Cambria Math" w:cstheme="minorHAnsi"/>
                        <w:i/>
                      </w:rPr>
                    </w:ins>
                  </m:ctrlPr>
                </m:sSubPr>
                <m:e>
                  <m:r>
                    <w:ins w:id="2235" w:author="Bhattacharya, Joydeep [ECONS] [2]" w:date="2019-03-06T13:30:00Z">
                      <w:rPr>
                        <w:rFonts w:ascii="Cambria Math" w:eastAsiaTheme="minorEastAsia" w:hAnsi="Cambria Math" w:cstheme="minorHAnsi"/>
                      </w:rPr>
                      <m:t>α</m:t>
                    </w:ins>
                  </m:r>
                </m:e>
                <m:sub>
                  <m:r>
                    <w:ins w:id="2236" w:author="Bhattacharya, Joydeep [ECONS] [2]" w:date="2019-03-06T13:30:00Z">
                      <w:rPr>
                        <w:rFonts w:ascii="Cambria Math" w:eastAsiaTheme="minorEastAsia" w:hAnsi="Cambria Math" w:cstheme="minorHAnsi"/>
                      </w:rPr>
                      <m:t>ij</m:t>
                    </w:ins>
                  </m:r>
                </m:sub>
              </m:sSub>
              <m:sSub>
                <m:sSubPr>
                  <m:ctrlPr>
                    <w:ins w:id="2237" w:author="Bhattacharya, Joydeep [ECONS] [2]" w:date="2019-03-06T13:30:00Z">
                      <w:rPr>
                        <w:rFonts w:ascii="Cambria Math" w:eastAsiaTheme="minorEastAsia" w:hAnsi="Cambria Math" w:cstheme="minorHAnsi"/>
                        <w:i/>
                      </w:rPr>
                    </w:ins>
                  </m:ctrlPr>
                </m:sSubPr>
                <m:e>
                  <m:r>
                    <w:ins w:id="2238" w:author="Bhattacharya, Joydeep [ECONS] [2]" w:date="2019-03-06T13:30:00Z">
                      <w:rPr>
                        <w:rFonts w:ascii="Cambria Math" w:eastAsiaTheme="minorEastAsia" w:hAnsi="Cambria Math" w:cstheme="minorHAnsi"/>
                      </w:rPr>
                      <m:t>v</m:t>
                    </w:ins>
                  </m:r>
                </m:e>
                <m:sub>
                  <m:r>
                    <w:ins w:id="2239" w:author="Bhattacharya, Joydeep [ECONS] [2]" w:date="2019-03-06T13:30:00Z">
                      <w:rPr>
                        <w:rFonts w:ascii="Cambria Math" w:eastAsiaTheme="minorEastAsia" w:hAnsi="Cambria Math" w:cstheme="minorHAnsi"/>
                      </w:rPr>
                      <m:t>j</m:t>
                    </w:ins>
                  </m:r>
                </m:sub>
              </m:sSub>
              <m:r>
                <w:ins w:id="2240" w:author="Bhattacharya, Joydeep [ECONS] [2]" w:date="2019-03-06T13:30:00Z">
                  <w:rPr>
                    <w:rFonts w:ascii="Cambria Math" w:eastAsiaTheme="minorEastAsia" w:hAnsi="Cambria Math" w:cstheme="minorHAnsi"/>
                  </w:rPr>
                  <m:t>+</m:t>
                </w:ins>
              </m:r>
              <m:r>
                <w:ins w:id="2241" w:author="Bhattacharya, Joydeep [ECONS] [2]" w:date="2019-03-06T13:30:00Z">
                  <w:rPr>
                    <w:rFonts w:ascii="Cambria Math" w:eastAsiaTheme="minorEastAsia" w:hAnsi="Cambria Math" w:cstheme="minorHAnsi"/>
                  </w:rPr>
                  <m:t>p</m:t>
                </w:ins>
              </m:r>
              <m:ctrlPr>
                <w:ins w:id="2242" w:author="Bhattacharya, Joydeep [ECONS] [2]" w:date="2019-03-06T13:30:00Z">
                  <w:rPr>
                    <w:rFonts w:ascii="Cambria Math" w:eastAsiaTheme="minorEastAsia" w:hAnsi="Cambria Math" w:cstheme="minorHAnsi"/>
                    <w:i/>
                  </w:rPr>
                </w:ins>
              </m:ctrlPr>
            </m:e>
          </m:d>
          <m:sSub>
            <m:sSubPr>
              <m:ctrlPr>
                <w:ins w:id="2243" w:author="Bhattacharya, Joydeep [ECONS] [2]" w:date="2019-03-06T13:30:00Z">
                  <w:rPr>
                    <w:rFonts w:ascii="Cambria Math" w:eastAsiaTheme="minorEastAsia" w:hAnsi="Cambria Math" w:cstheme="minorHAnsi"/>
                    <w:i/>
                  </w:rPr>
                </w:ins>
              </m:ctrlPr>
            </m:sSubPr>
            <m:e>
              <m:r>
                <w:ins w:id="2244" w:author="Bhattacharya, Joydeep [ECONS] [2]" w:date="2019-03-06T13:30:00Z">
                  <w:rPr>
                    <w:rFonts w:ascii="Cambria Math" w:eastAsiaTheme="minorEastAsia" w:hAnsi="Cambria Math" w:cstheme="minorHAnsi"/>
                  </w:rPr>
                  <m:t>e</m:t>
                </w:ins>
              </m:r>
            </m:e>
            <m:sub>
              <m:r>
                <w:ins w:id="2245" w:author="Bhattacharya, Joydeep [ECONS] [2]" w:date="2019-03-06T13:30:00Z">
                  <w:rPr>
                    <w:rFonts w:ascii="Cambria Math" w:eastAsiaTheme="minorEastAsia" w:hAnsi="Cambria Math" w:cstheme="minorHAnsi"/>
                  </w:rPr>
                  <m:t>ij</m:t>
                </w:ins>
              </m:r>
            </m:sub>
          </m:sSub>
          <m:r>
            <w:ins w:id="2246" w:author="Bhattacharya, Joydeep [ECONS] [2]" w:date="2019-03-06T13:30:00Z">
              <w:rPr>
                <w:rFonts w:ascii="Cambria Math" w:eastAsiaTheme="minorEastAsia" w:hAnsi="Cambria Math" w:cstheme="minorHAnsi"/>
              </w:rPr>
              <m:t>-</m:t>
            </w:ins>
          </m:r>
          <m:r>
            <w:ins w:id="2247" w:author="Bhattacharya, Joydeep [ECONS] [2]" w:date="2019-03-06T13:30:00Z">
              <w:rPr>
                <w:rFonts w:ascii="Cambria Math" w:eastAsiaTheme="minorEastAsia" w:hAnsi="Cambria Math" w:cstheme="minorHAnsi"/>
              </w:rPr>
              <m:t>c</m:t>
            </w:ins>
          </m:r>
          <m:d>
            <m:dPr>
              <m:ctrlPr>
                <w:ins w:id="2248" w:author="Bhattacharya, Joydeep [ECONS] [2]" w:date="2019-03-06T13:30:00Z">
                  <w:rPr>
                    <w:rFonts w:ascii="Cambria Math" w:eastAsiaTheme="minorEastAsia" w:hAnsi="Cambria Math" w:cstheme="minorHAnsi"/>
                    <w:i/>
                  </w:rPr>
                </w:ins>
              </m:ctrlPr>
            </m:dPr>
            <m:e>
              <m:sSub>
                <m:sSubPr>
                  <m:ctrlPr>
                    <w:ins w:id="2249" w:author="Bhattacharya, Joydeep [ECONS] [2]" w:date="2019-03-06T13:30:00Z">
                      <w:rPr>
                        <w:rFonts w:ascii="Cambria Math" w:eastAsiaTheme="minorEastAsia" w:hAnsi="Cambria Math" w:cstheme="minorHAnsi"/>
                        <w:i/>
                      </w:rPr>
                    </w:ins>
                  </m:ctrlPr>
                </m:sSubPr>
                <m:e>
                  <m:r>
                    <w:ins w:id="2250" w:author="Bhattacharya, Joydeep [ECONS] [2]" w:date="2019-03-06T13:30:00Z">
                      <w:rPr>
                        <w:rFonts w:ascii="Cambria Math" w:eastAsiaTheme="minorEastAsia" w:hAnsi="Cambria Math" w:cstheme="minorHAnsi"/>
                      </w:rPr>
                      <m:t>e</m:t>
                    </w:ins>
                  </m:r>
                </m:e>
                <m:sub>
                  <m:r>
                    <w:ins w:id="2251" w:author="Bhattacharya, Joydeep [ECONS] [2]" w:date="2019-03-06T13:30:00Z">
                      <w:rPr>
                        <w:rFonts w:ascii="Cambria Math" w:eastAsiaTheme="minorEastAsia" w:hAnsi="Cambria Math" w:cstheme="minorHAnsi"/>
                      </w:rPr>
                      <m:t>ij</m:t>
                    </w:ins>
                  </m:r>
                </m:sub>
              </m:sSub>
            </m:e>
          </m:d>
          <m:r>
            <w:ins w:id="2252" w:author="Bhattacharya, Joydeep [ECONS] [2]" w:date="2019-03-06T13:30:00Z">
              <w:rPr>
                <w:rFonts w:ascii="Cambria Math" w:eastAsiaTheme="minorEastAsia" w:hAnsi="Cambria Math" w:cstheme="minorHAnsi"/>
              </w:rPr>
              <m:t>,</m:t>
            </w:ins>
          </m:r>
        </m:oMath>
      </m:oMathPara>
    </w:p>
    <w:p w14:paraId="0864EDEA" w14:textId="4C394747" w:rsidR="00CA01C3" w:rsidRPr="00B44471" w:rsidDel="00BB3169" w:rsidRDefault="00134B25">
      <w:pPr>
        <w:autoSpaceDE w:val="0"/>
        <w:autoSpaceDN w:val="0"/>
        <w:adjustRightInd w:val="0"/>
        <w:spacing w:before="120" w:after="120" w:line="240" w:lineRule="auto"/>
        <w:jc w:val="both"/>
        <w:rPr>
          <w:del w:id="2253" w:author="Ritwik Banerjee" w:date="2019-03-06T09:18:00Z"/>
          <w:rFonts w:ascii="Adobe Caslon Pro" w:eastAsiaTheme="minorEastAsia" w:hAnsi="Adobe Caslon Pro" w:cstheme="minorHAnsi"/>
        </w:rPr>
      </w:pPr>
      <w:ins w:id="2254" w:author="Bhattacharya, Joydeep [ECONS] [2]" w:date="2019-03-06T13:30:00Z">
        <w:r w:rsidRPr="00B44471">
          <w:rPr>
            <w:rFonts w:ascii="Adobe Caslon Pro" w:hAnsi="Adobe Caslon Pro" w:cstheme="minorHAnsi"/>
          </w:rPr>
          <w:t xml:space="preserve">where </w:t>
        </w:r>
        <m:oMath>
          <m:r>
            <w:rPr>
              <w:rFonts w:ascii="Cambria Math" w:hAnsi="Cambria Math" w:cstheme="minorHAnsi"/>
            </w:rPr>
            <m:t>F</m:t>
          </m:r>
        </m:oMath>
        <w:r w:rsidRPr="00B44471">
          <w:rPr>
            <w:rFonts w:ascii="Adobe Caslon Pro" w:eastAsiaTheme="minorEastAsia" w:hAnsi="Adobe Caslon Pro" w:cstheme="minorHAnsi"/>
          </w:rPr>
          <w:t xml:space="preserve"> is the fixed payment from participating in the study,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 xml:space="preserve"> </m:t>
          </m:r>
        </m:oMath>
        <w:r w:rsidRPr="00B44471">
          <w:rPr>
            <w:rFonts w:ascii="Adobe Caslon Pro" w:eastAsiaTheme="minorEastAsia" w:hAnsi="Adobe Caslon Pro" w:cstheme="minorHAnsi"/>
          </w:rPr>
          <w:t xml:space="preserve">is the race-blind intrinsic motivation of a worker toward the task per unit effort, </w:t>
        </w:r>
        <m:oMath>
          <m:sSub>
            <m:sSubPr>
              <m:ctrlPr>
                <w:rPr>
                  <w:rFonts w:ascii="Cambria Math" w:eastAsiaTheme="minorEastAsia" w:hAnsi="Cambria Math" w:cstheme="minorHAnsi"/>
                  <w:i/>
                </w:rPr>
              </m:ctrlPr>
            </m:sSubPr>
            <m:e>
              <m:r>
                <w:rPr>
                  <w:rFonts w:ascii="Cambria Math" w:eastAsiaTheme="minorEastAsia" w:hAnsi="Cambria Math" w:cstheme="minorHAnsi"/>
                </w:rPr>
                <m:t>ρ</m:t>
              </m:r>
            </m:e>
            <m:sub>
              <m:r>
                <w:rPr>
                  <w:rFonts w:ascii="Cambria Math" w:eastAsiaTheme="minorEastAsia" w:hAnsi="Cambria Math" w:cstheme="minorHAnsi"/>
                </w:rPr>
                <m:t>ij</m:t>
              </m:r>
            </m:sub>
          </m:sSub>
        </m:oMath>
        <w:r w:rsidRPr="00B44471">
          <w:rPr>
            <w:rFonts w:ascii="Adobe Caslon Pro" w:eastAsiaTheme="minorEastAsia" w:hAnsi="Adobe Caslon Pro" w:cstheme="minorHAnsi"/>
          </w:rPr>
          <w:t xml:space="preserve"> is the feeling of reciprocity towards the employer activated when the worker is rewarded with a gift from the employ</w:t>
        </w:r>
        <w:r w:rsidRPr="00B44471">
          <w:rPr>
            <w:rFonts w:ascii="Adobe Caslon Pro" w:eastAsiaTheme="minorEastAsia" w:hAnsi="Adobe Caslon Pro" w:cstheme="minorHAnsi"/>
            <w:noProof/>
          </w:rPr>
          <w:t xml:space="preserve">er, </w:t>
        </w:r>
        <m:oMath>
          <m:sSub>
            <m:sSubPr>
              <m:ctrlPr>
                <w:rPr>
                  <w:rFonts w:ascii="Cambria Math" w:eastAsiaTheme="minorEastAsia" w:hAnsi="Cambria Math" w:cstheme="minorHAnsi"/>
                  <w:i/>
                  <w:noProof/>
                </w:rPr>
              </m:ctrlPr>
            </m:sSubPr>
            <m:e>
              <m:r>
                <w:rPr>
                  <w:rFonts w:ascii="Cambria Math" w:eastAsiaTheme="minorEastAsia" w:hAnsi="Cambria Math" w:cstheme="minorHAnsi"/>
                  <w:noProof/>
                </w:rPr>
                <m:t>α</m:t>
              </m:r>
            </m:e>
            <m:sub>
              <m:r>
                <w:rPr>
                  <w:rFonts w:ascii="Cambria Math" w:eastAsiaTheme="minorEastAsia" w:hAnsi="Cambria Math" w:cstheme="minorHAnsi"/>
                  <w:noProof/>
                </w:rPr>
                <m:t>i</m:t>
              </m:r>
              <m:r>
                <w:rPr>
                  <w:rFonts w:ascii="Cambria Math" w:eastAsiaTheme="minorEastAsia" w:hAnsi="Cambria Math" w:cstheme="minorHAnsi"/>
                </w:rPr>
                <m:t>j</m:t>
              </m:r>
              <m:ctrlPr>
                <w:rPr>
                  <w:rFonts w:ascii="Cambria Math" w:eastAsiaTheme="minorEastAsia" w:hAnsi="Cambria Math" w:cstheme="minorHAnsi"/>
                  <w:i/>
                </w:rPr>
              </m:ctrlPr>
            </m:sub>
          </m:sSub>
        </m:oMath>
        <w:r w:rsidRPr="00B44471">
          <w:rPr>
            <w:rFonts w:ascii="Adobe Caslon Pro" w:eastAsiaTheme="minorEastAsia" w:hAnsi="Adobe Caslon Pro" w:cstheme="minorHAnsi"/>
          </w:rPr>
          <w:t xml:space="preserve"> is the altruism parameter which measures the worker’s altruistic preference towards the employer given that the latter earns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j</m:t>
              </m:r>
            </m:sub>
          </m:sSub>
        </m:oMath>
        <w:r w:rsidRPr="00B44471">
          <w:rPr>
            <w:rFonts w:ascii="Adobe Caslon Pro" w:eastAsiaTheme="minorEastAsia" w:hAnsi="Adobe Caslon Pro" w:cstheme="minorHAnsi"/>
          </w:rPr>
          <w:t xml:space="preserve"> from each unit of the worker’s effort, </w:t>
        </w:r>
        <m:oMath>
          <m:r>
            <w:rPr>
              <w:rFonts w:ascii="Cambria Math" w:eastAsiaTheme="minorEastAsia" w:hAnsi="Cambria Math" w:cstheme="minorHAnsi"/>
            </w:rPr>
            <m:t>p</m:t>
          </m:r>
          <m:r>
            <w:rPr>
              <w:rFonts w:ascii="Cambria Math" w:eastAsiaTheme="minorEastAsia" w:hAnsi="Cambria Math" w:cstheme="minorHAnsi"/>
            </w:rPr>
            <m:t xml:space="preserve"> </m:t>
          </m:r>
        </m:oMath>
        <w:r w:rsidRPr="00B44471">
          <w:rPr>
            <w:rFonts w:ascii="Adobe Caslon Pro" w:eastAsiaTheme="minorEastAsia" w:hAnsi="Adobe Caslon Pro" w:cstheme="minorHAnsi"/>
          </w:rPr>
          <w:t xml:space="preserve">is the piece rate per unit of effort, and </w:t>
        </w:r>
        <m:oMath>
          <m:r>
            <w:rPr>
              <w:rFonts w:ascii="Cambria Math" w:eastAsiaTheme="minorEastAsia" w:hAnsi="Cambria Math" w:cstheme="minorHAnsi"/>
            </w:rPr>
            <m:t>c</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ij</m:t>
                  </m:r>
                </m:sub>
              </m:sSub>
            </m:e>
          </m:d>
        </m:oMath>
        <w:r w:rsidRPr="00B44471">
          <w:rPr>
            <w:rFonts w:ascii="Adobe Caslon Pro" w:eastAsiaTheme="minorEastAsia" w:hAnsi="Adobe Caslon Pro" w:cstheme="minorHAnsi"/>
          </w:rPr>
          <w:t xml:space="preserve"> represents the cost-of-effort </w:t>
        </w:r>
        <w:commentRangeStart w:id="2255"/>
        <w:r w:rsidRPr="00B44471">
          <w:rPr>
            <w:rFonts w:ascii="Adobe Caslon Pro" w:eastAsiaTheme="minorEastAsia" w:hAnsi="Adobe Caslon Pro" w:cstheme="minorHAnsi"/>
          </w:rPr>
          <w:t>function</w:t>
        </w:r>
      </w:ins>
      <w:commentRangeEnd w:id="2255"/>
      <w:r w:rsidR="0010751B">
        <w:rPr>
          <w:rStyle w:val="CommentReference"/>
        </w:rPr>
        <w:commentReference w:id="2255"/>
      </w:r>
      <w:ins w:id="2256" w:author="Bhattacharya, Joydeep [ECONS] [2]" w:date="2019-03-06T13:30:00Z">
        <w:r w:rsidRPr="00B44471">
          <w:rPr>
            <w:rFonts w:ascii="Adobe Caslon Pro" w:eastAsiaTheme="minorEastAsia" w:hAnsi="Adobe Caslon Pro" w:cstheme="minorHAnsi"/>
          </w:rPr>
          <w:t>.</w:t>
        </w:r>
      </w:ins>
    </w:p>
    <w:p w14:paraId="4C705286" w14:textId="77777777" w:rsidR="00BB3169" w:rsidRPr="00B44471" w:rsidRDefault="00BB3169">
      <w:pPr>
        <w:autoSpaceDE w:val="0"/>
        <w:autoSpaceDN w:val="0"/>
        <w:adjustRightInd w:val="0"/>
        <w:spacing w:before="120" w:after="120" w:line="240" w:lineRule="auto"/>
        <w:jc w:val="both"/>
        <w:rPr>
          <w:ins w:id="2257" w:author="Bhattacharya, Joydeep [ECONS] [2]" w:date="2019-03-06T13:53:00Z"/>
          <w:rFonts w:ascii="Adobe Caslon Pro" w:hAnsi="Adobe Caslon Pro" w:cstheme="minorHAnsi"/>
        </w:rPr>
      </w:pPr>
    </w:p>
    <w:tbl>
      <w:tblPr>
        <w:tblStyle w:val="TableGrid"/>
        <w:tblW w:w="5000" w:type="pct"/>
        <w:tblLook w:val="04A0" w:firstRow="1" w:lastRow="0" w:firstColumn="1" w:lastColumn="0" w:noHBand="0" w:noVBand="1"/>
      </w:tblPr>
      <w:tblGrid>
        <w:gridCol w:w="2640"/>
        <w:gridCol w:w="6710"/>
      </w:tblGrid>
      <w:tr w:rsidR="00AB319A" w:rsidRPr="00B44471" w14:paraId="7CD5A279" w14:textId="77777777" w:rsidTr="00AB319A">
        <w:trPr>
          <w:trHeight w:val="144"/>
          <w:ins w:id="2258" w:author="Sher Afghan Asad" w:date="2019-03-07T03:39:00Z"/>
        </w:trPr>
        <w:tc>
          <w:tcPr>
            <w:tcW w:w="5000" w:type="pct"/>
            <w:gridSpan w:val="2"/>
          </w:tcPr>
          <w:p w14:paraId="329442DB" w14:textId="5BF258E5" w:rsidR="00AB319A" w:rsidRPr="00B44471" w:rsidRDefault="00AB319A" w:rsidP="00454D6C">
            <w:pPr>
              <w:tabs>
                <w:tab w:val="left" w:pos="1591"/>
              </w:tabs>
              <w:autoSpaceDE w:val="0"/>
              <w:autoSpaceDN w:val="0"/>
              <w:adjustRightInd w:val="0"/>
              <w:jc w:val="center"/>
              <w:rPr>
                <w:ins w:id="2259" w:author="Sher Afghan Asad" w:date="2019-03-07T03:39:00Z"/>
                <w:rFonts w:ascii="Adobe Caslon Pro" w:hAnsi="Adobe Caslon Pro" w:cs="F15"/>
                <w:b/>
                <w:bCs/>
                <w:sz w:val="20"/>
                <w:szCs w:val="20"/>
                <w:rPrChange w:id="2260" w:author="Sher Afghan Asad" w:date="2019-03-07T03:43:00Z">
                  <w:rPr>
                    <w:ins w:id="2261" w:author="Sher Afghan Asad" w:date="2019-03-07T03:39:00Z"/>
                    <w:rFonts w:ascii="Garamond" w:hAnsi="Garamond" w:cs="F15"/>
                    <w:b/>
                    <w:bCs/>
                  </w:rPr>
                </w:rPrChange>
              </w:rPr>
            </w:pPr>
            <w:ins w:id="2262" w:author="Sher Afghan Asad" w:date="2019-03-07T03:39:00Z">
              <w:r w:rsidRPr="00B44471">
                <w:rPr>
                  <w:rFonts w:ascii="Adobe Caslon Pro" w:hAnsi="Adobe Caslon Pro" w:cs="F15"/>
                  <w:b/>
                  <w:bCs/>
                  <w:sz w:val="20"/>
                  <w:szCs w:val="20"/>
                  <w:rPrChange w:id="2263" w:author="Sher Afghan Asad" w:date="2019-03-07T03:43:00Z">
                    <w:rPr>
                      <w:rFonts w:ascii="Garamond" w:hAnsi="Garamond" w:cs="F15"/>
                      <w:b/>
                      <w:bCs/>
                    </w:rPr>
                  </w:rPrChange>
                </w:rPr>
                <w:t>Table 1</w:t>
              </w:r>
            </w:ins>
            <w:ins w:id="2264" w:author="Sher Afghan Asad" w:date="2019-03-07T03:40:00Z">
              <w:r w:rsidRPr="00B44471">
                <w:rPr>
                  <w:rFonts w:ascii="Adobe Caslon Pro" w:hAnsi="Adobe Caslon Pro" w:cs="F15"/>
                  <w:b/>
                  <w:bCs/>
                  <w:sz w:val="20"/>
                  <w:szCs w:val="20"/>
                  <w:rPrChange w:id="2265" w:author="Sher Afghan Asad" w:date="2019-03-07T03:43:00Z">
                    <w:rPr>
                      <w:rFonts w:ascii="Garamond" w:hAnsi="Garamond" w:cs="F15"/>
                      <w:b/>
                      <w:bCs/>
                    </w:rPr>
                  </w:rPrChange>
                </w:rPr>
                <w:t>: Treatments</w:t>
              </w:r>
            </w:ins>
          </w:p>
        </w:tc>
      </w:tr>
      <w:tr w:rsidR="00AB319A" w:rsidRPr="00B44471" w14:paraId="0245809C" w14:textId="77777777" w:rsidTr="00454D6C">
        <w:trPr>
          <w:trHeight w:val="144"/>
          <w:ins w:id="2266" w:author="Sher Afghan Asad" w:date="2019-03-07T03:32:00Z"/>
        </w:trPr>
        <w:tc>
          <w:tcPr>
            <w:tcW w:w="1412" w:type="pct"/>
          </w:tcPr>
          <w:p w14:paraId="3C57D07C" w14:textId="77777777" w:rsidR="00AB319A" w:rsidRPr="00B44471" w:rsidRDefault="00AB319A" w:rsidP="00454D6C">
            <w:pPr>
              <w:autoSpaceDE w:val="0"/>
              <w:autoSpaceDN w:val="0"/>
              <w:adjustRightInd w:val="0"/>
              <w:jc w:val="center"/>
              <w:rPr>
                <w:ins w:id="2267" w:author="Sher Afghan Asad" w:date="2019-03-07T03:32:00Z"/>
                <w:rFonts w:ascii="Adobe Caslon Pro" w:hAnsi="Adobe Caslon Pro" w:cs="F15"/>
                <w:b/>
                <w:bCs/>
                <w:sz w:val="20"/>
                <w:szCs w:val="20"/>
                <w:rPrChange w:id="2268" w:author="Sher Afghan Asad" w:date="2019-03-07T03:43:00Z">
                  <w:rPr>
                    <w:ins w:id="2269" w:author="Sher Afghan Asad" w:date="2019-03-07T03:32:00Z"/>
                    <w:rFonts w:ascii="Garamond" w:hAnsi="Garamond" w:cs="F15"/>
                    <w:b/>
                    <w:bCs/>
                  </w:rPr>
                </w:rPrChange>
              </w:rPr>
            </w:pPr>
            <w:ins w:id="2270" w:author="Sher Afghan Asad" w:date="2019-03-07T03:32:00Z">
              <w:r w:rsidRPr="00B44471">
                <w:rPr>
                  <w:rFonts w:ascii="Adobe Caslon Pro" w:hAnsi="Adobe Caslon Pro" w:cs="F15"/>
                  <w:b/>
                  <w:bCs/>
                  <w:sz w:val="20"/>
                  <w:szCs w:val="20"/>
                  <w:rPrChange w:id="2271" w:author="Sher Afghan Asad" w:date="2019-03-07T03:43:00Z">
                    <w:rPr>
                      <w:rFonts w:ascii="Garamond" w:hAnsi="Garamond" w:cs="F15"/>
                      <w:b/>
                      <w:bCs/>
                    </w:rPr>
                  </w:rPrChange>
                </w:rPr>
                <w:t>Treatment</w:t>
              </w:r>
            </w:ins>
          </w:p>
        </w:tc>
        <w:tc>
          <w:tcPr>
            <w:tcW w:w="3588" w:type="pct"/>
          </w:tcPr>
          <w:p w14:paraId="0FE5E9C2" w14:textId="77777777" w:rsidR="00AB319A" w:rsidRPr="00B44471" w:rsidRDefault="00AB319A" w:rsidP="00454D6C">
            <w:pPr>
              <w:tabs>
                <w:tab w:val="left" w:pos="1591"/>
              </w:tabs>
              <w:autoSpaceDE w:val="0"/>
              <w:autoSpaceDN w:val="0"/>
              <w:adjustRightInd w:val="0"/>
              <w:jc w:val="center"/>
              <w:rPr>
                <w:ins w:id="2272" w:author="Sher Afghan Asad" w:date="2019-03-07T03:32:00Z"/>
                <w:rFonts w:ascii="Adobe Caslon Pro" w:hAnsi="Adobe Caslon Pro" w:cs="F15"/>
                <w:b/>
                <w:bCs/>
                <w:sz w:val="20"/>
                <w:szCs w:val="20"/>
                <w:rPrChange w:id="2273" w:author="Sher Afghan Asad" w:date="2019-03-07T03:43:00Z">
                  <w:rPr>
                    <w:ins w:id="2274" w:author="Sher Afghan Asad" w:date="2019-03-07T03:32:00Z"/>
                    <w:rFonts w:ascii="Garamond" w:hAnsi="Garamond" w:cs="F15"/>
                    <w:b/>
                    <w:bCs/>
                  </w:rPr>
                </w:rPrChange>
              </w:rPr>
            </w:pPr>
            <w:ins w:id="2275" w:author="Sher Afghan Asad" w:date="2019-03-07T03:32:00Z">
              <w:r w:rsidRPr="00B44471">
                <w:rPr>
                  <w:rFonts w:ascii="Adobe Caslon Pro" w:hAnsi="Adobe Caslon Pro" w:cs="F15"/>
                  <w:b/>
                  <w:bCs/>
                  <w:sz w:val="20"/>
                  <w:szCs w:val="20"/>
                  <w:rPrChange w:id="2276" w:author="Sher Afghan Asad" w:date="2019-03-07T03:43:00Z">
                    <w:rPr>
                      <w:rFonts w:ascii="Garamond" w:hAnsi="Garamond" w:cs="F15"/>
                      <w:b/>
                      <w:bCs/>
                    </w:rPr>
                  </w:rPrChange>
                </w:rPr>
                <w:t>Description</w:t>
              </w:r>
            </w:ins>
          </w:p>
        </w:tc>
      </w:tr>
      <w:tr w:rsidR="00AB319A" w:rsidRPr="00B44471" w14:paraId="208E65D7" w14:textId="77777777" w:rsidTr="00454D6C">
        <w:trPr>
          <w:trHeight w:val="144"/>
          <w:ins w:id="2277" w:author="Sher Afghan Asad" w:date="2019-03-07T03:32:00Z"/>
        </w:trPr>
        <w:tc>
          <w:tcPr>
            <w:tcW w:w="1412" w:type="pct"/>
          </w:tcPr>
          <w:p w14:paraId="3F639EF0" w14:textId="77777777" w:rsidR="00AB319A" w:rsidRPr="00B44471" w:rsidRDefault="00AB319A" w:rsidP="00454D6C">
            <w:pPr>
              <w:autoSpaceDE w:val="0"/>
              <w:autoSpaceDN w:val="0"/>
              <w:adjustRightInd w:val="0"/>
              <w:jc w:val="both"/>
              <w:rPr>
                <w:ins w:id="2278" w:author="Sher Afghan Asad" w:date="2019-03-07T03:32:00Z"/>
                <w:rFonts w:ascii="Adobe Caslon Pro" w:hAnsi="Adobe Caslon Pro" w:cs="F15"/>
                <w:sz w:val="20"/>
                <w:szCs w:val="20"/>
                <w:rPrChange w:id="2279" w:author="Sher Afghan Asad" w:date="2019-03-07T03:43:00Z">
                  <w:rPr>
                    <w:ins w:id="2280" w:author="Sher Afghan Asad" w:date="2019-03-07T03:32:00Z"/>
                    <w:rFonts w:ascii="Garamond" w:hAnsi="Garamond" w:cs="F15"/>
                  </w:rPr>
                </w:rPrChange>
              </w:rPr>
            </w:pPr>
            <w:ins w:id="2281" w:author="Sher Afghan Asad" w:date="2019-03-07T03:32:00Z">
              <w:r w:rsidRPr="00B44471">
                <w:rPr>
                  <w:rFonts w:ascii="Adobe Caslon Pro" w:hAnsi="Adobe Caslon Pro" w:cs="F15"/>
                  <w:sz w:val="20"/>
                  <w:szCs w:val="20"/>
                  <w:rPrChange w:id="2282" w:author="Sher Afghan Asad" w:date="2019-03-07T03:43:00Z">
                    <w:rPr>
                      <w:rFonts w:ascii="Garamond" w:hAnsi="Garamond" w:cs="F15"/>
                    </w:rPr>
                  </w:rPrChange>
                </w:rPr>
                <w:t>Piece Rate – 0 cents</w:t>
              </w:r>
            </w:ins>
          </w:p>
        </w:tc>
        <w:tc>
          <w:tcPr>
            <w:tcW w:w="3588" w:type="pct"/>
          </w:tcPr>
          <w:p w14:paraId="6D5993F7" w14:textId="1FF2337C" w:rsidR="00AB319A" w:rsidRPr="00B44471" w:rsidRDefault="00AB319A" w:rsidP="00454D6C">
            <w:pPr>
              <w:autoSpaceDE w:val="0"/>
              <w:autoSpaceDN w:val="0"/>
              <w:adjustRightInd w:val="0"/>
              <w:jc w:val="both"/>
              <w:rPr>
                <w:ins w:id="2283" w:author="Sher Afghan Asad" w:date="2019-03-07T03:32:00Z"/>
                <w:rFonts w:ascii="Adobe Caslon Pro" w:hAnsi="Adobe Caslon Pro" w:cs="F15"/>
                <w:sz w:val="20"/>
                <w:szCs w:val="20"/>
                <w:rPrChange w:id="2284" w:author="Sher Afghan Asad" w:date="2019-03-07T03:43:00Z">
                  <w:rPr>
                    <w:ins w:id="2285" w:author="Sher Afghan Asad" w:date="2019-03-07T03:32:00Z"/>
                    <w:rFonts w:ascii="Garamond" w:hAnsi="Garamond" w:cs="F15"/>
                  </w:rPr>
                </w:rPrChange>
              </w:rPr>
            </w:pPr>
            <w:ins w:id="2286" w:author="Sher Afghan Asad" w:date="2019-03-07T03:32:00Z">
              <w:r w:rsidRPr="00B44471">
                <w:rPr>
                  <w:rFonts w:ascii="Adobe Caslon Pro" w:hAnsi="Adobe Caslon Pro" w:cstheme="minorHAnsi"/>
                  <w:sz w:val="20"/>
                  <w:szCs w:val="20"/>
                  <w:rPrChange w:id="2287" w:author="Sher Afghan Asad" w:date="2019-03-07T03:43:00Z">
                    <w:rPr>
                      <w:rFonts w:ascii="Adobe Caslon Pro" w:hAnsi="Adobe Caslon Pro" w:cstheme="minorHAnsi"/>
                    </w:rPr>
                  </w:rPrChange>
                </w:rPr>
                <w:t xml:space="preserve">A worker’s payment </w:t>
              </w:r>
            </w:ins>
            <w:ins w:id="2288" w:author="Sher Afghan Asad" w:date="2019-03-07T03:33:00Z">
              <w:r w:rsidRPr="00B44471">
                <w:rPr>
                  <w:rFonts w:ascii="Adobe Caslon Pro" w:hAnsi="Adobe Caslon Pro" w:cstheme="minorHAnsi"/>
                  <w:sz w:val="20"/>
                  <w:szCs w:val="20"/>
                  <w:rPrChange w:id="2289" w:author="Sher Afghan Asad" w:date="2019-03-07T03:43:00Z">
                    <w:rPr>
                      <w:rFonts w:ascii="Adobe Caslon Pro" w:hAnsi="Adobe Caslon Pro" w:cstheme="minorHAnsi"/>
                    </w:rPr>
                  </w:rPrChange>
                </w:rPr>
                <w:t>will be</w:t>
              </w:r>
            </w:ins>
            <w:ins w:id="2290" w:author="Sher Afghan Asad" w:date="2019-03-07T03:32:00Z">
              <w:r w:rsidRPr="00B44471">
                <w:rPr>
                  <w:rFonts w:ascii="Adobe Caslon Pro" w:hAnsi="Adobe Caslon Pro" w:cstheme="minorHAnsi"/>
                  <w:sz w:val="20"/>
                  <w:szCs w:val="20"/>
                  <w:rPrChange w:id="2291" w:author="Sher Afghan Asad" w:date="2019-03-07T03:43:00Z">
                    <w:rPr>
                      <w:rFonts w:ascii="Adobe Caslon Pro" w:hAnsi="Adobe Caslon Pro" w:cstheme="minorHAnsi"/>
                    </w:rPr>
                  </w:rPrChange>
                </w:rPr>
                <w:t xml:space="preserve"> unaffected by the number of points he/she scores in the task. No </w:t>
              </w:r>
              <w:r w:rsidRPr="00B44471">
                <w:rPr>
                  <w:rFonts w:ascii="Adobe Caslon Pro" w:hAnsi="Adobe Caslon Pro" w:cstheme="minorHAnsi"/>
                  <w:noProof/>
                  <w:sz w:val="20"/>
                  <w:szCs w:val="20"/>
                  <w:rPrChange w:id="2292" w:author="Sher Afghan Asad" w:date="2019-03-07T03:43:00Z">
                    <w:rPr>
                      <w:rFonts w:ascii="Adobe Caslon Pro" w:hAnsi="Adobe Caslon Pro" w:cstheme="minorHAnsi"/>
                      <w:noProof/>
                    </w:rPr>
                  </w:rPrChange>
                </w:rPr>
                <w:t>matched employer</w:t>
              </w:r>
              <w:r w:rsidRPr="00B44471">
                <w:rPr>
                  <w:rFonts w:ascii="Adobe Caslon Pro" w:hAnsi="Adobe Caslon Pro" w:cstheme="minorHAnsi"/>
                  <w:sz w:val="20"/>
                  <w:szCs w:val="20"/>
                  <w:rPrChange w:id="2293" w:author="Sher Afghan Asad" w:date="2019-03-07T03:43:00Z">
                    <w:rPr>
                      <w:rFonts w:ascii="Adobe Caslon Pro" w:hAnsi="Adobe Caslon Pro" w:cstheme="minorHAnsi"/>
                    </w:rPr>
                  </w:rPrChange>
                </w:rPr>
                <w:t>.</w:t>
              </w:r>
            </w:ins>
          </w:p>
        </w:tc>
      </w:tr>
      <w:tr w:rsidR="00AB319A" w:rsidRPr="00B44471" w14:paraId="7F92DFED" w14:textId="77777777" w:rsidTr="00454D6C">
        <w:trPr>
          <w:trHeight w:val="144"/>
          <w:ins w:id="2294" w:author="Sher Afghan Asad" w:date="2019-03-07T03:32:00Z"/>
        </w:trPr>
        <w:tc>
          <w:tcPr>
            <w:tcW w:w="1412" w:type="pct"/>
          </w:tcPr>
          <w:p w14:paraId="11E5AD5E" w14:textId="77777777" w:rsidR="00AB319A" w:rsidRPr="00B44471" w:rsidRDefault="00AB319A" w:rsidP="00AB319A">
            <w:pPr>
              <w:autoSpaceDE w:val="0"/>
              <w:autoSpaceDN w:val="0"/>
              <w:adjustRightInd w:val="0"/>
              <w:jc w:val="both"/>
              <w:rPr>
                <w:ins w:id="2295" w:author="Sher Afghan Asad" w:date="2019-03-07T03:32:00Z"/>
                <w:rFonts w:ascii="Adobe Caslon Pro" w:hAnsi="Adobe Caslon Pro" w:cs="F15"/>
                <w:sz w:val="20"/>
                <w:szCs w:val="20"/>
                <w:rPrChange w:id="2296" w:author="Sher Afghan Asad" w:date="2019-03-07T03:43:00Z">
                  <w:rPr>
                    <w:ins w:id="2297" w:author="Sher Afghan Asad" w:date="2019-03-07T03:32:00Z"/>
                    <w:rFonts w:ascii="Garamond" w:hAnsi="Garamond" w:cs="F15"/>
                  </w:rPr>
                </w:rPrChange>
              </w:rPr>
            </w:pPr>
            <w:ins w:id="2298" w:author="Sher Afghan Asad" w:date="2019-03-07T03:32:00Z">
              <w:r w:rsidRPr="00B44471">
                <w:rPr>
                  <w:rFonts w:ascii="Adobe Caslon Pro" w:hAnsi="Adobe Caslon Pro" w:cs="F15"/>
                  <w:sz w:val="20"/>
                  <w:szCs w:val="20"/>
                  <w:rPrChange w:id="2299" w:author="Sher Afghan Asad" w:date="2019-03-07T03:43:00Z">
                    <w:rPr>
                      <w:rFonts w:ascii="Garamond" w:hAnsi="Garamond" w:cs="F15"/>
                    </w:rPr>
                  </w:rPrChange>
                </w:rPr>
                <w:t>Piece Rate – 3 cents</w:t>
              </w:r>
            </w:ins>
          </w:p>
        </w:tc>
        <w:tc>
          <w:tcPr>
            <w:tcW w:w="3588" w:type="pct"/>
          </w:tcPr>
          <w:p w14:paraId="217E265F" w14:textId="7066AE9F" w:rsidR="00AB319A" w:rsidRPr="00B44471" w:rsidRDefault="00AB319A" w:rsidP="00AB319A">
            <w:pPr>
              <w:autoSpaceDE w:val="0"/>
              <w:autoSpaceDN w:val="0"/>
              <w:adjustRightInd w:val="0"/>
              <w:jc w:val="both"/>
              <w:rPr>
                <w:ins w:id="2300" w:author="Sher Afghan Asad" w:date="2019-03-07T03:32:00Z"/>
                <w:rFonts w:ascii="Adobe Caslon Pro" w:hAnsi="Adobe Caslon Pro" w:cs="F15"/>
                <w:sz w:val="20"/>
                <w:szCs w:val="20"/>
                <w:rPrChange w:id="2301" w:author="Sher Afghan Asad" w:date="2019-03-07T03:43:00Z">
                  <w:rPr>
                    <w:ins w:id="2302" w:author="Sher Afghan Asad" w:date="2019-03-07T03:32:00Z"/>
                    <w:rFonts w:ascii="Garamond" w:hAnsi="Garamond" w:cs="F15"/>
                  </w:rPr>
                </w:rPrChange>
              </w:rPr>
            </w:pPr>
            <w:ins w:id="2303" w:author="Sher Afghan Asad" w:date="2019-03-07T03:32:00Z">
              <w:r w:rsidRPr="00B44471">
                <w:rPr>
                  <w:rFonts w:ascii="Adobe Caslon Pro" w:hAnsi="Adobe Caslon Pro" w:cstheme="minorHAnsi"/>
                  <w:noProof/>
                  <w:sz w:val="20"/>
                  <w:szCs w:val="20"/>
                  <w:rPrChange w:id="2304" w:author="Sher Afghan Asad" w:date="2019-03-07T03:43:00Z">
                    <w:rPr>
                      <w:rFonts w:ascii="Adobe Caslon Pro" w:hAnsi="Adobe Caslon Pro" w:cstheme="minorHAnsi"/>
                      <w:noProof/>
                    </w:rPr>
                  </w:rPrChange>
                </w:rPr>
                <w:t>A worker</w:t>
              </w:r>
              <w:r w:rsidRPr="00B44471">
                <w:rPr>
                  <w:rFonts w:ascii="Adobe Caslon Pro" w:hAnsi="Adobe Caslon Pro" w:cstheme="minorHAnsi"/>
                  <w:sz w:val="20"/>
                  <w:szCs w:val="20"/>
                  <w:rPrChange w:id="2305" w:author="Sher Afghan Asad" w:date="2019-03-07T03:43:00Z">
                    <w:rPr>
                      <w:rFonts w:ascii="Adobe Caslon Pro" w:hAnsi="Adobe Caslon Pro" w:cstheme="minorHAnsi"/>
                    </w:rPr>
                  </w:rPrChange>
                </w:rPr>
                <w:t xml:space="preserve"> will be paid 3</w:t>
              </w:r>
            </w:ins>
            <w:ins w:id="2306" w:author="Sher Afghan Asad" w:date="2019-03-07T03:33:00Z">
              <w:r w:rsidRPr="00B44471">
                <w:rPr>
                  <w:rFonts w:ascii="Adobe Caslon Pro" w:hAnsi="Adobe Caslon Pro" w:cstheme="minorHAnsi"/>
                  <w:sz w:val="20"/>
                  <w:szCs w:val="20"/>
                  <w:rPrChange w:id="2307" w:author="Sher Afghan Asad" w:date="2019-03-07T03:43:00Z">
                    <w:rPr>
                      <w:rFonts w:ascii="Adobe Caslon Pro" w:hAnsi="Adobe Caslon Pro" w:cstheme="minorHAnsi"/>
                    </w:rPr>
                  </w:rPrChange>
                </w:rPr>
                <w:t xml:space="preserve"> </w:t>
              </w:r>
            </w:ins>
            <w:ins w:id="2308" w:author="Sher Afghan Asad" w:date="2019-03-07T03:32:00Z">
              <w:r w:rsidRPr="00B44471">
                <w:rPr>
                  <w:rFonts w:ascii="Adobe Caslon Pro" w:hAnsi="Adobe Caslon Pro" w:cstheme="minorHAnsi"/>
                  <w:sz w:val="20"/>
                  <w:szCs w:val="20"/>
                  <w:rPrChange w:id="2309" w:author="Sher Afghan Asad" w:date="2019-03-07T03:43:00Z">
                    <w:rPr>
                      <w:rFonts w:ascii="Adobe Caslon Pro" w:hAnsi="Adobe Caslon Pro" w:cstheme="minorHAnsi"/>
                    </w:rPr>
                  </w:rPrChange>
                </w:rPr>
                <w:t>cents for every 100 points he/she scores in the task. No matched employer</w:t>
              </w:r>
            </w:ins>
          </w:p>
        </w:tc>
      </w:tr>
      <w:tr w:rsidR="00AB319A" w:rsidRPr="00B44471" w14:paraId="7095B94B" w14:textId="77777777" w:rsidTr="00454D6C">
        <w:trPr>
          <w:trHeight w:val="144"/>
          <w:ins w:id="2310" w:author="Sher Afghan Asad" w:date="2019-03-07T03:32:00Z"/>
        </w:trPr>
        <w:tc>
          <w:tcPr>
            <w:tcW w:w="1412" w:type="pct"/>
          </w:tcPr>
          <w:p w14:paraId="40A589FF" w14:textId="77777777" w:rsidR="00AB319A" w:rsidRPr="00B44471" w:rsidRDefault="00AB319A" w:rsidP="00AB319A">
            <w:pPr>
              <w:autoSpaceDE w:val="0"/>
              <w:autoSpaceDN w:val="0"/>
              <w:adjustRightInd w:val="0"/>
              <w:jc w:val="both"/>
              <w:rPr>
                <w:ins w:id="2311" w:author="Sher Afghan Asad" w:date="2019-03-07T03:32:00Z"/>
                <w:rFonts w:ascii="Adobe Caslon Pro" w:hAnsi="Adobe Caslon Pro" w:cs="F15"/>
                <w:sz w:val="20"/>
                <w:szCs w:val="20"/>
                <w:rPrChange w:id="2312" w:author="Sher Afghan Asad" w:date="2019-03-07T03:43:00Z">
                  <w:rPr>
                    <w:ins w:id="2313" w:author="Sher Afghan Asad" w:date="2019-03-07T03:32:00Z"/>
                    <w:rFonts w:ascii="Garamond" w:hAnsi="Garamond" w:cs="F15"/>
                  </w:rPr>
                </w:rPrChange>
              </w:rPr>
            </w:pPr>
            <w:ins w:id="2314" w:author="Sher Afghan Asad" w:date="2019-03-07T03:32:00Z">
              <w:r w:rsidRPr="00B44471">
                <w:rPr>
                  <w:rFonts w:ascii="Adobe Caslon Pro" w:hAnsi="Adobe Caslon Pro" w:cs="F15"/>
                  <w:sz w:val="20"/>
                  <w:szCs w:val="20"/>
                  <w:rPrChange w:id="2315" w:author="Sher Afghan Asad" w:date="2019-03-07T03:43:00Z">
                    <w:rPr>
                      <w:rFonts w:ascii="Garamond" w:hAnsi="Garamond" w:cs="F15"/>
                    </w:rPr>
                  </w:rPrChange>
                </w:rPr>
                <w:t>Piece Rate – 6 cents</w:t>
              </w:r>
            </w:ins>
          </w:p>
        </w:tc>
        <w:tc>
          <w:tcPr>
            <w:tcW w:w="3588" w:type="pct"/>
          </w:tcPr>
          <w:p w14:paraId="420C6544" w14:textId="5E1F7FAD" w:rsidR="00AB319A" w:rsidRPr="00B44471" w:rsidRDefault="00AB319A" w:rsidP="00AB319A">
            <w:pPr>
              <w:autoSpaceDE w:val="0"/>
              <w:autoSpaceDN w:val="0"/>
              <w:adjustRightInd w:val="0"/>
              <w:jc w:val="both"/>
              <w:rPr>
                <w:ins w:id="2316" w:author="Sher Afghan Asad" w:date="2019-03-07T03:32:00Z"/>
                <w:rFonts w:ascii="Adobe Caslon Pro" w:hAnsi="Adobe Caslon Pro" w:cs="F15"/>
                <w:sz w:val="20"/>
                <w:szCs w:val="20"/>
                <w:rPrChange w:id="2317" w:author="Sher Afghan Asad" w:date="2019-03-07T03:43:00Z">
                  <w:rPr>
                    <w:ins w:id="2318" w:author="Sher Afghan Asad" w:date="2019-03-07T03:32:00Z"/>
                    <w:rFonts w:ascii="Garamond" w:hAnsi="Garamond" w:cs="F15"/>
                  </w:rPr>
                </w:rPrChange>
              </w:rPr>
            </w:pPr>
            <w:ins w:id="2319" w:author="Sher Afghan Asad" w:date="2019-03-07T03:33:00Z">
              <w:r w:rsidRPr="00B44471">
                <w:rPr>
                  <w:rFonts w:ascii="Adobe Caslon Pro" w:hAnsi="Adobe Caslon Pro" w:cstheme="minorHAnsi"/>
                  <w:noProof/>
                  <w:sz w:val="20"/>
                  <w:szCs w:val="20"/>
                  <w:rPrChange w:id="2320" w:author="Sher Afghan Asad" w:date="2019-03-07T03:43:00Z">
                    <w:rPr>
                      <w:rFonts w:ascii="Adobe Caslon Pro" w:hAnsi="Adobe Caslon Pro" w:cstheme="minorHAnsi"/>
                      <w:noProof/>
                    </w:rPr>
                  </w:rPrChange>
                </w:rPr>
                <w:t>A worker</w:t>
              </w:r>
              <w:r w:rsidRPr="00B44471">
                <w:rPr>
                  <w:rFonts w:ascii="Adobe Caslon Pro" w:hAnsi="Adobe Caslon Pro" w:cstheme="minorHAnsi"/>
                  <w:sz w:val="20"/>
                  <w:szCs w:val="20"/>
                  <w:rPrChange w:id="2321" w:author="Sher Afghan Asad" w:date="2019-03-07T03:43:00Z">
                    <w:rPr>
                      <w:rFonts w:ascii="Adobe Caslon Pro" w:hAnsi="Adobe Caslon Pro" w:cstheme="minorHAnsi"/>
                    </w:rPr>
                  </w:rPrChange>
                </w:rPr>
                <w:t xml:space="preserve"> will be paid 6 cents for every 100 points he/she scores in the task. No matched employer</w:t>
              </w:r>
            </w:ins>
          </w:p>
        </w:tc>
      </w:tr>
      <w:tr w:rsidR="00AB319A" w:rsidRPr="00B44471" w14:paraId="410E1B42" w14:textId="77777777" w:rsidTr="00454D6C">
        <w:trPr>
          <w:trHeight w:val="144"/>
          <w:ins w:id="2322" w:author="Sher Afghan Asad" w:date="2019-03-07T03:32:00Z"/>
        </w:trPr>
        <w:tc>
          <w:tcPr>
            <w:tcW w:w="1412" w:type="pct"/>
          </w:tcPr>
          <w:p w14:paraId="3AF2590C" w14:textId="77777777" w:rsidR="00AB319A" w:rsidRPr="00B44471" w:rsidRDefault="00AB319A" w:rsidP="00AB319A">
            <w:pPr>
              <w:autoSpaceDE w:val="0"/>
              <w:autoSpaceDN w:val="0"/>
              <w:adjustRightInd w:val="0"/>
              <w:jc w:val="both"/>
              <w:rPr>
                <w:ins w:id="2323" w:author="Sher Afghan Asad" w:date="2019-03-07T03:32:00Z"/>
                <w:rFonts w:ascii="Adobe Caslon Pro" w:hAnsi="Adobe Caslon Pro" w:cs="F15"/>
                <w:sz w:val="20"/>
                <w:szCs w:val="20"/>
                <w:rPrChange w:id="2324" w:author="Sher Afghan Asad" w:date="2019-03-07T03:43:00Z">
                  <w:rPr>
                    <w:ins w:id="2325" w:author="Sher Afghan Asad" w:date="2019-03-07T03:32:00Z"/>
                    <w:rFonts w:ascii="Garamond" w:hAnsi="Garamond" w:cs="F15"/>
                  </w:rPr>
                </w:rPrChange>
              </w:rPr>
            </w:pPr>
            <w:ins w:id="2326" w:author="Sher Afghan Asad" w:date="2019-03-07T03:32:00Z">
              <w:r w:rsidRPr="00B44471">
                <w:rPr>
                  <w:rFonts w:ascii="Adobe Caslon Pro" w:hAnsi="Adobe Caslon Pro" w:cs="F15"/>
                  <w:sz w:val="20"/>
                  <w:szCs w:val="20"/>
                  <w:rPrChange w:id="2327" w:author="Sher Afghan Asad" w:date="2019-03-07T03:43:00Z">
                    <w:rPr>
                      <w:rFonts w:ascii="Garamond" w:hAnsi="Garamond" w:cs="F15"/>
                    </w:rPr>
                  </w:rPrChange>
                </w:rPr>
                <w:t>Piece Rate – 9 cents</w:t>
              </w:r>
            </w:ins>
          </w:p>
        </w:tc>
        <w:tc>
          <w:tcPr>
            <w:tcW w:w="3588" w:type="pct"/>
          </w:tcPr>
          <w:p w14:paraId="383E173C" w14:textId="29D3926F" w:rsidR="00AB319A" w:rsidRPr="00B44471" w:rsidRDefault="00AB319A" w:rsidP="00AB319A">
            <w:pPr>
              <w:autoSpaceDE w:val="0"/>
              <w:autoSpaceDN w:val="0"/>
              <w:adjustRightInd w:val="0"/>
              <w:jc w:val="both"/>
              <w:rPr>
                <w:ins w:id="2328" w:author="Sher Afghan Asad" w:date="2019-03-07T03:32:00Z"/>
                <w:rFonts w:ascii="Adobe Caslon Pro" w:hAnsi="Adobe Caslon Pro" w:cs="F15"/>
                <w:sz w:val="20"/>
                <w:szCs w:val="20"/>
                <w:rPrChange w:id="2329" w:author="Sher Afghan Asad" w:date="2019-03-07T03:43:00Z">
                  <w:rPr>
                    <w:ins w:id="2330" w:author="Sher Afghan Asad" w:date="2019-03-07T03:32:00Z"/>
                    <w:rFonts w:ascii="Garamond" w:hAnsi="Garamond" w:cs="F15"/>
                  </w:rPr>
                </w:rPrChange>
              </w:rPr>
            </w:pPr>
            <w:ins w:id="2331" w:author="Sher Afghan Asad" w:date="2019-03-07T03:33:00Z">
              <w:r w:rsidRPr="00B44471">
                <w:rPr>
                  <w:rFonts w:ascii="Adobe Caslon Pro" w:hAnsi="Adobe Caslon Pro" w:cstheme="minorHAnsi"/>
                  <w:noProof/>
                  <w:sz w:val="20"/>
                  <w:szCs w:val="20"/>
                  <w:rPrChange w:id="2332" w:author="Sher Afghan Asad" w:date="2019-03-07T03:43:00Z">
                    <w:rPr>
                      <w:rFonts w:ascii="Adobe Caslon Pro" w:hAnsi="Adobe Caslon Pro" w:cstheme="minorHAnsi"/>
                      <w:noProof/>
                    </w:rPr>
                  </w:rPrChange>
                </w:rPr>
                <w:t>A worker</w:t>
              </w:r>
              <w:r w:rsidRPr="00B44471">
                <w:rPr>
                  <w:rFonts w:ascii="Adobe Caslon Pro" w:hAnsi="Adobe Caslon Pro" w:cstheme="minorHAnsi"/>
                  <w:sz w:val="20"/>
                  <w:szCs w:val="20"/>
                  <w:rPrChange w:id="2333" w:author="Sher Afghan Asad" w:date="2019-03-07T03:43:00Z">
                    <w:rPr>
                      <w:rFonts w:ascii="Adobe Caslon Pro" w:hAnsi="Adobe Caslon Pro" w:cstheme="minorHAnsi"/>
                    </w:rPr>
                  </w:rPrChange>
                </w:rPr>
                <w:t xml:space="preserve"> will be paid 9 cents for every 100 points he/she scores in the task. No matched employer</w:t>
              </w:r>
            </w:ins>
          </w:p>
        </w:tc>
      </w:tr>
      <w:tr w:rsidR="00AB319A" w:rsidRPr="00B44471" w14:paraId="4D24BFA5" w14:textId="77777777" w:rsidTr="00454D6C">
        <w:trPr>
          <w:trHeight w:val="144"/>
          <w:ins w:id="2334" w:author="Sher Afghan Asad" w:date="2019-03-07T03:32:00Z"/>
        </w:trPr>
        <w:tc>
          <w:tcPr>
            <w:tcW w:w="1412" w:type="pct"/>
          </w:tcPr>
          <w:p w14:paraId="5538913C" w14:textId="77777777" w:rsidR="00AB319A" w:rsidRPr="00B44471" w:rsidRDefault="00AB319A" w:rsidP="00AB319A">
            <w:pPr>
              <w:autoSpaceDE w:val="0"/>
              <w:autoSpaceDN w:val="0"/>
              <w:adjustRightInd w:val="0"/>
              <w:jc w:val="both"/>
              <w:rPr>
                <w:ins w:id="2335" w:author="Sher Afghan Asad" w:date="2019-03-07T03:32:00Z"/>
                <w:rFonts w:ascii="Adobe Caslon Pro" w:hAnsi="Adobe Caslon Pro" w:cs="F15"/>
                <w:sz w:val="20"/>
                <w:szCs w:val="20"/>
                <w:rPrChange w:id="2336" w:author="Sher Afghan Asad" w:date="2019-03-07T03:43:00Z">
                  <w:rPr>
                    <w:ins w:id="2337" w:author="Sher Afghan Asad" w:date="2019-03-07T03:32:00Z"/>
                    <w:rFonts w:ascii="Garamond" w:hAnsi="Garamond" w:cs="F15"/>
                  </w:rPr>
                </w:rPrChange>
              </w:rPr>
            </w:pPr>
            <w:ins w:id="2338" w:author="Sher Afghan Asad" w:date="2019-03-07T03:32:00Z">
              <w:r w:rsidRPr="00B44471">
                <w:rPr>
                  <w:rFonts w:ascii="Adobe Caslon Pro" w:hAnsi="Adobe Caslon Pro" w:cs="F15"/>
                  <w:sz w:val="20"/>
                  <w:szCs w:val="20"/>
                  <w:rPrChange w:id="2339" w:author="Sher Afghan Asad" w:date="2019-03-07T03:43:00Z">
                    <w:rPr>
                      <w:rFonts w:ascii="Garamond" w:hAnsi="Garamond" w:cs="F15"/>
                    </w:rPr>
                  </w:rPrChange>
                </w:rPr>
                <w:t>Altruism Baseline</w:t>
              </w:r>
            </w:ins>
          </w:p>
        </w:tc>
        <w:tc>
          <w:tcPr>
            <w:tcW w:w="3588" w:type="pct"/>
          </w:tcPr>
          <w:p w14:paraId="0E5AD186" w14:textId="465F4224" w:rsidR="00AB319A" w:rsidRPr="00B44471" w:rsidRDefault="00AB319A">
            <w:pPr>
              <w:autoSpaceDE w:val="0"/>
              <w:autoSpaceDN w:val="0"/>
              <w:adjustRightInd w:val="0"/>
              <w:jc w:val="both"/>
              <w:rPr>
                <w:ins w:id="2340" w:author="Sher Afghan Asad" w:date="2019-03-07T03:32:00Z"/>
                <w:rFonts w:ascii="Adobe Caslon Pro" w:hAnsi="Adobe Caslon Pro" w:cs="F15"/>
                <w:sz w:val="20"/>
                <w:szCs w:val="20"/>
                <w:rPrChange w:id="2341" w:author="Sher Afghan Asad" w:date="2019-03-07T03:43:00Z">
                  <w:rPr>
                    <w:ins w:id="2342" w:author="Sher Afghan Asad" w:date="2019-03-07T03:32:00Z"/>
                    <w:rFonts w:ascii="Garamond" w:hAnsi="Garamond" w:cs="F15"/>
                  </w:rPr>
                </w:rPrChange>
              </w:rPr>
            </w:pPr>
            <w:ins w:id="2343" w:author="Sher Afghan Asad" w:date="2019-03-07T03:32:00Z">
              <w:r w:rsidRPr="00B44471">
                <w:rPr>
                  <w:rFonts w:ascii="Adobe Caslon Pro" w:hAnsi="Adobe Caslon Pro" w:cs="F15"/>
                  <w:sz w:val="20"/>
                  <w:szCs w:val="20"/>
                  <w:rPrChange w:id="2344" w:author="Sher Afghan Asad" w:date="2019-03-07T03:43:00Z">
                    <w:rPr>
                      <w:rFonts w:ascii="Garamond" w:hAnsi="Garamond" w:cs="F15"/>
                    </w:rPr>
                  </w:rPrChange>
                </w:rPr>
                <w:t xml:space="preserve">A worker’s payment will be </w:t>
              </w:r>
            </w:ins>
            <w:ins w:id="2345" w:author="Sher Afghan Asad" w:date="2019-03-07T03:34:00Z">
              <w:r w:rsidRPr="00B44471">
                <w:rPr>
                  <w:rFonts w:ascii="Adobe Caslon Pro" w:hAnsi="Adobe Caslon Pro" w:cs="F15"/>
                  <w:sz w:val="20"/>
                  <w:szCs w:val="20"/>
                  <w:rPrChange w:id="2346" w:author="Sher Afghan Asad" w:date="2019-03-07T03:43:00Z">
                    <w:rPr>
                      <w:rFonts w:ascii="Garamond" w:hAnsi="Garamond" w:cs="F15"/>
                    </w:rPr>
                  </w:rPrChange>
                </w:rPr>
                <w:t>un</w:t>
              </w:r>
            </w:ins>
            <w:ins w:id="2347" w:author="Sher Afghan Asad" w:date="2019-03-07T03:32:00Z">
              <w:r w:rsidRPr="00B44471">
                <w:rPr>
                  <w:rFonts w:ascii="Adobe Caslon Pro" w:hAnsi="Adobe Caslon Pro" w:cs="F15"/>
                  <w:sz w:val="20"/>
                  <w:szCs w:val="20"/>
                  <w:rPrChange w:id="2348" w:author="Sher Afghan Asad" w:date="2019-03-07T03:43:00Z">
                    <w:rPr>
                      <w:rFonts w:ascii="Garamond" w:hAnsi="Garamond" w:cs="F15"/>
                    </w:rPr>
                  </w:rPrChange>
                </w:rPr>
                <w:t xml:space="preserve">affected by the number of points he/she scores in the task. </w:t>
              </w:r>
              <w:r w:rsidRPr="00B44471">
                <w:rPr>
                  <w:rFonts w:ascii="Adobe Caslon Pro" w:hAnsi="Adobe Caslon Pro" w:cs="F15"/>
                  <w:noProof/>
                  <w:sz w:val="20"/>
                  <w:szCs w:val="20"/>
                  <w:rPrChange w:id="2349" w:author="Sher Afghan Asad" w:date="2019-03-07T03:43:00Z">
                    <w:rPr>
                      <w:rFonts w:ascii="Garamond" w:hAnsi="Garamond" w:cs="F15"/>
                      <w:noProof/>
                    </w:rPr>
                  </w:rPrChange>
                </w:rPr>
                <w:t>Worker’s matched</w:t>
              </w:r>
              <w:r w:rsidRPr="00B44471">
                <w:rPr>
                  <w:rFonts w:ascii="Adobe Caslon Pro" w:hAnsi="Adobe Caslon Pro" w:cs="F15"/>
                  <w:sz w:val="20"/>
                  <w:szCs w:val="20"/>
                  <w:rPrChange w:id="2350" w:author="Sher Afghan Asad" w:date="2019-03-07T03:43:00Z">
                    <w:rPr>
                      <w:rFonts w:ascii="Garamond" w:hAnsi="Garamond" w:cs="F15"/>
                    </w:rPr>
                  </w:rPrChange>
                </w:rPr>
                <w:t xml:space="preserve"> employer will be paid 1 cent for every 100 points scored by the worker. The employer will be wearing full sleeves and typing gloves to make sure that the race/skin-color </w:t>
              </w:r>
              <w:r w:rsidRPr="00B44471">
                <w:rPr>
                  <w:rFonts w:ascii="Adobe Caslon Pro" w:hAnsi="Adobe Caslon Pro" w:cs="F15"/>
                  <w:noProof/>
                  <w:sz w:val="20"/>
                  <w:szCs w:val="20"/>
                  <w:rPrChange w:id="2351" w:author="Sher Afghan Asad" w:date="2019-03-07T03:43:00Z">
                    <w:rPr>
                      <w:rFonts w:ascii="Garamond" w:hAnsi="Garamond" w:cs="F15"/>
                      <w:noProof/>
                    </w:rPr>
                  </w:rPrChange>
                </w:rPr>
                <w:t>is not revealed</w:t>
              </w:r>
              <w:r w:rsidRPr="00B44471">
                <w:rPr>
                  <w:rFonts w:ascii="Adobe Caslon Pro" w:hAnsi="Adobe Caslon Pro" w:cs="F15"/>
                  <w:sz w:val="20"/>
                  <w:szCs w:val="20"/>
                  <w:rPrChange w:id="2352" w:author="Sher Afghan Asad" w:date="2019-03-07T03:43:00Z">
                    <w:rPr>
                      <w:rFonts w:ascii="Garamond" w:hAnsi="Garamond" w:cs="F15"/>
                    </w:rPr>
                  </w:rPrChange>
                </w:rPr>
                <w:t xml:space="preserve"> in the video. </w:t>
              </w:r>
            </w:ins>
          </w:p>
        </w:tc>
      </w:tr>
      <w:tr w:rsidR="00AB319A" w:rsidRPr="00B44471" w14:paraId="79251403" w14:textId="77777777" w:rsidTr="00454D6C">
        <w:trPr>
          <w:trHeight w:val="144"/>
          <w:ins w:id="2353" w:author="Sher Afghan Asad" w:date="2019-03-07T03:32:00Z"/>
        </w:trPr>
        <w:tc>
          <w:tcPr>
            <w:tcW w:w="1412" w:type="pct"/>
          </w:tcPr>
          <w:p w14:paraId="15D8FF1A" w14:textId="77777777" w:rsidR="00AB319A" w:rsidRPr="00B44471" w:rsidRDefault="00AB319A" w:rsidP="00AB319A">
            <w:pPr>
              <w:autoSpaceDE w:val="0"/>
              <w:autoSpaceDN w:val="0"/>
              <w:adjustRightInd w:val="0"/>
              <w:jc w:val="both"/>
              <w:rPr>
                <w:ins w:id="2354" w:author="Sher Afghan Asad" w:date="2019-03-07T03:32:00Z"/>
                <w:rFonts w:ascii="Adobe Caslon Pro" w:hAnsi="Adobe Caslon Pro" w:cs="F15"/>
                <w:sz w:val="20"/>
                <w:szCs w:val="20"/>
                <w:rPrChange w:id="2355" w:author="Sher Afghan Asad" w:date="2019-03-07T03:43:00Z">
                  <w:rPr>
                    <w:ins w:id="2356" w:author="Sher Afghan Asad" w:date="2019-03-07T03:32:00Z"/>
                    <w:rFonts w:ascii="Garamond" w:hAnsi="Garamond" w:cs="F15"/>
                  </w:rPr>
                </w:rPrChange>
              </w:rPr>
            </w:pPr>
            <w:ins w:id="2357" w:author="Sher Afghan Asad" w:date="2019-03-07T03:32:00Z">
              <w:r w:rsidRPr="00B44471">
                <w:rPr>
                  <w:rFonts w:ascii="Adobe Caslon Pro" w:hAnsi="Adobe Caslon Pro" w:cs="F15"/>
                  <w:sz w:val="20"/>
                  <w:szCs w:val="20"/>
                  <w:rPrChange w:id="2358" w:author="Sher Afghan Asad" w:date="2019-03-07T03:43:00Z">
                    <w:rPr>
                      <w:rFonts w:ascii="Garamond" w:hAnsi="Garamond" w:cs="F15"/>
                    </w:rPr>
                  </w:rPrChange>
                </w:rPr>
                <w:t>Altruism Black</w:t>
              </w:r>
            </w:ins>
          </w:p>
        </w:tc>
        <w:tc>
          <w:tcPr>
            <w:tcW w:w="3588" w:type="pct"/>
          </w:tcPr>
          <w:p w14:paraId="031FE1C6" w14:textId="613D4972" w:rsidR="00AB319A" w:rsidRPr="00B44471" w:rsidRDefault="00AB319A" w:rsidP="00AB319A">
            <w:pPr>
              <w:autoSpaceDE w:val="0"/>
              <w:autoSpaceDN w:val="0"/>
              <w:adjustRightInd w:val="0"/>
              <w:jc w:val="both"/>
              <w:rPr>
                <w:ins w:id="2359" w:author="Sher Afghan Asad" w:date="2019-03-07T03:32:00Z"/>
                <w:rFonts w:ascii="Adobe Caslon Pro" w:hAnsi="Adobe Caslon Pro" w:cs="F15"/>
                <w:sz w:val="20"/>
                <w:szCs w:val="20"/>
                <w:rPrChange w:id="2360" w:author="Sher Afghan Asad" w:date="2019-03-07T03:43:00Z">
                  <w:rPr>
                    <w:ins w:id="2361" w:author="Sher Afghan Asad" w:date="2019-03-07T03:32:00Z"/>
                    <w:rFonts w:ascii="Garamond" w:hAnsi="Garamond" w:cs="F15"/>
                  </w:rPr>
                </w:rPrChange>
              </w:rPr>
            </w:pPr>
            <w:ins w:id="2362" w:author="Sher Afghan Asad" w:date="2019-03-07T03:36:00Z">
              <w:r w:rsidRPr="00B44471">
                <w:rPr>
                  <w:rFonts w:ascii="Adobe Caslon Pro" w:hAnsi="Adobe Caslon Pro" w:cstheme="minorHAnsi"/>
                  <w:sz w:val="20"/>
                  <w:szCs w:val="20"/>
                  <w:rPrChange w:id="2363" w:author="Sher Afghan Asad" w:date="2019-03-07T03:43:00Z">
                    <w:rPr>
                      <w:rFonts w:ascii="Adobe Caslon Pro" w:hAnsi="Adobe Caslon Pro" w:cstheme="minorHAnsi"/>
                    </w:rPr>
                  </w:rPrChange>
                </w:rPr>
                <w:t>Earning rule will be the same as in the Altruism Baseline for both the worker and the employer. The employer’s forearm and hand will reveal dark/white skin color in the video.</w:t>
              </w:r>
            </w:ins>
            <w:ins w:id="2364" w:author="Sher Afghan Asad" w:date="2019-03-07T03:32:00Z">
              <w:r w:rsidRPr="00B44471">
                <w:rPr>
                  <w:rFonts w:ascii="Adobe Caslon Pro" w:hAnsi="Adobe Caslon Pro" w:cs="F15"/>
                  <w:sz w:val="20"/>
                  <w:szCs w:val="20"/>
                  <w:rPrChange w:id="2365" w:author="Sher Afghan Asad" w:date="2019-03-07T03:43:00Z">
                    <w:rPr>
                      <w:rFonts w:ascii="Garamond" w:hAnsi="Garamond" w:cs="F15"/>
                    </w:rPr>
                  </w:rPrChange>
                </w:rPr>
                <w:t xml:space="preserve"> The employer’s forearm and hand will be black in the video. </w:t>
              </w:r>
            </w:ins>
          </w:p>
        </w:tc>
      </w:tr>
      <w:tr w:rsidR="00AB319A" w:rsidRPr="00B44471" w14:paraId="3D67849A" w14:textId="77777777" w:rsidTr="00454D6C">
        <w:trPr>
          <w:trHeight w:val="144"/>
          <w:ins w:id="2366" w:author="Sher Afghan Asad" w:date="2019-03-07T03:32:00Z"/>
        </w:trPr>
        <w:tc>
          <w:tcPr>
            <w:tcW w:w="1412" w:type="pct"/>
          </w:tcPr>
          <w:p w14:paraId="1E7DA1F1" w14:textId="77777777" w:rsidR="00AB319A" w:rsidRPr="00B44471" w:rsidRDefault="00AB319A" w:rsidP="00AB319A">
            <w:pPr>
              <w:autoSpaceDE w:val="0"/>
              <w:autoSpaceDN w:val="0"/>
              <w:adjustRightInd w:val="0"/>
              <w:jc w:val="both"/>
              <w:rPr>
                <w:ins w:id="2367" w:author="Sher Afghan Asad" w:date="2019-03-07T03:32:00Z"/>
                <w:rFonts w:ascii="Adobe Caslon Pro" w:hAnsi="Adobe Caslon Pro" w:cs="F15"/>
                <w:sz w:val="20"/>
                <w:szCs w:val="20"/>
                <w:rPrChange w:id="2368" w:author="Sher Afghan Asad" w:date="2019-03-07T03:43:00Z">
                  <w:rPr>
                    <w:ins w:id="2369" w:author="Sher Afghan Asad" w:date="2019-03-07T03:32:00Z"/>
                    <w:rFonts w:ascii="Garamond" w:hAnsi="Garamond" w:cs="F15"/>
                  </w:rPr>
                </w:rPrChange>
              </w:rPr>
            </w:pPr>
            <w:ins w:id="2370" w:author="Sher Afghan Asad" w:date="2019-03-07T03:32:00Z">
              <w:r w:rsidRPr="00B44471">
                <w:rPr>
                  <w:rFonts w:ascii="Adobe Caslon Pro" w:hAnsi="Adobe Caslon Pro" w:cs="F15"/>
                  <w:sz w:val="20"/>
                  <w:szCs w:val="20"/>
                  <w:rPrChange w:id="2371" w:author="Sher Afghan Asad" w:date="2019-03-07T03:43:00Z">
                    <w:rPr>
                      <w:rFonts w:ascii="Garamond" w:hAnsi="Garamond" w:cs="F15"/>
                    </w:rPr>
                  </w:rPrChange>
                </w:rPr>
                <w:t>Altruism White</w:t>
              </w:r>
            </w:ins>
          </w:p>
        </w:tc>
        <w:tc>
          <w:tcPr>
            <w:tcW w:w="3588" w:type="pct"/>
          </w:tcPr>
          <w:p w14:paraId="0DE24B18" w14:textId="1AD53C7F" w:rsidR="00AB319A" w:rsidRPr="00B44471" w:rsidRDefault="00AB319A" w:rsidP="00AB319A">
            <w:pPr>
              <w:autoSpaceDE w:val="0"/>
              <w:autoSpaceDN w:val="0"/>
              <w:adjustRightInd w:val="0"/>
              <w:jc w:val="both"/>
              <w:rPr>
                <w:ins w:id="2372" w:author="Sher Afghan Asad" w:date="2019-03-07T03:32:00Z"/>
                <w:rFonts w:ascii="Adobe Caslon Pro" w:hAnsi="Adobe Caslon Pro" w:cs="F15"/>
                <w:sz w:val="20"/>
                <w:szCs w:val="20"/>
                <w:rPrChange w:id="2373" w:author="Sher Afghan Asad" w:date="2019-03-07T03:43:00Z">
                  <w:rPr>
                    <w:ins w:id="2374" w:author="Sher Afghan Asad" w:date="2019-03-07T03:32:00Z"/>
                    <w:rFonts w:ascii="Garamond" w:hAnsi="Garamond" w:cs="F15"/>
                  </w:rPr>
                </w:rPrChange>
              </w:rPr>
            </w:pPr>
            <w:ins w:id="2375" w:author="Sher Afghan Asad" w:date="2019-03-07T03:37:00Z">
              <w:r w:rsidRPr="00B44471">
                <w:rPr>
                  <w:rFonts w:ascii="Adobe Caslon Pro" w:hAnsi="Adobe Caslon Pro" w:cstheme="minorHAnsi"/>
                  <w:sz w:val="20"/>
                  <w:szCs w:val="20"/>
                  <w:rPrChange w:id="2376" w:author="Sher Afghan Asad" w:date="2019-03-07T03:43:00Z">
                    <w:rPr>
                      <w:rFonts w:ascii="Adobe Caslon Pro" w:hAnsi="Adobe Caslon Pro" w:cstheme="minorHAnsi"/>
                    </w:rPr>
                  </w:rPrChange>
                </w:rPr>
                <w:t>Earning rule will be the same as in the Altruism Baseline for both the worker and the employer. The employer’s forearm and hand will reveal dark/white skin color in the video.</w:t>
              </w:r>
            </w:ins>
            <w:ins w:id="2377" w:author="Sher Afghan Asad" w:date="2019-03-07T03:32:00Z">
              <w:r w:rsidRPr="00B44471">
                <w:rPr>
                  <w:rFonts w:ascii="Adobe Caslon Pro" w:hAnsi="Adobe Caslon Pro" w:cs="F15"/>
                  <w:sz w:val="20"/>
                  <w:szCs w:val="20"/>
                  <w:rPrChange w:id="2378" w:author="Sher Afghan Asad" w:date="2019-03-07T03:43:00Z">
                    <w:rPr>
                      <w:rFonts w:ascii="Garamond" w:hAnsi="Garamond" w:cs="F15"/>
                    </w:rPr>
                  </w:rPrChange>
                </w:rPr>
                <w:t xml:space="preserve"> The employer’s forearm and hand will be white in the video.</w:t>
              </w:r>
            </w:ins>
          </w:p>
        </w:tc>
      </w:tr>
      <w:tr w:rsidR="00AB319A" w:rsidRPr="00B44471" w14:paraId="52D4080C" w14:textId="77777777" w:rsidTr="00454D6C">
        <w:trPr>
          <w:trHeight w:val="144"/>
          <w:ins w:id="2379" w:author="Sher Afghan Asad" w:date="2019-03-07T03:32:00Z"/>
        </w:trPr>
        <w:tc>
          <w:tcPr>
            <w:tcW w:w="1412" w:type="pct"/>
          </w:tcPr>
          <w:p w14:paraId="4756DA37" w14:textId="77777777" w:rsidR="00AB319A" w:rsidRPr="00B44471" w:rsidRDefault="00AB319A" w:rsidP="00AB319A">
            <w:pPr>
              <w:autoSpaceDE w:val="0"/>
              <w:autoSpaceDN w:val="0"/>
              <w:adjustRightInd w:val="0"/>
              <w:jc w:val="both"/>
              <w:rPr>
                <w:ins w:id="2380" w:author="Sher Afghan Asad" w:date="2019-03-07T03:32:00Z"/>
                <w:rFonts w:ascii="Adobe Caslon Pro" w:hAnsi="Adobe Caslon Pro" w:cs="F15"/>
                <w:sz w:val="20"/>
                <w:szCs w:val="20"/>
                <w:rPrChange w:id="2381" w:author="Sher Afghan Asad" w:date="2019-03-07T03:43:00Z">
                  <w:rPr>
                    <w:ins w:id="2382" w:author="Sher Afghan Asad" w:date="2019-03-07T03:32:00Z"/>
                    <w:rFonts w:ascii="Garamond" w:hAnsi="Garamond" w:cs="F15"/>
                  </w:rPr>
                </w:rPrChange>
              </w:rPr>
            </w:pPr>
            <w:ins w:id="2383" w:author="Sher Afghan Asad" w:date="2019-03-07T03:32:00Z">
              <w:r w:rsidRPr="00B44471">
                <w:rPr>
                  <w:rFonts w:ascii="Adobe Caslon Pro" w:hAnsi="Adobe Caslon Pro" w:cs="F15"/>
                  <w:sz w:val="20"/>
                  <w:szCs w:val="20"/>
                  <w:rPrChange w:id="2384" w:author="Sher Afghan Asad" w:date="2019-03-07T03:43:00Z">
                    <w:rPr>
                      <w:rFonts w:ascii="Garamond" w:hAnsi="Garamond" w:cs="F15"/>
                    </w:rPr>
                  </w:rPrChange>
                </w:rPr>
                <w:t>Reciprocity Baseline</w:t>
              </w:r>
            </w:ins>
          </w:p>
        </w:tc>
        <w:tc>
          <w:tcPr>
            <w:tcW w:w="3588" w:type="pct"/>
          </w:tcPr>
          <w:p w14:paraId="5DEC71BB" w14:textId="39CDE3C9" w:rsidR="00AB319A" w:rsidRPr="00B44471" w:rsidRDefault="00AB319A">
            <w:pPr>
              <w:autoSpaceDE w:val="0"/>
              <w:autoSpaceDN w:val="0"/>
              <w:adjustRightInd w:val="0"/>
              <w:jc w:val="both"/>
              <w:rPr>
                <w:ins w:id="2385" w:author="Sher Afghan Asad" w:date="2019-03-07T03:32:00Z"/>
                <w:rFonts w:ascii="Adobe Caslon Pro" w:hAnsi="Adobe Caslon Pro" w:cs="F15"/>
                <w:sz w:val="20"/>
                <w:szCs w:val="20"/>
                <w:rPrChange w:id="2386" w:author="Sher Afghan Asad" w:date="2019-03-07T03:43:00Z">
                  <w:rPr>
                    <w:ins w:id="2387" w:author="Sher Afghan Asad" w:date="2019-03-07T03:32:00Z"/>
                    <w:rFonts w:ascii="Garamond" w:hAnsi="Garamond" w:cs="F15"/>
                  </w:rPr>
                </w:rPrChange>
              </w:rPr>
            </w:pPr>
            <w:ins w:id="2388" w:author="Sher Afghan Asad" w:date="2019-03-07T03:37:00Z">
              <w:r w:rsidRPr="00B44471">
                <w:rPr>
                  <w:rFonts w:ascii="Adobe Caslon Pro" w:hAnsi="Adobe Caslon Pro" w:cstheme="minorHAnsi"/>
                  <w:sz w:val="20"/>
                  <w:szCs w:val="20"/>
                  <w:rPrChange w:id="2389" w:author="Sher Afghan Asad" w:date="2019-03-07T03:43:00Z">
                    <w:rPr>
                      <w:rFonts w:ascii="Adobe Caslon Pro" w:hAnsi="Adobe Caslon Pro" w:cstheme="minorHAnsi"/>
                    </w:rPr>
                  </w:rPrChange>
                </w:rPr>
                <w:t xml:space="preserve">A worker’s payment is unaffected by the number of points he scores in the task. </w:t>
              </w:r>
              <w:r w:rsidRPr="00B44471">
                <w:rPr>
                  <w:rFonts w:ascii="Adobe Caslon Pro" w:hAnsi="Adobe Caslon Pro" w:cstheme="minorHAnsi"/>
                  <w:noProof/>
                  <w:sz w:val="20"/>
                  <w:szCs w:val="20"/>
                  <w:rPrChange w:id="2390" w:author="Sher Afghan Asad" w:date="2019-03-07T03:43:00Z">
                    <w:rPr>
                      <w:rFonts w:ascii="Adobe Caslon Pro" w:hAnsi="Adobe Caslon Pro" w:cstheme="minorHAnsi"/>
                      <w:noProof/>
                    </w:rPr>
                  </w:rPrChange>
                </w:rPr>
                <w:t>The worker</w:t>
              </w:r>
              <w:r w:rsidRPr="00B44471">
                <w:rPr>
                  <w:rFonts w:ascii="Adobe Caslon Pro" w:hAnsi="Adobe Caslon Pro" w:cstheme="minorHAnsi"/>
                  <w:sz w:val="20"/>
                  <w:szCs w:val="20"/>
                  <w:rPrChange w:id="2391" w:author="Sher Afghan Asad" w:date="2019-03-07T03:43:00Z">
                    <w:rPr>
                      <w:rFonts w:ascii="Adobe Caslon Pro" w:hAnsi="Adobe Caslon Pro" w:cstheme="minorHAnsi"/>
                    </w:rPr>
                  </w:rPrChange>
                </w:rPr>
                <w:t xml:space="preserve"> will </w:t>
              </w:r>
              <w:r w:rsidRPr="00B44471">
                <w:rPr>
                  <w:rFonts w:ascii="Adobe Caslon Pro" w:hAnsi="Adobe Caslon Pro" w:cstheme="minorHAnsi"/>
                  <w:noProof/>
                  <w:sz w:val="20"/>
                  <w:szCs w:val="20"/>
                  <w:rPrChange w:id="2392" w:author="Sher Afghan Asad" w:date="2019-03-07T03:43:00Z">
                    <w:rPr>
                      <w:rFonts w:ascii="Adobe Caslon Pro" w:hAnsi="Adobe Caslon Pro" w:cstheme="minorHAnsi"/>
                      <w:noProof/>
                    </w:rPr>
                  </w:rPrChange>
                </w:rPr>
                <w:t>be paid</w:t>
              </w:r>
              <w:r w:rsidRPr="00B44471">
                <w:rPr>
                  <w:rFonts w:ascii="Adobe Caslon Pro" w:hAnsi="Adobe Caslon Pro" w:cstheme="minorHAnsi"/>
                  <w:sz w:val="20"/>
                  <w:szCs w:val="20"/>
                  <w:rPrChange w:id="2393" w:author="Sher Afghan Asad" w:date="2019-03-07T03:43:00Z">
                    <w:rPr>
                      <w:rFonts w:ascii="Adobe Caslon Pro" w:hAnsi="Adobe Caslon Pro" w:cstheme="minorHAnsi"/>
                    </w:rPr>
                  </w:rPrChange>
                </w:rPr>
                <w:t xml:space="preserve"> 20 cents </w:t>
              </w:r>
              <w:r w:rsidRPr="00B44471">
                <w:rPr>
                  <w:rFonts w:ascii="Adobe Caslon Pro" w:hAnsi="Adobe Caslon Pro" w:cstheme="minorHAnsi"/>
                  <w:i/>
                  <w:sz w:val="20"/>
                  <w:szCs w:val="20"/>
                  <w:rPrChange w:id="2394" w:author="Sher Afghan Asad" w:date="2019-03-07T03:43:00Z">
                    <w:rPr>
                      <w:rFonts w:ascii="Adobe Caslon Pro" w:hAnsi="Adobe Caslon Pro" w:cstheme="minorHAnsi"/>
                      <w:i/>
                    </w:rPr>
                  </w:rPrChange>
                </w:rPr>
                <w:t>extra</w:t>
              </w:r>
              <w:r w:rsidRPr="00B44471">
                <w:rPr>
                  <w:rFonts w:ascii="Adobe Caslon Pro" w:hAnsi="Adobe Caslon Pro" w:cstheme="minorHAnsi"/>
                  <w:sz w:val="20"/>
                  <w:szCs w:val="20"/>
                  <w:rPrChange w:id="2395" w:author="Sher Afghan Asad" w:date="2019-03-07T03:43:00Z">
                    <w:rPr>
                      <w:rFonts w:ascii="Adobe Caslon Pro" w:hAnsi="Adobe Caslon Pro" w:cstheme="minorHAnsi"/>
                    </w:rPr>
                  </w:rPrChange>
                </w:rPr>
                <w:t xml:space="preserve"> as a reward before the task begins.</w:t>
              </w:r>
              <w:r w:rsidRPr="00B44471">
                <w:rPr>
                  <w:rFonts w:ascii="Adobe Caslon Pro" w:hAnsi="Adobe Caslon Pro" w:cstheme="minorHAnsi"/>
                  <w:noProof/>
                  <w:sz w:val="20"/>
                  <w:szCs w:val="20"/>
                  <w:rPrChange w:id="2396" w:author="Sher Afghan Asad" w:date="2019-03-07T03:43:00Z">
                    <w:rPr>
                      <w:rFonts w:ascii="Adobe Caslon Pro" w:hAnsi="Adobe Caslon Pro" w:cstheme="minorHAnsi"/>
                      <w:noProof/>
                    </w:rPr>
                  </w:rPrChange>
                </w:rPr>
                <w:t xml:space="preserve"> Worker’s matched</w:t>
              </w:r>
              <w:r w:rsidRPr="00B44471">
                <w:rPr>
                  <w:rFonts w:ascii="Adobe Caslon Pro" w:hAnsi="Adobe Caslon Pro" w:cstheme="minorHAnsi"/>
                  <w:sz w:val="20"/>
                  <w:szCs w:val="20"/>
                  <w:rPrChange w:id="2397" w:author="Sher Afghan Asad" w:date="2019-03-07T03:43:00Z">
                    <w:rPr>
                      <w:rFonts w:ascii="Adobe Caslon Pro" w:hAnsi="Adobe Caslon Pro" w:cstheme="minorHAnsi"/>
                    </w:rPr>
                  </w:rPrChange>
                </w:rPr>
                <w:t xml:space="preserve"> employer will be paid 1 cent for every 100 points scored by the worker. While recording the video, the employer will wear full sleeves and typing gloves to ensure skin-color </w:t>
              </w:r>
              <w:r w:rsidRPr="00B44471">
                <w:rPr>
                  <w:rFonts w:ascii="Adobe Caslon Pro" w:hAnsi="Adobe Caslon Pro" w:cstheme="minorHAnsi"/>
                  <w:noProof/>
                  <w:sz w:val="20"/>
                  <w:szCs w:val="20"/>
                  <w:rPrChange w:id="2398" w:author="Sher Afghan Asad" w:date="2019-03-07T03:43:00Z">
                    <w:rPr>
                      <w:rFonts w:ascii="Adobe Caslon Pro" w:hAnsi="Adobe Caslon Pro" w:cstheme="minorHAnsi"/>
                      <w:noProof/>
                    </w:rPr>
                  </w:rPrChange>
                </w:rPr>
                <w:t>is not revealed</w:t>
              </w:r>
            </w:ins>
            <w:ins w:id="2399" w:author="Sher Afghan Asad" w:date="2019-03-07T03:38:00Z">
              <w:r w:rsidRPr="00B44471">
                <w:rPr>
                  <w:rFonts w:ascii="Adobe Caslon Pro" w:hAnsi="Adobe Caslon Pro" w:cstheme="minorHAnsi"/>
                  <w:noProof/>
                  <w:sz w:val="20"/>
                  <w:szCs w:val="20"/>
                  <w:rPrChange w:id="2400" w:author="Sher Afghan Asad" w:date="2019-03-07T03:43:00Z">
                    <w:rPr>
                      <w:rFonts w:ascii="Adobe Caslon Pro" w:hAnsi="Adobe Caslon Pro" w:cstheme="minorHAnsi"/>
                      <w:noProof/>
                    </w:rPr>
                  </w:rPrChange>
                </w:rPr>
                <w:t>.</w:t>
              </w:r>
            </w:ins>
          </w:p>
        </w:tc>
      </w:tr>
      <w:tr w:rsidR="00AB319A" w:rsidRPr="00B44471" w14:paraId="7C0E80A8" w14:textId="77777777" w:rsidTr="00454D6C">
        <w:trPr>
          <w:trHeight w:val="144"/>
          <w:ins w:id="2401" w:author="Sher Afghan Asad" w:date="2019-03-07T03:32:00Z"/>
        </w:trPr>
        <w:tc>
          <w:tcPr>
            <w:tcW w:w="1412" w:type="pct"/>
          </w:tcPr>
          <w:p w14:paraId="2B458A87" w14:textId="77777777" w:rsidR="00AB319A" w:rsidRPr="00B44471" w:rsidRDefault="00AB319A" w:rsidP="00AB319A">
            <w:pPr>
              <w:autoSpaceDE w:val="0"/>
              <w:autoSpaceDN w:val="0"/>
              <w:adjustRightInd w:val="0"/>
              <w:jc w:val="both"/>
              <w:rPr>
                <w:ins w:id="2402" w:author="Sher Afghan Asad" w:date="2019-03-07T03:32:00Z"/>
                <w:rFonts w:ascii="Adobe Caslon Pro" w:hAnsi="Adobe Caslon Pro" w:cs="F15"/>
                <w:sz w:val="20"/>
                <w:szCs w:val="20"/>
                <w:rPrChange w:id="2403" w:author="Sher Afghan Asad" w:date="2019-03-07T03:43:00Z">
                  <w:rPr>
                    <w:ins w:id="2404" w:author="Sher Afghan Asad" w:date="2019-03-07T03:32:00Z"/>
                    <w:rFonts w:ascii="Garamond" w:hAnsi="Garamond" w:cs="F15"/>
                  </w:rPr>
                </w:rPrChange>
              </w:rPr>
            </w:pPr>
            <w:ins w:id="2405" w:author="Sher Afghan Asad" w:date="2019-03-07T03:32:00Z">
              <w:r w:rsidRPr="00B44471">
                <w:rPr>
                  <w:rFonts w:ascii="Adobe Caslon Pro" w:hAnsi="Adobe Caslon Pro" w:cs="F15"/>
                  <w:sz w:val="20"/>
                  <w:szCs w:val="20"/>
                  <w:rPrChange w:id="2406" w:author="Sher Afghan Asad" w:date="2019-03-07T03:43:00Z">
                    <w:rPr>
                      <w:rFonts w:ascii="Garamond" w:hAnsi="Garamond" w:cs="F15"/>
                    </w:rPr>
                  </w:rPrChange>
                </w:rPr>
                <w:t>Reciprocity Black</w:t>
              </w:r>
            </w:ins>
          </w:p>
        </w:tc>
        <w:tc>
          <w:tcPr>
            <w:tcW w:w="3588" w:type="pct"/>
          </w:tcPr>
          <w:p w14:paraId="24FF9547" w14:textId="6AFF696A" w:rsidR="00AB319A" w:rsidRPr="00B44471" w:rsidRDefault="00AB319A">
            <w:pPr>
              <w:autoSpaceDE w:val="0"/>
              <w:autoSpaceDN w:val="0"/>
              <w:adjustRightInd w:val="0"/>
              <w:jc w:val="both"/>
              <w:rPr>
                <w:ins w:id="2407" w:author="Sher Afghan Asad" w:date="2019-03-07T03:32:00Z"/>
                <w:rFonts w:ascii="Adobe Caslon Pro" w:hAnsi="Adobe Caslon Pro" w:cs="F15"/>
                <w:sz w:val="20"/>
                <w:szCs w:val="20"/>
                <w:rPrChange w:id="2408" w:author="Sher Afghan Asad" w:date="2019-03-07T03:43:00Z">
                  <w:rPr>
                    <w:ins w:id="2409" w:author="Sher Afghan Asad" w:date="2019-03-07T03:32:00Z"/>
                    <w:rFonts w:ascii="Garamond" w:hAnsi="Garamond" w:cs="F15"/>
                  </w:rPr>
                </w:rPrChange>
              </w:rPr>
            </w:pPr>
            <w:ins w:id="2410" w:author="Sher Afghan Asad" w:date="2019-03-07T03:38:00Z">
              <w:r w:rsidRPr="00B44471">
                <w:rPr>
                  <w:rFonts w:ascii="Adobe Caslon Pro" w:hAnsi="Adobe Caslon Pro" w:cstheme="minorHAnsi"/>
                  <w:sz w:val="20"/>
                  <w:szCs w:val="20"/>
                  <w:rPrChange w:id="2411" w:author="Sher Afghan Asad" w:date="2019-03-07T03:43:00Z">
                    <w:rPr>
                      <w:rFonts w:ascii="Adobe Caslon Pro" w:hAnsi="Adobe Caslon Pro" w:cstheme="minorHAnsi"/>
                    </w:rPr>
                  </w:rPrChange>
                </w:rPr>
                <w:t xml:space="preserve">Earning rule will be the same as in the Reciprocity Baseline for both the worker and the employer. The employer’s forearm and hand will appear dark-skinned in the video. </w:t>
              </w:r>
            </w:ins>
          </w:p>
        </w:tc>
      </w:tr>
      <w:tr w:rsidR="00AB319A" w:rsidRPr="00B44471" w14:paraId="20934F24" w14:textId="77777777" w:rsidTr="00454D6C">
        <w:trPr>
          <w:trHeight w:val="144"/>
          <w:ins w:id="2412" w:author="Sher Afghan Asad" w:date="2019-03-07T03:32:00Z"/>
        </w:trPr>
        <w:tc>
          <w:tcPr>
            <w:tcW w:w="1412" w:type="pct"/>
          </w:tcPr>
          <w:p w14:paraId="536AB241" w14:textId="77777777" w:rsidR="00AB319A" w:rsidRPr="00B44471" w:rsidRDefault="00AB319A" w:rsidP="00AB319A">
            <w:pPr>
              <w:autoSpaceDE w:val="0"/>
              <w:autoSpaceDN w:val="0"/>
              <w:adjustRightInd w:val="0"/>
              <w:jc w:val="both"/>
              <w:rPr>
                <w:ins w:id="2413" w:author="Sher Afghan Asad" w:date="2019-03-07T03:32:00Z"/>
                <w:rFonts w:ascii="Adobe Caslon Pro" w:hAnsi="Adobe Caslon Pro" w:cs="F15"/>
                <w:sz w:val="20"/>
                <w:szCs w:val="20"/>
                <w:rPrChange w:id="2414" w:author="Sher Afghan Asad" w:date="2019-03-07T03:43:00Z">
                  <w:rPr>
                    <w:ins w:id="2415" w:author="Sher Afghan Asad" w:date="2019-03-07T03:32:00Z"/>
                    <w:rFonts w:ascii="Garamond" w:hAnsi="Garamond" w:cs="F15"/>
                  </w:rPr>
                </w:rPrChange>
              </w:rPr>
            </w:pPr>
            <w:ins w:id="2416" w:author="Sher Afghan Asad" w:date="2019-03-07T03:32:00Z">
              <w:r w:rsidRPr="00B44471">
                <w:rPr>
                  <w:rFonts w:ascii="Adobe Caslon Pro" w:hAnsi="Adobe Caslon Pro" w:cs="F15"/>
                  <w:sz w:val="20"/>
                  <w:szCs w:val="20"/>
                  <w:rPrChange w:id="2417" w:author="Sher Afghan Asad" w:date="2019-03-07T03:43:00Z">
                    <w:rPr>
                      <w:rFonts w:ascii="Garamond" w:hAnsi="Garamond" w:cs="F15"/>
                    </w:rPr>
                  </w:rPrChange>
                </w:rPr>
                <w:t>Reciprocity White</w:t>
              </w:r>
            </w:ins>
          </w:p>
        </w:tc>
        <w:tc>
          <w:tcPr>
            <w:tcW w:w="3588" w:type="pct"/>
          </w:tcPr>
          <w:p w14:paraId="5EB35366" w14:textId="34F12DF0" w:rsidR="00AB319A" w:rsidRPr="00B44471" w:rsidRDefault="00AB319A" w:rsidP="00AB319A">
            <w:pPr>
              <w:autoSpaceDE w:val="0"/>
              <w:autoSpaceDN w:val="0"/>
              <w:adjustRightInd w:val="0"/>
              <w:jc w:val="both"/>
              <w:rPr>
                <w:ins w:id="2418" w:author="Sher Afghan Asad" w:date="2019-03-07T03:32:00Z"/>
                <w:rFonts w:ascii="Adobe Caslon Pro" w:hAnsi="Adobe Caslon Pro" w:cs="F15"/>
                <w:sz w:val="20"/>
                <w:szCs w:val="20"/>
                <w:rPrChange w:id="2419" w:author="Sher Afghan Asad" w:date="2019-03-07T03:43:00Z">
                  <w:rPr>
                    <w:ins w:id="2420" w:author="Sher Afghan Asad" w:date="2019-03-07T03:32:00Z"/>
                    <w:rFonts w:ascii="Garamond" w:hAnsi="Garamond" w:cs="F15"/>
                  </w:rPr>
                </w:rPrChange>
              </w:rPr>
            </w:pPr>
            <w:ins w:id="2421" w:author="Sher Afghan Asad" w:date="2019-03-07T03:39:00Z">
              <w:r w:rsidRPr="00B44471">
                <w:rPr>
                  <w:rFonts w:ascii="Adobe Caslon Pro" w:hAnsi="Adobe Caslon Pro" w:cstheme="minorHAnsi"/>
                  <w:sz w:val="20"/>
                  <w:szCs w:val="20"/>
                  <w:rPrChange w:id="2422" w:author="Sher Afghan Asad" w:date="2019-03-07T03:43:00Z">
                    <w:rPr>
                      <w:rFonts w:ascii="Adobe Caslon Pro" w:hAnsi="Adobe Caslon Pro" w:cstheme="minorHAnsi"/>
                    </w:rPr>
                  </w:rPrChange>
                </w:rPr>
                <w:t>Earning rule will be the same as in the Reciprocity Baseline for both the worker and the employer. The employer’s forearm and hand will appear white-skinned in the video.</w:t>
              </w:r>
            </w:ins>
          </w:p>
        </w:tc>
      </w:tr>
    </w:tbl>
    <w:p w14:paraId="5D0DB2E3" w14:textId="6FD65A1E" w:rsidR="00134B25" w:rsidRPr="00B44471" w:rsidDel="00AB319A" w:rsidRDefault="00134B25">
      <w:pPr>
        <w:autoSpaceDE w:val="0"/>
        <w:autoSpaceDN w:val="0"/>
        <w:adjustRightInd w:val="0"/>
        <w:spacing w:before="120" w:after="120" w:line="240" w:lineRule="auto"/>
        <w:jc w:val="both"/>
        <w:rPr>
          <w:ins w:id="2423" w:author="Bhattacharya, Joydeep [ECONS] [2]" w:date="2019-03-06T13:27:00Z"/>
          <w:del w:id="2424" w:author="Sher Afghan Asad" w:date="2019-03-07T03:40:00Z"/>
          <w:rFonts w:ascii="Adobe Caslon Pro" w:hAnsi="Adobe Caslon Pro" w:cstheme="minorHAnsi"/>
        </w:rPr>
      </w:pPr>
    </w:p>
    <w:p w14:paraId="08E581B1" w14:textId="38190CA5" w:rsidR="00134B25" w:rsidRPr="00B44471" w:rsidDel="00BB3169" w:rsidRDefault="00134B25">
      <w:pPr>
        <w:autoSpaceDE w:val="0"/>
        <w:autoSpaceDN w:val="0"/>
        <w:adjustRightInd w:val="0"/>
        <w:spacing w:before="120" w:after="120" w:line="240" w:lineRule="auto"/>
        <w:jc w:val="both"/>
        <w:rPr>
          <w:del w:id="2425" w:author="Bhattacharya, Joydeep [ECONS] [2]" w:date="2019-03-06T13:53:00Z"/>
          <w:rFonts w:ascii="Adobe Caslon Pro" w:hAnsi="Adobe Caslon Pro" w:cstheme="minorHAnsi"/>
          <w:rPrChange w:id="2426" w:author="Sher Afghan Asad" w:date="2019-03-07T03:43:00Z">
            <w:rPr>
              <w:del w:id="2427" w:author="Bhattacharya, Joydeep [ECONS] [2]" w:date="2019-03-06T13:53:00Z"/>
              <w:rFonts w:ascii="Garamond" w:hAnsi="Garamond" w:cs="F15"/>
            </w:rPr>
          </w:rPrChange>
        </w:rPr>
      </w:pPr>
    </w:p>
    <w:tbl>
      <w:tblPr>
        <w:tblStyle w:val="TableGrid"/>
        <w:tblW w:w="5000" w:type="pct"/>
        <w:tblLook w:val="04A0" w:firstRow="1" w:lastRow="0" w:firstColumn="1" w:lastColumn="0" w:noHBand="0" w:noVBand="1"/>
      </w:tblPr>
      <w:tblGrid>
        <w:gridCol w:w="2640"/>
        <w:gridCol w:w="6710"/>
      </w:tblGrid>
      <w:tr w:rsidR="00CA01C3" w:rsidRPr="00B44471" w:rsidDel="00AB319A" w14:paraId="7BF99E99" w14:textId="3501CD70" w:rsidTr="00CA01C3">
        <w:trPr>
          <w:trHeight w:val="144"/>
          <w:del w:id="2428" w:author="Sher Afghan Asad" w:date="2019-03-07T03:39:00Z"/>
        </w:trPr>
        <w:tc>
          <w:tcPr>
            <w:tcW w:w="1412" w:type="pct"/>
          </w:tcPr>
          <w:p w14:paraId="2307ECFF" w14:textId="5E836833" w:rsidR="00CA01C3" w:rsidRPr="00B44471" w:rsidDel="00AB319A" w:rsidRDefault="00CA01C3">
            <w:pPr>
              <w:autoSpaceDE w:val="0"/>
              <w:autoSpaceDN w:val="0"/>
              <w:adjustRightInd w:val="0"/>
              <w:jc w:val="both"/>
              <w:rPr>
                <w:del w:id="2429" w:author="Sher Afghan Asad" w:date="2019-03-07T03:39:00Z"/>
                <w:rFonts w:ascii="Adobe Caslon Pro" w:hAnsi="Adobe Caslon Pro" w:cstheme="minorHAnsi"/>
                <w:b/>
                <w:bCs/>
                <w:rPrChange w:id="2430" w:author="Sher Afghan Asad" w:date="2019-03-07T03:43:00Z">
                  <w:rPr>
                    <w:del w:id="2431" w:author="Sher Afghan Asad" w:date="2019-03-07T03:39:00Z"/>
                    <w:rFonts w:ascii="Garamond" w:hAnsi="Garamond" w:cs="F15"/>
                    <w:b/>
                    <w:bCs/>
                  </w:rPr>
                </w:rPrChange>
              </w:rPr>
              <w:pPrChange w:id="2432" w:author="Bhattacharya, Joydeep [ECONS] [2]" w:date="2019-03-06T13:35:00Z">
                <w:pPr>
                  <w:autoSpaceDE w:val="0"/>
                  <w:autoSpaceDN w:val="0"/>
                  <w:adjustRightInd w:val="0"/>
                  <w:jc w:val="center"/>
                </w:pPr>
              </w:pPrChange>
            </w:pPr>
            <w:del w:id="2433" w:author="Sher Afghan Asad" w:date="2019-03-07T03:39:00Z">
              <w:r w:rsidRPr="00B44471" w:rsidDel="00AB319A">
                <w:rPr>
                  <w:rFonts w:ascii="Adobe Caslon Pro" w:hAnsi="Adobe Caslon Pro" w:cstheme="minorHAnsi"/>
                  <w:b/>
                  <w:bCs/>
                  <w:rPrChange w:id="2434" w:author="Sher Afghan Asad" w:date="2019-03-07T03:43:00Z">
                    <w:rPr>
                      <w:rFonts w:ascii="Garamond" w:hAnsi="Garamond" w:cs="F15"/>
                      <w:b/>
                      <w:bCs/>
                    </w:rPr>
                  </w:rPrChange>
                </w:rPr>
                <w:delText>Treatment</w:delText>
              </w:r>
            </w:del>
          </w:p>
        </w:tc>
        <w:tc>
          <w:tcPr>
            <w:tcW w:w="3588" w:type="pct"/>
          </w:tcPr>
          <w:p w14:paraId="021BB4F4" w14:textId="50D5CC0C" w:rsidR="00CA01C3" w:rsidRPr="00B44471" w:rsidDel="00AB319A" w:rsidRDefault="00CA01C3">
            <w:pPr>
              <w:tabs>
                <w:tab w:val="left" w:pos="1591"/>
              </w:tabs>
              <w:autoSpaceDE w:val="0"/>
              <w:autoSpaceDN w:val="0"/>
              <w:adjustRightInd w:val="0"/>
              <w:jc w:val="both"/>
              <w:rPr>
                <w:del w:id="2435" w:author="Sher Afghan Asad" w:date="2019-03-07T03:39:00Z"/>
                <w:rFonts w:ascii="Adobe Caslon Pro" w:hAnsi="Adobe Caslon Pro" w:cstheme="minorHAnsi"/>
                <w:b/>
                <w:bCs/>
                <w:rPrChange w:id="2436" w:author="Sher Afghan Asad" w:date="2019-03-07T03:43:00Z">
                  <w:rPr>
                    <w:del w:id="2437" w:author="Sher Afghan Asad" w:date="2019-03-07T03:39:00Z"/>
                    <w:rFonts w:ascii="Garamond" w:hAnsi="Garamond" w:cs="F15"/>
                    <w:b/>
                    <w:bCs/>
                  </w:rPr>
                </w:rPrChange>
              </w:rPr>
              <w:pPrChange w:id="2438" w:author="Bhattacharya, Joydeep [ECONS] [2]" w:date="2019-03-06T13:35:00Z">
                <w:pPr>
                  <w:tabs>
                    <w:tab w:val="left" w:pos="1591"/>
                  </w:tabs>
                  <w:autoSpaceDE w:val="0"/>
                  <w:autoSpaceDN w:val="0"/>
                  <w:adjustRightInd w:val="0"/>
                  <w:jc w:val="center"/>
                </w:pPr>
              </w:pPrChange>
            </w:pPr>
            <w:del w:id="2439" w:author="Sher Afghan Asad" w:date="2019-03-07T03:39:00Z">
              <w:r w:rsidRPr="00B44471" w:rsidDel="00AB319A">
                <w:rPr>
                  <w:rFonts w:ascii="Adobe Caslon Pro" w:hAnsi="Adobe Caslon Pro" w:cstheme="minorHAnsi"/>
                  <w:b/>
                  <w:bCs/>
                  <w:rPrChange w:id="2440" w:author="Sher Afghan Asad" w:date="2019-03-07T03:43:00Z">
                    <w:rPr>
                      <w:rFonts w:ascii="Garamond" w:hAnsi="Garamond" w:cs="F15"/>
                      <w:b/>
                      <w:bCs/>
                    </w:rPr>
                  </w:rPrChange>
                </w:rPr>
                <w:delText>Description</w:delText>
              </w:r>
            </w:del>
          </w:p>
        </w:tc>
      </w:tr>
      <w:tr w:rsidR="00CA01C3" w:rsidRPr="00B44471" w:rsidDel="00AB319A" w14:paraId="2130C5C3" w14:textId="192DDADD" w:rsidTr="00CA01C3">
        <w:trPr>
          <w:trHeight w:val="144"/>
          <w:del w:id="2441" w:author="Sher Afghan Asad" w:date="2019-03-07T03:39:00Z"/>
        </w:trPr>
        <w:tc>
          <w:tcPr>
            <w:tcW w:w="1412" w:type="pct"/>
          </w:tcPr>
          <w:p w14:paraId="32464900" w14:textId="21ADDD03" w:rsidR="00CA01C3" w:rsidRPr="00B44471" w:rsidDel="00AB319A" w:rsidRDefault="00CA01C3">
            <w:pPr>
              <w:autoSpaceDE w:val="0"/>
              <w:autoSpaceDN w:val="0"/>
              <w:adjustRightInd w:val="0"/>
              <w:jc w:val="both"/>
              <w:rPr>
                <w:del w:id="2442" w:author="Sher Afghan Asad" w:date="2019-03-07T03:39:00Z"/>
                <w:rFonts w:ascii="Adobe Caslon Pro" w:hAnsi="Adobe Caslon Pro" w:cstheme="minorHAnsi"/>
                <w:rPrChange w:id="2443" w:author="Sher Afghan Asad" w:date="2019-03-07T03:43:00Z">
                  <w:rPr>
                    <w:del w:id="2444" w:author="Sher Afghan Asad" w:date="2019-03-07T03:39:00Z"/>
                    <w:rFonts w:ascii="Garamond" w:hAnsi="Garamond" w:cs="F15"/>
                  </w:rPr>
                </w:rPrChange>
              </w:rPr>
            </w:pPr>
            <w:del w:id="2445" w:author="Sher Afghan Asad" w:date="2019-03-07T03:39:00Z">
              <w:r w:rsidRPr="00B44471" w:rsidDel="00AB319A">
                <w:rPr>
                  <w:rFonts w:ascii="Adobe Caslon Pro" w:hAnsi="Adobe Caslon Pro" w:cstheme="minorHAnsi"/>
                  <w:rPrChange w:id="2446" w:author="Sher Afghan Asad" w:date="2019-03-07T03:43:00Z">
                    <w:rPr>
                      <w:rFonts w:ascii="Garamond" w:hAnsi="Garamond" w:cs="F15"/>
                    </w:rPr>
                  </w:rPrChange>
                </w:rPr>
                <w:delText>Piece Rate – 0 cents</w:delText>
              </w:r>
            </w:del>
          </w:p>
        </w:tc>
        <w:tc>
          <w:tcPr>
            <w:tcW w:w="3588" w:type="pct"/>
          </w:tcPr>
          <w:p w14:paraId="4D6B4151" w14:textId="662AADC2" w:rsidR="00CA01C3" w:rsidRPr="00B44471" w:rsidDel="00AB319A" w:rsidRDefault="00CA01C3">
            <w:pPr>
              <w:autoSpaceDE w:val="0"/>
              <w:autoSpaceDN w:val="0"/>
              <w:adjustRightInd w:val="0"/>
              <w:jc w:val="both"/>
              <w:rPr>
                <w:del w:id="2447" w:author="Sher Afghan Asad" w:date="2019-03-07T03:39:00Z"/>
                <w:rFonts w:ascii="Adobe Caslon Pro" w:hAnsi="Adobe Caslon Pro" w:cstheme="minorHAnsi"/>
                <w:rPrChange w:id="2448" w:author="Sher Afghan Asad" w:date="2019-03-07T03:43:00Z">
                  <w:rPr>
                    <w:del w:id="2449" w:author="Sher Afghan Asad" w:date="2019-03-07T03:39:00Z"/>
                    <w:rFonts w:ascii="Garamond" w:hAnsi="Garamond" w:cs="F15"/>
                  </w:rPr>
                </w:rPrChange>
              </w:rPr>
            </w:pPr>
            <w:del w:id="2450" w:author="Sher Afghan Asad" w:date="2019-03-07T03:39:00Z">
              <w:r w:rsidRPr="00B44471" w:rsidDel="00AB319A">
                <w:rPr>
                  <w:rFonts w:ascii="Adobe Caslon Pro" w:hAnsi="Adobe Caslon Pro" w:cstheme="minorHAnsi"/>
                  <w:rPrChange w:id="2451" w:author="Sher Afghan Asad" w:date="2019-03-07T03:43:00Z">
                    <w:rPr>
                      <w:rFonts w:ascii="Garamond" w:hAnsi="Garamond" w:cs="F15"/>
                    </w:rPr>
                  </w:rPrChange>
                </w:rPr>
                <w:delText>A worker’s payment will not be</w:delText>
              </w:r>
            </w:del>
            <w:ins w:id="2452" w:author="Bhattacharya, Joydeep [ECONS] [2]" w:date="2019-03-06T13:27:00Z">
              <w:del w:id="2453" w:author="Sher Afghan Asad" w:date="2019-03-07T03:39:00Z">
                <w:r w:rsidR="00134B25" w:rsidRPr="00B44471" w:rsidDel="00AB319A">
                  <w:rPr>
                    <w:rFonts w:ascii="Adobe Caslon Pro" w:hAnsi="Adobe Caslon Pro" w:cstheme="minorHAnsi"/>
                  </w:rPr>
                  <w:delText>is un</w:delText>
                </w:r>
              </w:del>
            </w:ins>
            <w:del w:id="2454" w:author="Sher Afghan Asad" w:date="2019-03-07T03:39:00Z">
              <w:r w:rsidRPr="00B44471" w:rsidDel="00AB319A">
                <w:rPr>
                  <w:rFonts w:ascii="Adobe Caslon Pro" w:hAnsi="Adobe Caslon Pro" w:cstheme="minorHAnsi"/>
                  <w:rPrChange w:id="2455" w:author="Sher Afghan Asad" w:date="2019-03-07T03:43:00Z">
                    <w:rPr>
                      <w:rFonts w:ascii="Garamond" w:hAnsi="Garamond" w:cs="F15"/>
                    </w:rPr>
                  </w:rPrChange>
                </w:rPr>
                <w:delText xml:space="preserve"> affected by the number of points he/she scores in the task.</w:delText>
              </w:r>
            </w:del>
            <w:ins w:id="2456" w:author="Ritwik Banerjee" w:date="2019-03-06T11:41:00Z">
              <w:del w:id="2457" w:author="Sher Afghan Asad" w:date="2019-03-07T03:39:00Z">
                <w:r w:rsidR="00934A40" w:rsidRPr="00B44471" w:rsidDel="00AB319A">
                  <w:rPr>
                    <w:rFonts w:ascii="Adobe Caslon Pro" w:hAnsi="Adobe Caslon Pro" w:cstheme="minorHAnsi"/>
                  </w:rPr>
                  <w:delText xml:space="preserve"> </w:delText>
                </w:r>
              </w:del>
            </w:ins>
          </w:p>
          <w:p w14:paraId="26B5A2BC" w14:textId="6A7B59B8" w:rsidR="00CA01C3" w:rsidRPr="00B44471" w:rsidDel="00AB319A" w:rsidRDefault="00CA01C3">
            <w:pPr>
              <w:autoSpaceDE w:val="0"/>
              <w:autoSpaceDN w:val="0"/>
              <w:adjustRightInd w:val="0"/>
              <w:jc w:val="both"/>
              <w:rPr>
                <w:del w:id="2458" w:author="Sher Afghan Asad" w:date="2019-03-07T03:39:00Z"/>
                <w:rFonts w:ascii="Adobe Caslon Pro" w:hAnsi="Adobe Caslon Pro" w:cstheme="minorHAnsi"/>
                <w:rPrChange w:id="2459" w:author="Sher Afghan Asad" w:date="2019-03-07T03:43:00Z">
                  <w:rPr>
                    <w:del w:id="2460" w:author="Sher Afghan Asad" w:date="2019-03-07T03:39:00Z"/>
                    <w:rFonts w:ascii="Garamond" w:hAnsi="Garamond" w:cs="F15"/>
                  </w:rPr>
                </w:rPrChange>
              </w:rPr>
            </w:pPr>
            <w:del w:id="2461" w:author="Sher Afghan Asad" w:date="2019-03-07T03:39:00Z">
              <w:r w:rsidRPr="00B44471" w:rsidDel="00AB319A">
                <w:rPr>
                  <w:rFonts w:ascii="Adobe Caslon Pro" w:hAnsi="Adobe Caslon Pro" w:cstheme="minorHAnsi"/>
                  <w:rPrChange w:id="2462" w:author="Sher Afghan Asad" w:date="2019-03-07T03:43:00Z">
                    <w:rPr>
                      <w:rFonts w:ascii="Garamond" w:hAnsi="Garamond" w:cs="F15"/>
                    </w:rPr>
                  </w:rPrChange>
                </w:rPr>
                <w:delText>There will not be any</w:delText>
              </w:r>
            </w:del>
            <w:ins w:id="2463" w:author="Bhattacharya, Joydeep [ECONS] [2]" w:date="2019-03-06T13:26:00Z">
              <w:del w:id="2464" w:author="Sher Afghan Asad" w:date="2019-03-07T03:39:00Z">
                <w:r w:rsidR="00134B25" w:rsidRPr="00B44471" w:rsidDel="00AB319A">
                  <w:rPr>
                    <w:rFonts w:ascii="Adobe Caslon Pro" w:hAnsi="Adobe Caslon Pro" w:cstheme="minorHAnsi"/>
                  </w:rPr>
                  <w:delText>No</w:delText>
                </w:r>
              </w:del>
            </w:ins>
            <w:del w:id="2465" w:author="Sher Afghan Asad" w:date="2019-03-07T03:39:00Z">
              <w:r w:rsidRPr="00B44471" w:rsidDel="00AB319A">
                <w:rPr>
                  <w:rFonts w:ascii="Adobe Caslon Pro" w:hAnsi="Adobe Caslon Pro" w:cstheme="minorHAnsi"/>
                  <w:rPrChange w:id="2466" w:author="Sher Afghan Asad" w:date="2019-03-07T03:43:00Z">
                    <w:rPr>
                      <w:rFonts w:ascii="Garamond" w:hAnsi="Garamond" w:cs="F15"/>
                    </w:rPr>
                  </w:rPrChange>
                </w:rPr>
                <w:delText xml:space="preserve"> </w:delText>
              </w:r>
              <w:r w:rsidRPr="00B44471" w:rsidDel="00AB319A">
                <w:rPr>
                  <w:rFonts w:ascii="Adobe Caslon Pro" w:hAnsi="Adobe Caslon Pro" w:cstheme="minorHAnsi"/>
                  <w:noProof/>
                  <w:rPrChange w:id="2467" w:author="Sher Afghan Asad" w:date="2019-03-07T03:43:00Z">
                    <w:rPr>
                      <w:rFonts w:ascii="Garamond" w:hAnsi="Garamond" w:cs="F15"/>
                      <w:noProof/>
                    </w:rPr>
                  </w:rPrChange>
                </w:rPr>
                <w:delText>matched employer</w:delText>
              </w:r>
              <w:r w:rsidRPr="00B44471" w:rsidDel="00AB319A">
                <w:rPr>
                  <w:rFonts w:ascii="Adobe Caslon Pro" w:hAnsi="Adobe Caslon Pro" w:cstheme="minorHAnsi"/>
                  <w:rPrChange w:id="2468" w:author="Sher Afghan Asad" w:date="2019-03-07T03:43:00Z">
                    <w:rPr>
                      <w:rFonts w:ascii="Garamond" w:hAnsi="Garamond" w:cs="F15"/>
                    </w:rPr>
                  </w:rPrChange>
                </w:rPr>
                <w:delText>.</w:delText>
              </w:r>
            </w:del>
          </w:p>
        </w:tc>
      </w:tr>
      <w:tr w:rsidR="00CA01C3" w:rsidRPr="00B44471" w:rsidDel="00AB319A" w14:paraId="24213E63" w14:textId="70D7295D" w:rsidTr="00CA01C3">
        <w:trPr>
          <w:trHeight w:val="144"/>
          <w:del w:id="2469" w:author="Sher Afghan Asad" w:date="2019-03-07T03:39:00Z"/>
        </w:trPr>
        <w:tc>
          <w:tcPr>
            <w:tcW w:w="1412" w:type="pct"/>
          </w:tcPr>
          <w:p w14:paraId="671F9DE8" w14:textId="4017838D" w:rsidR="00CA01C3" w:rsidRPr="00B44471" w:rsidDel="00AB319A" w:rsidRDefault="00CA01C3">
            <w:pPr>
              <w:autoSpaceDE w:val="0"/>
              <w:autoSpaceDN w:val="0"/>
              <w:adjustRightInd w:val="0"/>
              <w:jc w:val="both"/>
              <w:rPr>
                <w:del w:id="2470" w:author="Sher Afghan Asad" w:date="2019-03-07T03:39:00Z"/>
                <w:rFonts w:ascii="Adobe Caslon Pro" w:hAnsi="Adobe Caslon Pro" w:cstheme="minorHAnsi"/>
                <w:rPrChange w:id="2471" w:author="Sher Afghan Asad" w:date="2019-03-07T03:43:00Z">
                  <w:rPr>
                    <w:del w:id="2472" w:author="Sher Afghan Asad" w:date="2019-03-07T03:39:00Z"/>
                    <w:rFonts w:ascii="Garamond" w:hAnsi="Garamond" w:cs="F15"/>
                  </w:rPr>
                </w:rPrChange>
              </w:rPr>
            </w:pPr>
            <w:del w:id="2473" w:author="Sher Afghan Asad" w:date="2019-03-07T03:39:00Z">
              <w:r w:rsidRPr="00B44471" w:rsidDel="00AB319A">
                <w:rPr>
                  <w:rFonts w:ascii="Adobe Caslon Pro" w:hAnsi="Adobe Caslon Pro" w:cstheme="minorHAnsi"/>
                  <w:rPrChange w:id="2474" w:author="Sher Afghan Asad" w:date="2019-03-07T03:43:00Z">
                    <w:rPr>
                      <w:rFonts w:ascii="Garamond" w:hAnsi="Garamond" w:cs="F15"/>
                    </w:rPr>
                  </w:rPrChange>
                </w:rPr>
                <w:delText>Piece Rate – 3</w:delText>
              </w:r>
            </w:del>
            <w:ins w:id="2475" w:author="Bhattacharya, Joydeep [ECONS] [2]" w:date="2019-03-06T13:53:00Z">
              <w:del w:id="2476" w:author="Sher Afghan Asad" w:date="2019-03-07T03:39:00Z">
                <w:r w:rsidR="00BB3169" w:rsidRPr="00B44471" w:rsidDel="00AB319A">
                  <w:rPr>
                    <w:rFonts w:ascii="Adobe Caslon Pro" w:hAnsi="Adobe Caslon Pro" w:cstheme="minorHAnsi"/>
                  </w:rPr>
                  <w:delText>/6/9</w:delText>
                </w:r>
              </w:del>
            </w:ins>
            <w:del w:id="2477" w:author="Sher Afghan Asad" w:date="2019-03-07T03:39:00Z">
              <w:r w:rsidRPr="00B44471" w:rsidDel="00AB319A">
                <w:rPr>
                  <w:rFonts w:ascii="Adobe Caslon Pro" w:hAnsi="Adobe Caslon Pro" w:cstheme="minorHAnsi"/>
                  <w:rPrChange w:id="2478" w:author="Sher Afghan Asad" w:date="2019-03-07T03:43:00Z">
                    <w:rPr>
                      <w:rFonts w:ascii="Garamond" w:hAnsi="Garamond" w:cs="F15"/>
                    </w:rPr>
                  </w:rPrChange>
                </w:rPr>
                <w:delText xml:space="preserve"> cents</w:delText>
              </w:r>
            </w:del>
          </w:p>
        </w:tc>
        <w:tc>
          <w:tcPr>
            <w:tcW w:w="3588" w:type="pct"/>
          </w:tcPr>
          <w:p w14:paraId="42F9C5D7" w14:textId="63200322" w:rsidR="00CA01C3" w:rsidRPr="00B44471" w:rsidDel="00AB319A" w:rsidRDefault="00CA01C3">
            <w:pPr>
              <w:autoSpaceDE w:val="0"/>
              <w:autoSpaceDN w:val="0"/>
              <w:adjustRightInd w:val="0"/>
              <w:jc w:val="both"/>
              <w:rPr>
                <w:del w:id="2479" w:author="Sher Afghan Asad" w:date="2019-03-07T03:39:00Z"/>
                <w:rFonts w:ascii="Adobe Caslon Pro" w:hAnsi="Adobe Caslon Pro" w:cstheme="minorHAnsi"/>
                <w:rPrChange w:id="2480" w:author="Sher Afghan Asad" w:date="2019-03-07T03:43:00Z">
                  <w:rPr>
                    <w:del w:id="2481" w:author="Sher Afghan Asad" w:date="2019-03-07T03:39:00Z"/>
                    <w:rFonts w:ascii="Garamond" w:hAnsi="Garamond" w:cs="F15"/>
                  </w:rPr>
                </w:rPrChange>
              </w:rPr>
            </w:pPr>
            <w:del w:id="2482" w:author="Sher Afghan Asad" w:date="2019-03-07T03:39:00Z">
              <w:r w:rsidRPr="00B44471" w:rsidDel="00AB319A">
                <w:rPr>
                  <w:rFonts w:ascii="Adobe Caslon Pro" w:hAnsi="Adobe Caslon Pro" w:cstheme="minorHAnsi"/>
                  <w:noProof/>
                  <w:rPrChange w:id="2483" w:author="Sher Afghan Asad" w:date="2019-03-07T03:43:00Z">
                    <w:rPr>
                      <w:rFonts w:ascii="Garamond" w:hAnsi="Garamond" w:cs="F15"/>
                      <w:noProof/>
                    </w:rPr>
                  </w:rPrChange>
                </w:rPr>
                <w:delText>A worker</w:delText>
              </w:r>
              <w:r w:rsidRPr="00B44471" w:rsidDel="00AB319A">
                <w:rPr>
                  <w:rFonts w:ascii="Adobe Caslon Pro" w:hAnsi="Adobe Caslon Pro" w:cstheme="minorHAnsi"/>
                  <w:rPrChange w:id="2484" w:author="Sher Afghan Asad" w:date="2019-03-07T03:43:00Z">
                    <w:rPr>
                      <w:rFonts w:ascii="Garamond" w:hAnsi="Garamond" w:cs="F15"/>
                    </w:rPr>
                  </w:rPrChange>
                </w:rPr>
                <w:delText xml:space="preserve"> will be paid 3</w:delText>
              </w:r>
            </w:del>
            <w:ins w:id="2485" w:author="Bhattacharya, Joydeep [ECONS] [2]" w:date="2019-03-06T13:53:00Z">
              <w:del w:id="2486" w:author="Sher Afghan Asad" w:date="2019-03-07T03:39:00Z">
                <w:r w:rsidR="00BB3169" w:rsidRPr="00B44471" w:rsidDel="00AB319A">
                  <w:rPr>
                    <w:rFonts w:ascii="Adobe Caslon Pro" w:hAnsi="Adobe Caslon Pro" w:cstheme="minorHAnsi"/>
                  </w:rPr>
                  <w:delText>/6/9</w:delText>
                </w:r>
              </w:del>
            </w:ins>
            <w:del w:id="2487" w:author="Sher Afghan Asad" w:date="2019-03-07T03:39:00Z">
              <w:r w:rsidRPr="00B44471" w:rsidDel="00AB319A">
                <w:rPr>
                  <w:rFonts w:ascii="Adobe Caslon Pro" w:hAnsi="Adobe Caslon Pro" w:cstheme="minorHAnsi"/>
                  <w:rPrChange w:id="2488" w:author="Sher Afghan Asad" w:date="2019-03-07T03:43:00Z">
                    <w:rPr>
                      <w:rFonts w:ascii="Garamond" w:hAnsi="Garamond" w:cs="F15"/>
                    </w:rPr>
                  </w:rPrChange>
                </w:rPr>
                <w:delText xml:space="preserve"> cents for every 100 points he/she scores in the task.</w:delText>
              </w:r>
            </w:del>
            <w:ins w:id="2489" w:author="Bhattacharya, Joydeep [ECONS] [2]" w:date="2019-03-06T13:26:00Z">
              <w:del w:id="2490" w:author="Sher Afghan Asad" w:date="2019-03-07T03:39:00Z">
                <w:r w:rsidR="00134B25" w:rsidRPr="00B44471" w:rsidDel="00AB319A">
                  <w:rPr>
                    <w:rFonts w:ascii="Adobe Caslon Pro" w:hAnsi="Adobe Caslon Pro" w:cstheme="minorHAnsi"/>
                  </w:rPr>
                  <w:delText xml:space="preserve"> No matched employer</w:delText>
                </w:r>
              </w:del>
            </w:ins>
          </w:p>
          <w:p w14:paraId="0327ACEA" w14:textId="2E182F31" w:rsidR="00CA01C3" w:rsidRPr="00B44471" w:rsidDel="00AB319A" w:rsidRDefault="00CA01C3">
            <w:pPr>
              <w:autoSpaceDE w:val="0"/>
              <w:autoSpaceDN w:val="0"/>
              <w:adjustRightInd w:val="0"/>
              <w:jc w:val="both"/>
              <w:rPr>
                <w:del w:id="2491" w:author="Sher Afghan Asad" w:date="2019-03-07T03:39:00Z"/>
                <w:rFonts w:ascii="Adobe Caslon Pro" w:hAnsi="Adobe Caslon Pro" w:cstheme="minorHAnsi"/>
                <w:rPrChange w:id="2492" w:author="Sher Afghan Asad" w:date="2019-03-07T03:43:00Z">
                  <w:rPr>
                    <w:del w:id="2493" w:author="Sher Afghan Asad" w:date="2019-03-07T03:39:00Z"/>
                    <w:rFonts w:ascii="Garamond" w:hAnsi="Garamond" w:cs="F15"/>
                  </w:rPr>
                </w:rPrChange>
              </w:rPr>
            </w:pPr>
            <w:del w:id="2494" w:author="Sher Afghan Asad" w:date="2019-03-07T03:39:00Z">
              <w:r w:rsidRPr="00B44471" w:rsidDel="00AB319A">
                <w:rPr>
                  <w:rFonts w:ascii="Adobe Caslon Pro" w:hAnsi="Adobe Caslon Pro" w:cstheme="minorHAnsi"/>
                  <w:noProof/>
                  <w:rPrChange w:id="2495" w:author="Sher Afghan Asad" w:date="2019-03-07T03:43:00Z">
                    <w:rPr>
                      <w:rFonts w:ascii="Garamond" w:hAnsi="Garamond" w:cs="F15"/>
                      <w:noProof/>
                    </w:rPr>
                  </w:rPrChange>
                </w:rPr>
                <w:delText>There</w:delText>
              </w:r>
              <w:r w:rsidRPr="00B44471" w:rsidDel="00AB319A">
                <w:rPr>
                  <w:rFonts w:ascii="Adobe Caslon Pro" w:hAnsi="Adobe Caslon Pro" w:cstheme="minorHAnsi"/>
                  <w:rPrChange w:id="2496" w:author="Sher Afghan Asad" w:date="2019-03-07T03:43:00Z">
                    <w:rPr>
                      <w:rFonts w:ascii="Garamond" w:hAnsi="Garamond" w:cs="F15"/>
                    </w:rPr>
                  </w:rPrChange>
                </w:rPr>
                <w:delText xml:space="preserve"> will not be any </w:delText>
              </w:r>
              <w:r w:rsidRPr="00B44471" w:rsidDel="00AB319A">
                <w:rPr>
                  <w:rFonts w:ascii="Adobe Caslon Pro" w:hAnsi="Adobe Caslon Pro" w:cstheme="minorHAnsi"/>
                  <w:noProof/>
                  <w:rPrChange w:id="2497" w:author="Sher Afghan Asad" w:date="2019-03-07T03:43:00Z">
                    <w:rPr>
                      <w:rFonts w:ascii="Garamond" w:hAnsi="Garamond" w:cs="F15"/>
                      <w:noProof/>
                    </w:rPr>
                  </w:rPrChange>
                </w:rPr>
                <w:delText>matched employer</w:delText>
              </w:r>
              <w:r w:rsidRPr="00B44471" w:rsidDel="00AB319A">
                <w:rPr>
                  <w:rFonts w:ascii="Adobe Caslon Pro" w:hAnsi="Adobe Caslon Pro" w:cstheme="minorHAnsi"/>
                  <w:rPrChange w:id="2498" w:author="Sher Afghan Asad" w:date="2019-03-07T03:43:00Z">
                    <w:rPr>
                      <w:rFonts w:ascii="Garamond" w:hAnsi="Garamond" w:cs="F15"/>
                    </w:rPr>
                  </w:rPrChange>
                </w:rPr>
                <w:delText>.</w:delText>
              </w:r>
            </w:del>
          </w:p>
        </w:tc>
      </w:tr>
      <w:tr w:rsidR="00CA01C3" w:rsidRPr="00B44471" w:rsidDel="00AB319A" w14:paraId="72C54608" w14:textId="60298108" w:rsidTr="00CA01C3">
        <w:trPr>
          <w:trHeight w:val="144"/>
          <w:del w:id="2499" w:author="Sher Afghan Asad" w:date="2019-03-07T03:39:00Z"/>
        </w:trPr>
        <w:tc>
          <w:tcPr>
            <w:tcW w:w="1412" w:type="pct"/>
          </w:tcPr>
          <w:p w14:paraId="2A632A58" w14:textId="4AB168BD" w:rsidR="00CA01C3" w:rsidRPr="00B44471" w:rsidDel="00AB319A" w:rsidRDefault="00CA01C3">
            <w:pPr>
              <w:autoSpaceDE w:val="0"/>
              <w:autoSpaceDN w:val="0"/>
              <w:adjustRightInd w:val="0"/>
              <w:jc w:val="both"/>
              <w:rPr>
                <w:del w:id="2500" w:author="Sher Afghan Asad" w:date="2019-03-07T03:39:00Z"/>
                <w:rFonts w:ascii="Adobe Caslon Pro" w:hAnsi="Adobe Caslon Pro" w:cstheme="minorHAnsi"/>
                <w:rPrChange w:id="2501" w:author="Sher Afghan Asad" w:date="2019-03-07T03:43:00Z">
                  <w:rPr>
                    <w:del w:id="2502" w:author="Sher Afghan Asad" w:date="2019-03-07T03:39:00Z"/>
                    <w:rFonts w:ascii="Garamond" w:hAnsi="Garamond" w:cs="F15"/>
                  </w:rPr>
                </w:rPrChange>
              </w:rPr>
            </w:pPr>
            <w:del w:id="2503" w:author="Sher Afghan Asad" w:date="2019-03-07T03:39:00Z">
              <w:r w:rsidRPr="00B44471" w:rsidDel="00AB319A">
                <w:rPr>
                  <w:rFonts w:ascii="Adobe Caslon Pro" w:hAnsi="Adobe Caslon Pro" w:cstheme="minorHAnsi"/>
                  <w:rPrChange w:id="2504" w:author="Sher Afghan Asad" w:date="2019-03-07T03:43:00Z">
                    <w:rPr>
                      <w:rFonts w:ascii="Garamond" w:hAnsi="Garamond" w:cs="F15"/>
                    </w:rPr>
                  </w:rPrChange>
                </w:rPr>
                <w:delText>Piece Rate – 6 cents</w:delText>
              </w:r>
            </w:del>
          </w:p>
        </w:tc>
        <w:tc>
          <w:tcPr>
            <w:tcW w:w="3588" w:type="pct"/>
          </w:tcPr>
          <w:p w14:paraId="395C3C4C" w14:textId="042C721D" w:rsidR="00CA01C3" w:rsidRPr="00B44471" w:rsidDel="00AB319A" w:rsidRDefault="00CA01C3">
            <w:pPr>
              <w:autoSpaceDE w:val="0"/>
              <w:autoSpaceDN w:val="0"/>
              <w:adjustRightInd w:val="0"/>
              <w:jc w:val="both"/>
              <w:rPr>
                <w:del w:id="2505" w:author="Sher Afghan Asad" w:date="2019-03-07T03:39:00Z"/>
                <w:rFonts w:ascii="Adobe Caslon Pro" w:hAnsi="Adobe Caslon Pro" w:cstheme="minorHAnsi"/>
                <w:rPrChange w:id="2506" w:author="Sher Afghan Asad" w:date="2019-03-07T03:43:00Z">
                  <w:rPr>
                    <w:del w:id="2507" w:author="Sher Afghan Asad" w:date="2019-03-07T03:39:00Z"/>
                    <w:rFonts w:ascii="Garamond" w:hAnsi="Garamond" w:cs="F15"/>
                  </w:rPr>
                </w:rPrChange>
              </w:rPr>
            </w:pPr>
            <w:del w:id="2508" w:author="Sher Afghan Asad" w:date="2019-03-07T03:39:00Z">
              <w:r w:rsidRPr="00B44471" w:rsidDel="00AB319A">
                <w:rPr>
                  <w:rFonts w:ascii="Adobe Caslon Pro" w:hAnsi="Adobe Caslon Pro" w:cstheme="minorHAnsi"/>
                  <w:noProof/>
                  <w:rPrChange w:id="2509" w:author="Sher Afghan Asad" w:date="2019-03-07T03:43:00Z">
                    <w:rPr>
                      <w:rFonts w:ascii="Garamond" w:hAnsi="Garamond" w:cs="F15"/>
                      <w:noProof/>
                    </w:rPr>
                  </w:rPrChange>
                </w:rPr>
                <w:delText>A worker</w:delText>
              </w:r>
              <w:r w:rsidRPr="00B44471" w:rsidDel="00AB319A">
                <w:rPr>
                  <w:rFonts w:ascii="Adobe Caslon Pro" w:hAnsi="Adobe Caslon Pro" w:cstheme="minorHAnsi"/>
                  <w:rPrChange w:id="2510" w:author="Sher Afghan Asad" w:date="2019-03-07T03:43:00Z">
                    <w:rPr>
                      <w:rFonts w:ascii="Garamond" w:hAnsi="Garamond" w:cs="F15"/>
                    </w:rPr>
                  </w:rPrChange>
                </w:rPr>
                <w:delText xml:space="preserve"> will be paid 6 cents for every 100 points he/she scores in the task.</w:delText>
              </w:r>
            </w:del>
            <w:ins w:id="2511" w:author="Bhattacharya, Joydeep [ECONS]" w:date="2019-03-04T14:59:00Z">
              <w:del w:id="2512" w:author="Sher Afghan Asad" w:date="2019-03-07T03:39:00Z">
                <w:r w:rsidR="001F3F5B" w:rsidRPr="00B44471" w:rsidDel="00AB319A">
                  <w:rPr>
                    <w:rFonts w:ascii="Adobe Caslon Pro" w:hAnsi="Adobe Caslon Pro" w:cstheme="minorHAnsi"/>
                    <w:rPrChange w:id="2513" w:author="Sher Afghan Asad" w:date="2019-03-07T03:43:00Z">
                      <w:rPr>
                        <w:rFonts w:cstheme="minorHAnsi"/>
                      </w:rPr>
                    </w:rPrChange>
                  </w:rPr>
                  <w:delText xml:space="preserve"> </w:delText>
                </w:r>
                <w:r w:rsidR="001F3F5B" w:rsidRPr="00B44471" w:rsidDel="00AB319A">
                  <w:rPr>
                    <w:rFonts w:ascii="Adobe Caslon Pro" w:hAnsi="Adobe Caslon Pro" w:cstheme="minorHAnsi"/>
                    <w:noProof/>
                    <w:rPrChange w:id="2514" w:author="Sher Afghan Asad" w:date="2019-03-07T03:43:00Z">
                      <w:rPr>
                        <w:rFonts w:cstheme="minorHAnsi"/>
                        <w:noProof/>
                      </w:rPr>
                    </w:rPrChange>
                  </w:rPr>
                  <w:delText>There</w:delText>
                </w:r>
                <w:r w:rsidR="001F3F5B" w:rsidRPr="00B44471" w:rsidDel="00AB319A">
                  <w:rPr>
                    <w:rFonts w:ascii="Adobe Caslon Pro" w:hAnsi="Adobe Caslon Pro" w:cstheme="minorHAnsi"/>
                    <w:rPrChange w:id="2515" w:author="Sher Afghan Asad" w:date="2019-03-07T03:43:00Z">
                      <w:rPr>
                        <w:rFonts w:cstheme="minorHAnsi"/>
                      </w:rPr>
                    </w:rPrChange>
                  </w:rPr>
                  <w:delText xml:space="preserve"> will not be any </w:delText>
                </w:r>
                <w:r w:rsidR="001F3F5B" w:rsidRPr="00B44471" w:rsidDel="00AB319A">
                  <w:rPr>
                    <w:rFonts w:ascii="Adobe Caslon Pro" w:hAnsi="Adobe Caslon Pro" w:cstheme="minorHAnsi"/>
                    <w:noProof/>
                    <w:rPrChange w:id="2516" w:author="Sher Afghan Asad" w:date="2019-03-07T03:43:00Z">
                      <w:rPr>
                        <w:rFonts w:cstheme="minorHAnsi"/>
                        <w:noProof/>
                      </w:rPr>
                    </w:rPrChange>
                  </w:rPr>
                  <w:delText>matched employer</w:delText>
                </w:r>
                <w:r w:rsidR="001F3F5B" w:rsidRPr="00B44471" w:rsidDel="00AB319A">
                  <w:rPr>
                    <w:rFonts w:ascii="Adobe Caslon Pro" w:hAnsi="Adobe Caslon Pro" w:cstheme="minorHAnsi"/>
                    <w:rPrChange w:id="2517" w:author="Sher Afghan Asad" w:date="2019-03-07T03:43:00Z">
                      <w:rPr>
                        <w:rFonts w:cstheme="minorHAnsi"/>
                      </w:rPr>
                    </w:rPrChange>
                  </w:rPr>
                  <w:delText>.</w:delText>
                </w:r>
              </w:del>
            </w:ins>
          </w:p>
          <w:p w14:paraId="228210A5" w14:textId="10D8971A" w:rsidR="00CA01C3" w:rsidRPr="00B44471" w:rsidDel="00AB319A" w:rsidRDefault="00CA01C3">
            <w:pPr>
              <w:autoSpaceDE w:val="0"/>
              <w:autoSpaceDN w:val="0"/>
              <w:adjustRightInd w:val="0"/>
              <w:jc w:val="both"/>
              <w:rPr>
                <w:del w:id="2518" w:author="Sher Afghan Asad" w:date="2019-03-07T03:39:00Z"/>
                <w:rFonts w:ascii="Adobe Caslon Pro" w:hAnsi="Adobe Caslon Pro" w:cstheme="minorHAnsi"/>
                <w:rPrChange w:id="2519" w:author="Sher Afghan Asad" w:date="2019-03-07T03:43:00Z">
                  <w:rPr>
                    <w:del w:id="2520" w:author="Sher Afghan Asad" w:date="2019-03-07T03:39:00Z"/>
                    <w:rFonts w:ascii="Garamond" w:hAnsi="Garamond" w:cs="F15"/>
                  </w:rPr>
                </w:rPrChange>
              </w:rPr>
            </w:pPr>
            <w:del w:id="2521" w:author="Sher Afghan Asad" w:date="2019-03-07T03:39:00Z">
              <w:r w:rsidRPr="00B44471" w:rsidDel="00AB319A">
                <w:rPr>
                  <w:rFonts w:ascii="Adobe Caslon Pro" w:hAnsi="Adobe Caslon Pro" w:cstheme="minorHAnsi"/>
                  <w:noProof/>
                  <w:rPrChange w:id="2522" w:author="Sher Afghan Asad" w:date="2019-03-07T03:43:00Z">
                    <w:rPr>
                      <w:rFonts w:ascii="Garamond" w:hAnsi="Garamond" w:cs="F15"/>
                      <w:noProof/>
                    </w:rPr>
                  </w:rPrChange>
                </w:rPr>
                <w:delText>There</w:delText>
              </w:r>
              <w:r w:rsidRPr="00B44471" w:rsidDel="00AB319A">
                <w:rPr>
                  <w:rFonts w:ascii="Adobe Caslon Pro" w:hAnsi="Adobe Caslon Pro" w:cstheme="minorHAnsi"/>
                  <w:rPrChange w:id="2523" w:author="Sher Afghan Asad" w:date="2019-03-07T03:43:00Z">
                    <w:rPr>
                      <w:rFonts w:ascii="Garamond" w:hAnsi="Garamond" w:cs="F15"/>
                    </w:rPr>
                  </w:rPrChange>
                </w:rPr>
                <w:delText xml:space="preserve"> will not be any </w:delText>
              </w:r>
              <w:r w:rsidRPr="00B44471" w:rsidDel="00AB319A">
                <w:rPr>
                  <w:rFonts w:ascii="Adobe Caslon Pro" w:hAnsi="Adobe Caslon Pro" w:cstheme="minorHAnsi"/>
                  <w:noProof/>
                  <w:rPrChange w:id="2524" w:author="Sher Afghan Asad" w:date="2019-03-07T03:43:00Z">
                    <w:rPr>
                      <w:rFonts w:ascii="Garamond" w:hAnsi="Garamond" w:cs="F15"/>
                      <w:noProof/>
                    </w:rPr>
                  </w:rPrChange>
                </w:rPr>
                <w:delText>matched employer</w:delText>
              </w:r>
              <w:r w:rsidRPr="00B44471" w:rsidDel="00AB319A">
                <w:rPr>
                  <w:rFonts w:ascii="Adobe Caslon Pro" w:hAnsi="Adobe Caslon Pro" w:cstheme="minorHAnsi"/>
                  <w:rPrChange w:id="2525" w:author="Sher Afghan Asad" w:date="2019-03-07T03:43:00Z">
                    <w:rPr>
                      <w:rFonts w:ascii="Garamond" w:hAnsi="Garamond" w:cs="F15"/>
                    </w:rPr>
                  </w:rPrChange>
                </w:rPr>
                <w:delText>.</w:delText>
              </w:r>
            </w:del>
          </w:p>
        </w:tc>
      </w:tr>
      <w:tr w:rsidR="00CA01C3" w:rsidRPr="00B44471" w:rsidDel="00AB319A" w14:paraId="0278A962" w14:textId="0DED5EF8" w:rsidTr="00CA01C3">
        <w:trPr>
          <w:trHeight w:val="144"/>
          <w:del w:id="2526" w:author="Sher Afghan Asad" w:date="2019-03-07T03:39:00Z"/>
        </w:trPr>
        <w:tc>
          <w:tcPr>
            <w:tcW w:w="1412" w:type="pct"/>
          </w:tcPr>
          <w:p w14:paraId="151C94AC" w14:textId="763BB2B1" w:rsidR="00CA01C3" w:rsidRPr="00B44471" w:rsidDel="00AB319A" w:rsidRDefault="00CA01C3">
            <w:pPr>
              <w:autoSpaceDE w:val="0"/>
              <w:autoSpaceDN w:val="0"/>
              <w:adjustRightInd w:val="0"/>
              <w:jc w:val="both"/>
              <w:rPr>
                <w:del w:id="2527" w:author="Sher Afghan Asad" w:date="2019-03-07T03:39:00Z"/>
                <w:rFonts w:ascii="Adobe Caslon Pro" w:hAnsi="Adobe Caslon Pro" w:cstheme="minorHAnsi"/>
                <w:rPrChange w:id="2528" w:author="Sher Afghan Asad" w:date="2019-03-07T03:43:00Z">
                  <w:rPr>
                    <w:del w:id="2529" w:author="Sher Afghan Asad" w:date="2019-03-07T03:39:00Z"/>
                    <w:rFonts w:ascii="Garamond" w:hAnsi="Garamond" w:cs="F15"/>
                  </w:rPr>
                </w:rPrChange>
              </w:rPr>
            </w:pPr>
            <w:del w:id="2530" w:author="Sher Afghan Asad" w:date="2019-03-07T03:39:00Z">
              <w:r w:rsidRPr="00B44471" w:rsidDel="00AB319A">
                <w:rPr>
                  <w:rFonts w:ascii="Adobe Caslon Pro" w:hAnsi="Adobe Caslon Pro" w:cstheme="minorHAnsi"/>
                  <w:rPrChange w:id="2531" w:author="Sher Afghan Asad" w:date="2019-03-07T03:43:00Z">
                    <w:rPr>
                      <w:rFonts w:ascii="Garamond" w:hAnsi="Garamond" w:cs="F15"/>
                    </w:rPr>
                  </w:rPrChange>
                </w:rPr>
                <w:delText>Piece Rate – 9 cents</w:delText>
              </w:r>
            </w:del>
          </w:p>
        </w:tc>
        <w:tc>
          <w:tcPr>
            <w:tcW w:w="3588" w:type="pct"/>
          </w:tcPr>
          <w:p w14:paraId="04805664" w14:textId="1923BF29" w:rsidR="00CA01C3" w:rsidRPr="00B44471" w:rsidDel="00AB319A" w:rsidRDefault="00CA01C3">
            <w:pPr>
              <w:autoSpaceDE w:val="0"/>
              <w:autoSpaceDN w:val="0"/>
              <w:adjustRightInd w:val="0"/>
              <w:jc w:val="both"/>
              <w:rPr>
                <w:del w:id="2532" w:author="Sher Afghan Asad" w:date="2019-03-07T03:39:00Z"/>
                <w:rFonts w:ascii="Adobe Caslon Pro" w:hAnsi="Adobe Caslon Pro" w:cstheme="minorHAnsi"/>
                <w:rPrChange w:id="2533" w:author="Sher Afghan Asad" w:date="2019-03-07T03:43:00Z">
                  <w:rPr>
                    <w:del w:id="2534" w:author="Sher Afghan Asad" w:date="2019-03-07T03:39:00Z"/>
                    <w:rFonts w:ascii="Garamond" w:hAnsi="Garamond" w:cs="F15"/>
                  </w:rPr>
                </w:rPrChange>
              </w:rPr>
            </w:pPr>
            <w:del w:id="2535" w:author="Sher Afghan Asad" w:date="2019-03-07T03:39:00Z">
              <w:r w:rsidRPr="00B44471" w:rsidDel="00AB319A">
                <w:rPr>
                  <w:rFonts w:ascii="Adobe Caslon Pro" w:hAnsi="Adobe Caslon Pro" w:cstheme="minorHAnsi"/>
                  <w:noProof/>
                  <w:rPrChange w:id="2536" w:author="Sher Afghan Asad" w:date="2019-03-07T03:43:00Z">
                    <w:rPr>
                      <w:rFonts w:ascii="Garamond" w:hAnsi="Garamond" w:cs="F15"/>
                      <w:noProof/>
                    </w:rPr>
                  </w:rPrChange>
                </w:rPr>
                <w:delText>A worker</w:delText>
              </w:r>
              <w:r w:rsidRPr="00B44471" w:rsidDel="00AB319A">
                <w:rPr>
                  <w:rFonts w:ascii="Adobe Caslon Pro" w:hAnsi="Adobe Caslon Pro" w:cstheme="minorHAnsi"/>
                  <w:rPrChange w:id="2537" w:author="Sher Afghan Asad" w:date="2019-03-07T03:43:00Z">
                    <w:rPr>
                      <w:rFonts w:ascii="Garamond" w:hAnsi="Garamond" w:cs="F15"/>
                    </w:rPr>
                  </w:rPrChange>
                </w:rPr>
                <w:delText xml:space="preserve"> will be paid 9 cents for every 100 points he/she scores in the task.</w:delText>
              </w:r>
            </w:del>
          </w:p>
          <w:p w14:paraId="4A7EEDE1" w14:textId="45028D23" w:rsidR="00CA01C3" w:rsidRPr="00B44471" w:rsidDel="00AB319A" w:rsidRDefault="00CA01C3">
            <w:pPr>
              <w:autoSpaceDE w:val="0"/>
              <w:autoSpaceDN w:val="0"/>
              <w:adjustRightInd w:val="0"/>
              <w:jc w:val="both"/>
              <w:rPr>
                <w:del w:id="2538" w:author="Sher Afghan Asad" w:date="2019-03-07T03:39:00Z"/>
                <w:rFonts w:ascii="Adobe Caslon Pro" w:hAnsi="Adobe Caslon Pro" w:cstheme="minorHAnsi"/>
                <w:rPrChange w:id="2539" w:author="Sher Afghan Asad" w:date="2019-03-07T03:43:00Z">
                  <w:rPr>
                    <w:del w:id="2540" w:author="Sher Afghan Asad" w:date="2019-03-07T03:39:00Z"/>
                    <w:rFonts w:ascii="Garamond" w:hAnsi="Garamond" w:cs="F15"/>
                  </w:rPr>
                </w:rPrChange>
              </w:rPr>
            </w:pPr>
            <w:del w:id="2541" w:author="Sher Afghan Asad" w:date="2019-03-07T03:39:00Z">
              <w:r w:rsidRPr="00B44471" w:rsidDel="00AB319A">
                <w:rPr>
                  <w:rFonts w:ascii="Adobe Caslon Pro" w:hAnsi="Adobe Caslon Pro" w:cstheme="minorHAnsi"/>
                  <w:rPrChange w:id="2542" w:author="Sher Afghan Asad" w:date="2019-03-07T03:43:00Z">
                    <w:rPr>
                      <w:rFonts w:ascii="Garamond" w:hAnsi="Garamond" w:cs="F15"/>
                    </w:rPr>
                  </w:rPrChange>
                </w:rPr>
                <w:delText xml:space="preserve">There will not be any </w:delText>
              </w:r>
              <w:r w:rsidRPr="00B44471" w:rsidDel="00AB319A">
                <w:rPr>
                  <w:rFonts w:ascii="Adobe Caslon Pro" w:hAnsi="Adobe Caslon Pro" w:cstheme="minorHAnsi"/>
                  <w:noProof/>
                  <w:rPrChange w:id="2543" w:author="Sher Afghan Asad" w:date="2019-03-07T03:43:00Z">
                    <w:rPr>
                      <w:rFonts w:ascii="Garamond" w:hAnsi="Garamond" w:cs="F15"/>
                      <w:noProof/>
                    </w:rPr>
                  </w:rPrChange>
                </w:rPr>
                <w:delText>matched employer</w:delText>
              </w:r>
              <w:r w:rsidRPr="00B44471" w:rsidDel="00AB319A">
                <w:rPr>
                  <w:rFonts w:ascii="Adobe Caslon Pro" w:hAnsi="Adobe Caslon Pro" w:cstheme="minorHAnsi"/>
                  <w:rPrChange w:id="2544" w:author="Sher Afghan Asad" w:date="2019-03-07T03:43:00Z">
                    <w:rPr>
                      <w:rFonts w:ascii="Garamond" w:hAnsi="Garamond" w:cs="F15"/>
                    </w:rPr>
                  </w:rPrChange>
                </w:rPr>
                <w:delText>.</w:delText>
              </w:r>
            </w:del>
          </w:p>
        </w:tc>
      </w:tr>
      <w:tr w:rsidR="00CA01C3" w:rsidRPr="00B44471" w:rsidDel="00AB319A" w14:paraId="475E1FEB" w14:textId="30E7EA94" w:rsidTr="00CA01C3">
        <w:trPr>
          <w:trHeight w:val="144"/>
          <w:del w:id="2545" w:author="Sher Afghan Asad" w:date="2019-03-07T03:39:00Z"/>
        </w:trPr>
        <w:tc>
          <w:tcPr>
            <w:tcW w:w="1412" w:type="pct"/>
          </w:tcPr>
          <w:p w14:paraId="6A06C381" w14:textId="348D75CC" w:rsidR="00CA01C3" w:rsidRPr="00B44471" w:rsidDel="00AB319A" w:rsidRDefault="00CA01C3">
            <w:pPr>
              <w:autoSpaceDE w:val="0"/>
              <w:autoSpaceDN w:val="0"/>
              <w:adjustRightInd w:val="0"/>
              <w:jc w:val="both"/>
              <w:rPr>
                <w:del w:id="2546" w:author="Sher Afghan Asad" w:date="2019-03-07T03:39:00Z"/>
                <w:rFonts w:ascii="Adobe Caslon Pro" w:hAnsi="Adobe Caslon Pro" w:cstheme="minorHAnsi"/>
                <w:rPrChange w:id="2547" w:author="Sher Afghan Asad" w:date="2019-03-07T03:43:00Z">
                  <w:rPr>
                    <w:del w:id="2548" w:author="Sher Afghan Asad" w:date="2019-03-07T03:39:00Z"/>
                    <w:rFonts w:ascii="Garamond" w:hAnsi="Garamond" w:cs="F15"/>
                  </w:rPr>
                </w:rPrChange>
              </w:rPr>
            </w:pPr>
            <w:del w:id="2549" w:author="Sher Afghan Asad" w:date="2019-03-07T03:39:00Z">
              <w:r w:rsidRPr="00B44471" w:rsidDel="00AB319A">
                <w:rPr>
                  <w:rFonts w:ascii="Adobe Caslon Pro" w:hAnsi="Adobe Caslon Pro" w:cstheme="minorHAnsi"/>
                  <w:rPrChange w:id="2550" w:author="Sher Afghan Asad" w:date="2019-03-07T03:43:00Z">
                    <w:rPr>
                      <w:rFonts w:ascii="Garamond" w:hAnsi="Garamond" w:cs="F15"/>
                    </w:rPr>
                  </w:rPrChange>
                </w:rPr>
                <w:delText>Altruism Baseline</w:delText>
              </w:r>
            </w:del>
          </w:p>
        </w:tc>
        <w:tc>
          <w:tcPr>
            <w:tcW w:w="3588" w:type="pct"/>
          </w:tcPr>
          <w:p w14:paraId="208720D5" w14:textId="3FB84FFB" w:rsidR="00CA01C3" w:rsidRPr="00B44471" w:rsidDel="00AB319A" w:rsidRDefault="00CA01C3">
            <w:pPr>
              <w:autoSpaceDE w:val="0"/>
              <w:autoSpaceDN w:val="0"/>
              <w:adjustRightInd w:val="0"/>
              <w:jc w:val="both"/>
              <w:rPr>
                <w:del w:id="2551" w:author="Sher Afghan Asad" w:date="2019-03-07T03:39:00Z"/>
                <w:rFonts w:ascii="Adobe Caslon Pro" w:hAnsi="Adobe Caslon Pro" w:cstheme="minorHAnsi"/>
                <w:noProof/>
                <w:rPrChange w:id="2552" w:author="Sher Afghan Asad" w:date="2019-03-07T03:43:00Z">
                  <w:rPr>
                    <w:del w:id="2553" w:author="Sher Afghan Asad" w:date="2019-03-07T03:39:00Z"/>
                    <w:rFonts w:ascii="Garamond" w:hAnsi="Garamond" w:cs="F15"/>
                  </w:rPr>
                </w:rPrChange>
              </w:rPr>
            </w:pPr>
            <w:del w:id="2554" w:author="Sher Afghan Asad" w:date="2019-03-07T03:39:00Z">
              <w:r w:rsidRPr="00B44471" w:rsidDel="00AB319A">
                <w:rPr>
                  <w:rFonts w:ascii="Adobe Caslon Pro" w:hAnsi="Adobe Caslon Pro" w:cstheme="minorHAnsi"/>
                  <w:rPrChange w:id="2555" w:author="Sher Afghan Asad" w:date="2019-03-07T03:43:00Z">
                    <w:rPr>
                      <w:rFonts w:ascii="Garamond" w:hAnsi="Garamond" w:cs="F15"/>
                    </w:rPr>
                  </w:rPrChange>
                </w:rPr>
                <w:delText>A worker’s payment will not be</w:delText>
              </w:r>
            </w:del>
            <w:ins w:id="2556" w:author="Bhattacharya, Joydeep [ECONS] [2]" w:date="2019-03-06T13:27:00Z">
              <w:del w:id="2557" w:author="Sher Afghan Asad" w:date="2019-03-07T03:39:00Z">
                <w:r w:rsidR="00134B25" w:rsidRPr="00B44471" w:rsidDel="00AB319A">
                  <w:rPr>
                    <w:rFonts w:ascii="Adobe Caslon Pro" w:hAnsi="Adobe Caslon Pro" w:cstheme="minorHAnsi"/>
                  </w:rPr>
                  <w:delText>is unaffected</w:delText>
                </w:r>
              </w:del>
            </w:ins>
            <w:del w:id="2558" w:author="Sher Afghan Asad" w:date="2019-03-07T03:39:00Z">
              <w:r w:rsidRPr="00B44471" w:rsidDel="00AB319A">
                <w:rPr>
                  <w:rFonts w:ascii="Adobe Caslon Pro" w:hAnsi="Adobe Caslon Pro" w:cstheme="minorHAnsi"/>
                  <w:rPrChange w:id="2559" w:author="Sher Afghan Asad" w:date="2019-03-07T03:43:00Z">
                    <w:rPr>
                      <w:rFonts w:ascii="Garamond" w:hAnsi="Garamond" w:cs="F15"/>
                    </w:rPr>
                  </w:rPrChange>
                </w:rPr>
                <w:delText xml:space="preserve"> affected by the number of points he/she scores in the task.</w:delText>
              </w:r>
            </w:del>
            <w:ins w:id="2560" w:author="Ritwik Banerjee" w:date="2019-03-06T11:43:00Z">
              <w:del w:id="2561" w:author="Sher Afghan Asad" w:date="2019-03-07T03:39:00Z">
                <w:r w:rsidR="00CA2945" w:rsidRPr="00B44471" w:rsidDel="00AB319A">
                  <w:rPr>
                    <w:rFonts w:ascii="Adobe Caslon Pro" w:hAnsi="Adobe Caslon Pro" w:cstheme="minorHAnsi"/>
                    <w:noProof/>
                  </w:rPr>
                  <w:delText xml:space="preserve"> </w:delText>
                </w:r>
              </w:del>
            </w:ins>
          </w:p>
          <w:p w14:paraId="7B03443F" w14:textId="6C165C82" w:rsidR="00CA01C3" w:rsidRPr="00B44471" w:rsidDel="00AB319A" w:rsidRDefault="00CA01C3">
            <w:pPr>
              <w:autoSpaceDE w:val="0"/>
              <w:autoSpaceDN w:val="0"/>
              <w:adjustRightInd w:val="0"/>
              <w:jc w:val="both"/>
              <w:rPr>
                <w:del w:id="2562" w:author="Sher Afghan Asad" w:date="2019-03-07T03:39:00Z"/>
                <w:rFonts w:ascii="Adobe Caslon Pro" w:hAnsi="Adobe Caslon Pro" w:cstheme="minorHAnsi"/>
                <w:rPrChange w:id="2563" w:author="Sher Afghan Asad" w:date="2019-03-07T03:43:00Z">
                  <w:rPr>
                    <w:del w:id="2564" w:author="Sher Afghan Asad" w:date="2019-03-07T03:39:00Z"/>
                    <w:rFonts w:ascii="Garamond" w:hAnsi="Garamond" w:cs="F15"/>
                  </w:rPr>
                </w:rPrChange>
              </w:rPr>
            </w:pPr>
            <w:del w:id="2565" w:author="Sher Afghan Asad" w:date="2019-03-07T03:39:00Z">
              <w:r w:rsidRPr="00B44471" w:rsidDel="00AB319A">
                <w:rPr>
                  <w:rFonts w:ascii="Adobe Caslon Pro" w:hAnsi="Adobe Caslon Pro" w:cstheme="minorHAnsi"/>
                  <w:noProof/>
                  <w:rPrChange w:id="2566" w:author="Sher Afghan Asad" w:date="2019-03-07T03:43:00Z">
                    <w:rPr>
                      <w:rFonts w:ascii="Garamond" w:hAnsi="Garamond" w:cs="F15"/>
                      <w:noProof/>
                    </w:rPr>
                  </w:rPrChange>
                </w:rPr>
                <w:delText>Worker’s matched</w:delText>
              </w:r>
              <w:r w:rsidRPr="00B44471" w:rsidDel="00AB319A">
                <w:rPr>
                  <w:rFonts w:ascii="Adobe Caslon Pro" w:hAnsi="Adobe Caslon Pro" w:cstheme="minorHAnsi"/>
                  <w:rPrChange w:id="2567" w:author="Sher Afghan Asad" w:date="2019-03-07T03:43:00Z">
                    <w:rPr>
                      <w:rFonts w:ascii="Garamond" w:hAnsi="Garamond" w:cs="F15"/>
                    </w:rPr>
                  </w:rPrChange>
                </w:rPr>
                <w:delText xml:space="preserve"> employer will be paid 1 cent for every 100 points scored by the worker. </w:delText>
              </w:r>
            </w:del>
            <w:ins w:id="2568" w:author="Bhattacharya, Joydeep [ECONS] [2]" w:date="2019-03-06T13:28:00Z">
              <w:del w:id="2569" w:author="Sher Afghan Asad" w:date="2019-03-07T03:39:00Z">
                <w:r w:rsidR="00134B25" w:rsidRPr="00B44471" w:rsidDel="00AB319A">
                  <w:rPr>
                    <w:rFonts w:ascii="Adobe Caslon Pro" w:hAnsi="Adobe Caslon Pro" w:cstheme="minorHAnsi"/>
                  </w:rPr>
                  <w:delText xml:space="preserve">While recording the demo video, </w:delText>
                </w:r>
              </w:del>
            </w:ins>
            <w:del w:id="2570" w:author="Sher Afghan Asad" w:date="2019-03-07T03:39:00Z">
              <w:r w:rsidRPr="00B44471" w:rsidDel="00AB319A">
                <w:rPr>
                  <w:rFonts w:ascii="Adobe Caslon Pro" w:hAnsi="Adobe Caslon Pro" w:cstheme="minorHAnsi"/>
                  <w:rPrChange w:id="2571" w:author="Sher Afghan Asad" w:date="2019-03-07T03:43:00Z">
                    <w:rPr>
                      <w:rFonts w:ascii="Garamond" w:hAnsi="Garamond" w:cs="F15"/>
                    </w:rPr>
                  </w:rPrChange>
                </w:rPr>
                <w:delText>T</w:delText>
              </w:r>
            </w:del>
            <w:ins w:id="2572" w:author="Bhattacharya, Joydeep [ECONS] [2]" w:date="2019-03-06T13:28:00Z">
              <w:del w:id="2573" w:author="Sher Afghan Asad" w:date="2019-03-07T03:39:00Z">
                <w:r w:rsidR="00134B25" w:rsidRPr="00B44471" w:rsidDel="00AB319A">
                  <w:rPr>
                    <w:rFonts w:ascii="Adobe Caslon Pro" w:hAnsi="Adobe Caslon Pro" w:cstheme="minorHAnsi"/>
                  </w:rPr>
                  <w:delText>t</w:delText>
                </w:r>
              </w:del>
            </w:ins>
            <w:del w:id="2574" w:author="Sher Afghan Asad" w:date="2019-03-07T03:39:00Z">
              <w:r w:rsidRPr="00B44471" w:rsidDel="00AB319A">
                <w:rPr>
                  <w:rFonts w:ascii="Adobe Caslon Pro" w:hAnsi="Adobe Caslon Pro" w:cstheme="minorHAnsi"/>
                  <w:rPrChange w:id="2575" w:author="Sher Afghan Asad" w:date="2019-03-07T03:43:00Z">
                    <w:rPr>
                      <w:rFonts w:ascii="Garamond" w:hAnsi="Garamond" w:cs="F15"/>
                    </w:rPr>
                  </w:rPrChange>
                </w:rPr>
                <w:delText>he employer will be wearing</w:delText>
              </w:r>
            </w:del>
            <w:ins w:id="2576" w:author="Bhattacharya, Joydeep [ECONS]" w:date="2019-02-26T18:02:00Z">
              <w:del w:id="2577" w:author="Sher Afghan Asad" w:date="2019-03-07T03:39:00Z">
                <w:r w:rsidR="00C103B9" w:rsidRPr="00B44471" w:rsidDel="00AB319A">
                  <w:rPr>
                    <w:rFonts w:ascii="Adobe Caslon Pro" w:hAnsi="Adobe Caslon Pro" w:cstheme="minorHAnsi"/>
                    <w:rPrChange w:id="2578" w:author="Sher Afghan Asad" w:date="2019-03-07T03:43:00Z">
                      <w:rPr>
                        <w:rFonts w:cstheme="minorHAnsi"/>
                      </w:rPr>
                    </w:rPrChange>
                  </w:rPr>
                  <w:delText>wear a</w:delText>
                </w:r>
              </w:del>
            </w:ins>
            <w:del w:id="2579" w:author="Sher Afghan Asad" w:date="2019-03-07T03:39:00Z">
              <w:r w:rsidRPr="00B44471" w:rsidDel="00AB319A">
                <w:rPr>
                  <w:rFonts w:ascii="Adobe Caslon Pro" w:hAnsi="Adobe Caslon Pro" w:cstheme="minorHAnsi"/>
                  <w:rPrChange w:id="2580" w:author="Sher Afghan Asad" w:date="2019-03-07T03:43:00Z">
                    <w:rPr>
                      <w:rFonts w:ascii="Garamond" w:hAnsi="Garamond" w:cs="F15"/>
                    </w:rPr>
                  </w:rPrChange>
                </w:rPr>
                <w:delText xml:space="preserve"> full </w:delText>
              </w:r>
            </w:del>
            <w:ins w:id="2581" w:author="Bhattacharya, Joydeep [ECONS]" w:date="2019-03-04T15:00:00Z">
              <w:del w:id="2582" w:author="Sher Afghan Asad" w:date="2019-03-07T03:39:00Z">
                <w:r w:rsidR="001F3F5B" w:rsidRPr="00B44471" w:rsidDel="00AB319A">
                  <w:rPr>
                    <w:rFonts w:ascii="Adobe Caslon Pro" w:hAnsi="Adobe Caslon Pro" w:cstheme="minorHAnsi"/>
                    <w:rPrChange w:id="2583" w:author="Sher Afghan Asad" w:date="2019-03-07T03:43:00Z">
                      <w:rPr>
                        <w:rFonts w:cstheme="minorHAnsi"/>
                      </w:rPr>
                    </w:rPrChange>
                  </w:rPr>
                  <w:delText>-</w:delText>
                </w:r>
              </w:del>
            </w:ins>
            <w:del w:id="2584" w:author="Sher Afghan Asad" w:date="2019-03-07T03:39:00Z">
              <w:r w:rsidRPr="00B44471" w:rsidDel="00AB319A">
                <w:rPr>
                  <w:rFonts w:ascii="Adobe Caslon Pro" w:hAnsi="Adobe Caslon Pro" w:cstheme="minorHAnsi"/>
                  <w:rPrChange w:id="2585" w:author="Sher Afghan Asad" w:date="2019-03-07T03:43:00Z">
                    <w:rPr>
                      <w:rFonts w:ascii="Garamond" w:hAnsi="Garamond" w:cs="F15"/>
                    </w:rPr>
                  </w:rPrChange>
                </w:rPr>
                <w:delText>sleeves</w:delText>
              </w:r>
            </w:del>
            <w:ins w:id="2586" w:author="Bhattacharya, Joydeep [ECONS]" w:date="2019-02-26T18:02:00Z">
              <w:del w:id="2587" w:author="Sher Afghan Asad" w:date="2019-03-07T03:39:00Z">
                <w:r w:rsidR="00C103B9" w:rsidRPr="00B44471" w:rsidDel="00AB319A">
                  <w:rPr>
                    <w:rFonts w:ascii="Adobe Caslon Pro" w:hAnsi="Adobe Caslon Pro" w:cstheme="minorHAnsi"/>
                    <w:rPrChange w:id="2588" w:author="Sher Afghan Asad" w:date="2019-03-07T03:43:00Z">
                      <w:rPr>
                        <w:rFonts w:cstheme="minorHAnsi"/>
                      </w:rPr>
                    </w:rPrChange>
                  </w:rPr>
                  <w:delText xml:space="preserve"> shirt</w:delText>
                </w:r>
              </w:del>
            </w:ins>
            <w:del w:id="2589" w:author="Sher Afghan Asad" w:date="2019-03-07T03:39:00Z">
              <w:r w:rsidRPr="00B44471" w:rsidDel="00AB319A">
                <w:rPr>
                  <w:rFonts w:ascii="Adobe Caslon Pro" w:hAnsi="Adobe Caslon Pro" w:cstheme="minorHAnsi"/>
                  <w:rPrChange w:id="2590" w:author="Sher Afghan Asad" w:date="2019-03-07T03:43:00Z">
                    <w:rPr>
                      <w:rFonts w:ascii="Garamond" w:hAnsi="Garamond" w:cs="F15"/>
                    </w:rPr>
                  </w:rPrChange>
                </w:rPr>
                <w:delText xml:space="preserve"> and typing gloves to make sure</w:delText>
              </w:r>
            </w:del>
            <w:ins w:id="2591" w:author="Bhattacharya, Joydeep [ECONS] [2]" w:date="2019-03-06T13:28:00Z">
              <w:del w:id="2592" w:author="Sher Afghan Asad" w:date="2019-03-07T03:39:00Z">
                <w:r w:rsidR="00134B25" w:rsidRPr="00B44471" w:rsidDel="00AB319A">
                  <w:rPr>
                    <w:rFonts w:ascii="Adobe Caslon Pro" w:hAnsi="Adobe Caslon Pro" w:cstheme="minorHAnsi"/>
                  </w:rPr>
                  <w:delText>ensure</w:delText>
                </w:r>
              </w:del>
            </w:ins>
            <w:del w:id="2593" w:author="Sher Afghan Asad" w:date="2019-03-07T03:39:00Z">
              <w:r w:rsidRPr="00B44471" w:rsidDel="00AB319A">
                <w:rPr>
                  <w:rFonts w:ascii="Adobe Caslon Pro" w:hAnsi="Adobe Caslon Pro" w:cstheme="minorHAnsi"/>
                  <w:rPrChange w:id="2594" w:author="Sher Afghan Asad" w:date="2019-03-07T03:43:00Z">
                    <w:rPr>
                      <w:rFonts w:ascii="Garamond" w:hAnsi="Garamond" w:cs="F15"/>
                    </w:rPr>
                  </w:rPrChange>
                </w:rPr>
                <w:delText xml:space="preserve"> that the race/skin-color </w:delText>
              </w:r>
              <w:r w:rsidRPr="00B44471" w:rsidDel="00AB319A">
                <w:rPr>
                  <w:rFonts w:ascii="Adobe Caslon Pro" w:hAnsi="Adobe Caslon Pro" w:cstheme="minorHAnsi"/>
                  <w:noProof/>
                  <w:rPrChange w:id="2595" w:author="Sher Afghan Asad" w:date="2019-03-07T03:43:00Z">
                    <w:rPr>
                      <w:rFonts w:ascii="Garamond" w:hAnsi="Garamond" w:cs="F15"/>
                      <w:noProof/>
                    </w:rPr>
                  </w:rPrChange>
                </w:rPr>
                <w:delText>is not revealed</w:delText>
              </w:r>
              <w:r w:rsidRPr="00B44471" w:rsidDel="00AB319A">
                <w:rPr>
                  <w:rFonts w:ascii="Adobe Caslon Pro" w:hAnsi="Adobe Caslon Pro" w:cstheme="minorHAnsi"/>
                  <w:rPrChange w:id="2596" w:author="Sher Afghan Asad" w:date="2019-03-07T03:43:00Z">
                    <w:rPr>
                      <w:rFonts w:ascii="Garamond" w:hAnsi="Garamond" w:cs="F15"/>
                    </w:rPr>
                  </w:rPrChange>
                </w:rPr>
                <w:delText xml:space="preserve"> in the video.</w:delText>
              </w:r>
            </w:del>
          </w:p>
        </w:tc>
      </w:tr>
      <w:tr w:rsidR="00CA01C3" w:rsidRPr="00B44471" w:rsidDel="00AB319A" w14:paraId="58BB76E2" w14:textId="5068F37B" w:rsidTr="00CA01C3">
        <w:trPr>
          <w:trHeight w:val="144"/>
          <w:del w:id="2597" w:author="Sher Afghan Asad" w:date="2019-03-07T03:39:00Z"/>
        </w:trPr>
        <w:tc>
          <w:tcPr>
            <w:tcW w:w="1412" w:type="pct"/>
          </w:tcPr>
          <w:p w14:paraId="00FB5E1B" w14:textId="57F84327" w:rsidR="00CA01C3" w:rsidRPr="00B44471" w:rsidDel="00AB319A" w:rsidRDefault="00CA01C3">
            <w:pPr>
              <w:autoSpaceDE w:val="0"/>
              <w:autoSpaceDN w:val="0"/>
              <w:adjustRightInd w:val="0"/>
              <w:jc w:val="both"/>
              <w:rPr>
                <w:del w:id="2598" w:author="Sher Afghan Asad" w:date="2019-03-07T03:39:00Z"/>
                <w:rFonts w:ascii="Adobe Caslon Pro" w:hAnsi="Adobe Caslon Pro" w:cstheme="minorHAnsi"/>
                <w:rPrChange w:id="2599" w:author="Sher Afghan Asad" w:date="2019-03-07T03:43:00Z">
                  <w:rPr>
                    <w:del w:id="2600" w:author="Sher Afghan Asad" w:date="2019-03-07T03:39:00Z"/>
                    <w:rFonts w:ascii="Garamond" w:hAnsi="Garamond" w:cs="F15"/>
                  </w:rPr>
                </w:rPrChange>
              </w:rPr>
            </w:pPr>
            <w:del w:id="2601" w:author="Sher Afghan Asad" w:date="2019-03-07T03:39:00Z">
              <w:r w:rsidRPr="00B44471" w:rsidDel="00AB319A">
                <w:rPr>
                  <w:rFonts w:ascii="Adobe Caslon Pro" w:hAnsi="Adobe Caslon Pro" w:cstheme="minorHAnsi"/>
                  <w:rPrChange w:id="2602" w:author="Sher Afghan Asad" w:date="2019-03-07T03:43:00Z">
                    <w:rPr>
                      <w:rFonts w:ascii="Garamond" w:hAnsi="Garamond" w:cs="F15"/>
                    </w:rPr>
                  </w:rPrChange>
                </w:rPr>
                <w:delText>Altruism Black</w:delText>
              </w:r>
            </w:del>
            <w:ins w:id="2603" w:author="Bhattacharya, Joydeep [ECONS] [2]" w:date="2019-03-06T13:25:00Z">
              <w:del w:id="2604" w:author="Sher Afghan Asad" w:date="2019-03-07T03:39:00Z">
                <w:r w:rsidR="00134B25" w:rsidRPr="00B44471" w:rsidDel="00AB319A">
                  <w:rPr>
                    <w:rFonts w:ascii="Adobe Caslon Pro" w:hAnsi="Adobe Caslon Pro" w:cstheme="minorHAnsi"/>
                  </w:rPr>
                  <w:delText>/White</w:delText>
                </w:r>
              </w:del>
            </w:ins>
          </w:p>
        </w:tc>
        <w:tc>
          <w:tcPr>
            <w:tcW w:w="3588" w:type="pct"/>
          </w:tcPr>
          <w:p w14:paraId="4655DC38" w14:textId="142DCF48" w:rsidR="00CA01C3" w:rsidRPr="00B44471" w:rsidDel="00AB319A" w:rsidRDefault="00CA01C3">
            <w:pPr>
              <w:autoSpaceDE w:val="0"/>
              <w:autoSpaceDN w:val="0"/>
              <w:adjustRightInd w:val="0"/>
              <w:jc w:val="both"/>
              <w:rPr>
                <w:del w:id="2605" w:author="Sher Afghan Asad" w:date="2019-03-07T03:39:00Z"/>
                <w:rFonts w:ascii="Adobe Caslon Pro" w:hAnsi="Adobe Caslon Pro" w:cstheme="minorHAnsi"/>
                <w:rPrChange w:id="2606" w:author="Sher Afghan Asad" w:date="2019-03-07T03:43:00Z">
                  <w:rPr>
                    <w:del w:id="2607" w:author="Sher Afghan Asad" w:date="2019-03-07T03:39:00Z"/>
                    <w:rFonts w:ascii="Garamond" w:hAnsi="Garamond" w:cs="F15"/>
                  </w:rPr>
                </w:rPrChange>
              </w:rPr>
            </w:pPr>
            <w:del w:id="2608" w:author="Sher Afghan Asad" w:date="2019-03-07T03:39:00Z">
              <w:r w:rsidRPr="00B44471" w:rsidDel="00AB319A">
                <w:rPr>
                  <w:rFonts w:ascii="Adobe Caslon Pro" w:hAnsi="Adobe Caslon Pro" w:cstheme="minorHAnsi"/>
                  <w:rPrChange w:id="2609" w:author="Sher Afghan Asad" w:date="2019-03-07T03:43:00Z">
                    <w:rPr>
                      <w:rFonts w:ascii="Garamond" w:hAnsi="Garamond" w:cs="F15"/>
                    </w:rPr>
                  </w:rPrChange>
                </w:rPr>
                <w:delText>A worker’s payment will not be affected by the number of points he scores in the task.</w:delText>
              </w:r>
            </w:del>
          </w:p>
          <w:p w14:paraId="66EE22D7" w14:textId="0BDA4A81" w:rsidR="00CA01C3" w:rsidRPr="00B44471" w:rsidDel="00AB319A" w:rsidRDefault="00CA01C3">
            <w:pPr>
              <w:autoSpaceDE w:val="0"/>
              <w:autoSpaceDN w:val="0"/>
              <w:adjustRightInd w:val="0"/>
              <w:jc w:val="both"/>
              <w:rPr>
                <w:del w:id="2610" w:author="Sher Afghan Asad" w:date="2019-03-07T03:39:00Z"/>
                <w:rFonts w:ascii="Adobe Caslon Pro" w:hAnsi="Adobe Caslon Pro" w:cstheme="minorHAnsi"/>
                <w:rPrChange w:id="2611" w:author="Sher Afghan Asad" w:date="2019-03-07T03:43:00Z">
                  <w:rPr>
                    <w:del w:id="2612" w:author="Sher Afghan Asad" w:date="2019-03-07T03:39:00Z"/>
                    <w:rFonts w:ascii="Garamond" w:hAnsi="Garamond" w:cs="F15"/>
                  </w:rPr>
                </w:rPrChange>
              </w:rPr>
            </w:pPr>
            <w:del w:id="2613" w:author="Sher Afghan Asad" w:date="2019-03-07T03:39:00Z">
              <w:r w:rsidRPr="00B44471" w:rsidDel="00AB319A">
                <w:rPr>
                  <w:rFonts w:ascii="Adobe Caslon Pro" w:hAnsi="Adobe Caslon Pro" w:cstheme="minorHAnsi"/>
                  <w:noProof/>
                  <w:rPrChange w:id="2614" w:author="Sher Afghan Asad" w:date="2019-03-07T03:43:00Z">
                    <w:rPr>
                      <w:rFonts w:ascii="Garamond" w:hAnsi="Garamond" w:cs="F15"/>
                      <w:noProof/>
                    </w:rPr>
                  </w:rPrChange>
                </w:rPr>
                <w:delText>Worker’s matched</w:delText>
              </w:r>
              <w:r w:rsidRPr="00B44471" w:rsidDel="00AB319A">
                <w:rPr>
                  <w:rFonts w:ascii="Adobe Caslon Pro" w:hAnsi="Adobe Caslon Pro" w:cstheme="minorHAnsi"/>
                  <w:rPrChange w:id="2615" w:author="Sher Afghan Asad" w:date="2019-03-07T03:43:00Z">
                    <w:rPr>
                      <w:rFonts w:ascii="Garamond" w:hAnsi="Garamond" w:cs="F15"/>
                    </w:rPr>
                  </w:rPrChange>
                </w:rPr>
                <w:delText xml:space="preserve"> employer will be paid 1 cent for every 100 points scored by the worker</w:delText>
              </w:r>
            </w:del>
            <w:ins w:id="2616" w:author="Ritwik Banerjee" w:date="2019-03-06T11:51:00Z">
              <w:del w:id="2617" w:author="Sher Afghan Asad" w:date="2019-03-07T03:39:00Z">
                <w:r w:rsidR="00F96D56" w:rsidRPr="00B44471" w:rsidDel="00AB319A">
                  <w:rPr>
                    <w:rFonts w:ascii="Adobe Caslon Pro" w:hAnsi="Adobe Caslon Pro" w:cstheme="minorHAnsi"/>
                  </w:rPr>
                  <w:delText xml:space="preserve">Earning rule will be the same as in </w:delText>
                </w:r>
              </w:del>
            </w:ins>
            <w:ins w:id="2618" w:author="Ritwik Banerjee" w:date="2019-03-06T11:56:00Z">
              <w:del w:id="2619" w:author="Sher Afghan Asad" w:date="2019-03-07T03:39:00Z">
                <w:r w:rsidR="00E64590" w:rsidRPr="00B44471" w:rsidDel="00AB319A">
                  <w:rPr>
                    <w:rFonts w:ascii="Adobe Caslon Pro" w:hAnsi="Adobe Caslon Pro" w:cstheme="minorHAnsi"/>
                  </w:rPr>
                  <w:delText xml:space="preserve">the </w:delText>
                </w:r>
              </w:del>
            </w:ins>
            <w:ins w:id="2620" w:author="Ritwik Banerjee" w:date="2019-03-06T11:51:00Z">
              <w:del w:id="2621" w:author="Sher Afghan Asad" w:date="2019-03-07T03:39:00Z">
                <w:r w:rsidR="00F96D56" w:rsidRPr="00B44471" w:rsidDel="00AB319A">
                  <w:rPr>
                    <w:rFonts w:ascii="Adobe Caslon Pro" w:hAnsi="Adobe Caslon Pro" w:cstheme="minorHAnsi"/>
                  </w:rPr>
                  <w:delText>Altruism Baseline</w:delText>
                </w:r>
              </w:del>
            </w:ins>
            <w:ins w:id="2622" w:author="Ritwik Banerjee" w:date="2019-03-06T11:57:00Z">
              <w:del w:id="2623" w:author="Sher Afghan Asad" w:date="2019-03-07T03:39:00Z">
                <w:r w:rsidR="00F428D4" w:rsidRPr="00B44471" w:rsidDel="00AB319A">
                  <w:rPr>
                    <w:rFonts w:ascii="Adobe Caslon Pro" w:hAnsi="Adobe Caslon Pro" w:cstheme="minorHAnsi"/>
                  </w:rPr>
                  <w:delText xml:space="preserve"> for both the worker and the employer</w:delText>
                </w:r>
              </w:del>
            </w:ins>
            <w:ins w:id="2624" w:author="Ritwik Banerjee" w:date="2019-03-06T11:51:00Z">
              <w:del w:id="2625" w:author="Sher Afghan Asad" w:date="2019-03-07T03:39:00Z">
                <w:r w:rsidR="00F96D56" w:rsidRPr="00B44471" w:rsidDel="00AB319A">
                  <w:rPr>
                    <w:rFonts w:ascii="Adobe Caslon Pro" w:hAnsi="Adobe Caslon Pro" w:cstheme="minorHAnsi"/>
                  </w:rPr>
                  <w:delText>.</w:delText>
                </w:r>
              </w:del>
            </w:ins>
            <w:del w:id="2626" w:author="Sher Afghan Asad" w:date="2019-03-07T03:39:00Z">
              <w:r w:rsidRPr="00B44471" w:rsidDel="00AB319A">
                <w:rPr>
                  <w:rFonts w:ascii="Adobe Caslon Pro" w:hAnsi="Adobe Caslon Pro" w:cstheme="minorHAnsi"/>
                  <w:rPrChange w:id="2627" w:author="Sher Afghan Asad" w:date="2019-03-07T03:43:00Z">
                    <w:rPr>
                      <w:rFonts w:ascii="Garamond" w:hAnsi="Garamond" w:cs="F15"/>
                    </w:rPr>
                  </w:rPrChange>
                </w:rPr>
                <w:delText xml:space="preserve">. The employer’s forearm and hand will </w:delText>
              </w:r>
            </w:del>
            <w:ins w:id="2628" w:author="Bhattacharya, Joydeep [ECONS]" w:date="2019-02-26T18:02:00Z">
              <w:del w:id="2629" w:author="Sher Afghan Asad" w:date="2019-03-07T03:39:00Z">
                <w:r w:rsidR="00C103B9" w:rsidRPr="00B44471" w:rsidDel="00AB319A">
                  <w:rPr>
                    <w:rFonts w:ascii="Adobe Caslon Pro" w:hAnsi="Adobe Caslon Pro" w:cstheme="minorHAnsi"/>
                    <w:rPrChange w:id="2630" w:author="Sher Afghan Asad" w:date="2019-03-07T03:43:00Z">
                      <w:rPr>
                        <w:rFonts w:cstheme="minorHAnsi"/>
                      </w:rPr>
                    </w:rPrChange>
                  </w:rPr>
                  <w:delText>reveal dark</w:delText>
                </w:r>
              </w:del>
            </w:ins>
            <w:ins w:id="2631" w:author="Bhattacharya, Joydeep [ECONS] [2]" w:date="2019-03-06T13:26:00Z">
              <w:del w:id="2632" w:author="Sher Afghan Asad" w:date="2019-03-07T03:39:00Z">
                <w:r w:rsidR="00134B25" w:rsidRPr="00B44471" w:rsidDel="00AB319A">
                  <w:rPr>
                    <w:rFonts w:ascii="Adobe Caslon Pro" w:hAnsi="Adobe Caslon Pro" w:cstheme="minorHAnsi"/>
                  </w:rPr>
                  <w:delText>/white</w:delText>
                </w:r>
              </w:del>
            </w:ins>
            <w:ins w:id="2633" w:author="Bhattacharya, Joydeep [ECONS]" w:date="2019-02-26T18:02:00Z">
              <w:del w:id="2634" w:author="Sher Afghan Asad" w:date="2019-03-07T03:39:00Z">
                <w:r w:rsidR="00C103B9" w:rsidRPr="00B44471" w:rsidDel="00AB319A">
                  <w:rPr>
                    <w:rFonts w:ascii="Adobe Caslon Pro" w:hAnsi="Adobe Caslon Pro" w:cstheme="minorHAnsi"/>
                    <w:rPrChange w:id="2635" w:author="Sher Afghan Asad" w:date="2019-03-07T03:43:00Z">
                      <w:rPr>
                        <w:rFonts w:cstheme="minorHAnsi"/>
                      </w:rPr>
                    </w:rPrChange>
                  </w:rPr>
                  <w:delText xml:space="preserve"> skin color </w:delText>
                </w:r>
              </w:del>
            </w:ins>
            <w:del w:id="2636" w:author="Sher Afghan Asad" w:date="2019-03-07T03:39:00Z">
              <w:r w:rsidRPr="00B44471" w:rsidDel="00AB319A">
                <w:rPr>
                  <w:rFonts w:ascii="Adobe Caslon Pro" w:hAnsi="Adobe Caslon Pro" w:cstheme="minorHAnsi"/>
                  <w:rPrChange w:id="2637" w:author="Sher Afghan Asad" w:date="2019-03-07T03:43:00Z">
                    <w:rPr>
                      <w:rFonts w:ascii="Garamond" w:hAnsi="Garamond" w:cs="F15"/>
                    </w:rPr>
                  </w:rPrChange>
                </w:rPr>
                <w:delText>be black in the video.</w:delText>
              </w:r>
            </w:del>
          </w:p>
        </w:tc>
      </w:tr>
      <w:tr w:rsidR="00CA01C3" w:rsidRPr="00B44471" w:rsidDel="00AB319A" w14:paraId="68C0A124" w14:textId="52380F9B" w:rsidTr="00CA01C3">
        <w:trPr>
          <w:trHeight w:val="144"/>
          <w:del w:id="2638" w:author="Sher Afghan Asad" w:date="2019-03-07T03:39:00Z"/>
        </w:trPr>
        <w:tc>
          <w:tcPr>
            <w:tcW w:w="1412" w:type="pct"/>
          </w:tcPr>
          <w:p w14:paraId="2ACCA1B5" w14:textId="04AE3CD9" w:rsidR="00CA01C3" w:rsidRPr="00B44471" w:rsidDel="00AB319A" w:rsidRDefault="00CA01C3">
            <w:pPr>
              <w:autoSpaceDE w:val="0"/>
              <w:autoSpaceDN w:val="0"/>
              <w:adjustRightInd w:val="0"/>
              <w:jc w:val="both"/>
              <w:rPr>
                <w:del w:id="2639" w:author="Sher Afghan Asad" w:date="2019-03-07T03:39:00Z"/>
                <w:rFonts w:ascii="Adobe Caslon Pro" w:hAnsi="Adobe Caslon Pro" w:cstheme="minorHAnsi"/>
                <w:rPrChange w:id="2640" w:author="Sher Afghan Asad" w:date="2019-03-07T03:43:00Z">
                  <w:rPr>
                    <w:del w:id="2641" w:author="Sher Afghan Asad" w:date="2019-03-07T03:39:00Z"/>
                    <w:rFonts w:ascii="Garamond" w:hAnsi="Garamond" w:cs="F15"/>
                  </w:rPr>
                </w:rPrChange>
              </w:rPr>
            </w:pPr>
            <w:del w:id="2642" w:author="Sher Afghan Asad" w:date="2019-03-07T03:39:00Z">
              <w:r w:rsidRPr="00B44471" w:rsidDel="00AB319A">
                <w:rPr>
                  <w:rFonts w:ascii="Adobe Caslon Pro" w:hAnsi="Adobe Caslon Pro" w:cstheme="minorHAnsi"/>
                  <w:rPrChange w:id="2643" w:author="Sher Afghan Asad" w:date="2019-03-07T03:43:00Z">
                    <w:rPr>
                      <w:rFonts w:ascii="Garamond" w:hAnsi="Garamond" w:cs="F15"/>
                    </w:rPr>
                  </w:rPrChange>
                </w:rPr>
                <w:delText>Altruism White</w:delText>
              </w:r>
            </w:del>
          </w:p>
        </w:tc>
        <w:tc>
          <w:tcPr>
            <w:tcW w:w="3588" w:type="pct"/>
          </w:tcPr>
          <w:p w14:paraId="07645BEC" w14:textId="4DC93C0D" w:rsidR="00CA01C3" w:rsidRPr="00B44471" w:rsidDel="00AB319A" w:rsidRDefault="00F874DE">
            <w:pPr>
              <w:autoSpaceDE w:val="0"/>
              <w:autoSpaceDN w:val="0"/>
              <w:adjustRightInd w:val="0"/>
              <w:jc w:val="both"/>
              <w:rPr>
                <w:del w:id="2644" w:author="Sher Afghan Asad" w:date="2019-03-07T03:39:00Z"/>
                <w:rFonts w:ascii="Adobe Caslon Pro" w:hAnsi="Adobe Caslon Pro" w:cstheme="minorHAnsi"/>
                <w:rPrChange w:id="2645" w:author="Sher Afghan Asad" w:date="2019-03-07T03:43:00Z">
                  <w:rPr>
                    <w:del w:id="2646" w:author="Sher Afghan Asad" w:date="2019-03-07T03:39:00Z"/>
                    <w:rFonts w:ascii="Garamond" w:hAnsi="Garamond" w:cs="F15"/>
                  </w:rPr>
                </w:rPrChange>
              </w:rPr>
            </w:pPr>
            <w:ins w:id="2647" w:author="Ritwik Banerjee" w:date="2019-03-06T11:52:00Z">
              <w:del w:id="2648" w:author="Sher Afghan Asad" w:date="2019-03-07T03:39:00Z">
                <w:r w:rsidRPr="00B44471" w:rsidDel="00AB319A">
                  <w:rPr>
                    <w:rFonts w:ascii="Adobe Caslon Pro" w:hAnsi="Adobe Caslon Pro" w:cstheme="minorHAnsi"/>
                  </w:rPr>
                  <w:delText xml:space="preserve">Earning rule will be the same as in </w:delText>
                </w:r>
              </w:del>
            </w:ins>
            <w:ins w:id="2649" w:author="Ritwik Banerjee" w:date="2019-03-06T11:56:00Z">
              <w:del w:id="2650" w:author="Sher Afghan Asad" w:date="2019-03-07T03:39:00Z">
                <w:r w:rsidR="00E64590" w:rsidRPr="00B44471" w:rsidDel="00AB319A">
                  <w:rPr>
                    <w:rFonts w:ascii="Adobe Caslon Pro" w:hAnsi="Adobe Caslon Pro" w:cstheme="minorHAnsi"/>
                  </w:rPr>
                  <w:delText xml:space="preserve">the </w:delText>
                </w:r>
              </w:del>
            </w:ins>
            <w:ins w:id="2651" w:author="Ritwik Banerjee" w:date="2019-03-06T11:52:00Z">
              <w:del w:id="2652" w:author="Sher Afghan Asad" w:date="2019-03-07T03:39:00Z">
                <w:r w:rsidRPr="00B44471" w:rsidDel="00AB319A">
                  <w:rPr>
                    <w:rFonts w:ascii="Adobe Caslon Pro" w:hAnsi="Adobe Caslon Pro" w:cstheme="minorHAnsi"/>
                  </w:rPr>
                  <w:delText>Altruism Baseline</w:delText>
                </w:r>
              </w:del>
            </w:ins>
            <w:ins w:id="2653" w:author="Ritwik Banerjee" w:date="2019-03-06T11:57:00Z">
              <w:del w:id="2654" w:author="Sher Afghan Asad" w:date="2019-03-07T03:39:00Z">
                <w:r w:rsidR="00F428D4" w:rsidRPr="00B44471" w:rsidDel="00AB319A">
                  <w:rPr>
                    <w:rFonts w:ascii="Adobe Caslon Pro" w:hAnsi="Adobe Caslon Pro" w:cstheme="minorHAnsi"/>
                  </w:rPr>
                  <w:delText xml:space="preserve"> for both the worker and the employer</w:delText>
                </w:r>
              </w:del>
            </w:ins>
            <w:ins w:id="2655" w:author="Ritwik Banerjee" w:date="2019-03-06T11:52:00Z">
              <w:del w:id="2656" w:author="Sher Afghan Asad" w:date="2019-03-07T03:39:00Z">
                <w:r w:rsidRPr="00B44471" w:rsidDel="00AB319A">
                  <w:rPr>
                    <w:rFonts w:ascii="Adobe Caslon Pro" w:hAnsi="Adobe Caslon Pro" w:cstheme="minorHAnsi"/>
                  </w:rPr>
                  <w:delText>.</w:delText>
                </w:r>
              </w:del>
            </w:ins>
            <w:del w:id="2657" w:author="Sher Afghan Asad" w:date="2019-03-07T03:39:00Z">
              <w:r w:rsidR="00CA01C3" w:rsidRPr="00B44471" w:rsidDel="00AB319A">
                <w:rPr>
                  <w:rFonts w:ascii="Adobe Caslon Pro" w:hAnsi="Adobe Caslon Pro" w:cstheme="minorHAnsi"/>
                  <w:rPrChange w:id="2658" w:author="Sher Afghan Asad" w:date="2019-03-07T03:43:00Z">
                    <w:rPr>
                      <w:rFonts w:ascii="Garamond" w:hAnsi="Garamond" w:cs="F15"/>
                    </w:rPr>
                  </w:rPrChange>
                </w:rPr>
                <w:delText>A worker’s payment will not be affected by the number of points he scores in the task.</w:delText>
              </w:r>
            </w:del>
          </w:p>
          <w:p w14:paraId="302724EF" w14:textId="150A9663" w:rsidR="00CA01C3" w:rsidRPr="00B44471" w:rsidDel="00AB319A" w:rsidRDefault="00CA01C3">
            <w:pPr>
              <w:autoSpaceDE w:val="0"/>
              <w:autoSpaceDN w:val="0"/>
              <w:adjustRightInd w:val="0"/>
              <w:jc w:val="both"/>
              <w:rPr>
                <w:del w:id="2659" w:author="Sher Afghan Asad" w:date="2019-03-07T03:39:00Z"/>
                <w:rFonts w:ascii="Adobe Caslon Pro" w:hAnsi="Adobe Caslon Pro" w:cstheme="minorHAnsi"/>
                <w:rPrChange w:id="2660" w:author="Sher Afghan Asad" w:date="2019-03-07T03:43:00Z">
                  <w:rPr>
                    <w:del w:id="2661" w:author="Sher Afghan Asad" w:date="2019-03-07T03:39:00Z"/>
                    <w:rFonts w:ascii="Garamond" w:hAnsi="Garamond" w:cs="F15"/>
                  </w:rPr>
                </w:rPrChange>
              </w:rPr>
            </w:pPr>
            <w:del w:id="2662" w:author="Sher Afghan Asad" w:date="2019-03-07T03:39:00Z">
              <w:r w:rsidRPr="00B44471" w:rsidDel="00AB319A">
                <w:rPr>
                  <w:rFonts w:ascii="Adobe Caslon Pro" w:hAnsi="Adobe Caslon Pro" w:cstheme="minorHAnsi"/>
                  <w:noProof/>
                  <w:rPrChange w:id="2663" w:author="Sher Afghan Asad" w:date="2019-03-07T03:43:00Z">
                    <w:rPr>
                      <w:rFonts w:ascii="Garamond" w:hAnsi="Garamond" w:cs="F15"/>
                      <w:noProof/>
                    </w:rPr>
                  </w:rPrChange>
                </w:rPr>
                <w:delText>Worker’s matched</w:delText>
              </w:r>
              <w:r w:rsidRPr="00B44471" w:rsidDel="00AB319A">
                <w:rPr>
                  <w:rFonts w:ascii="Adobe Caslon Pro" w:hAnsi="Adobe Caslon Pro" w:cstheme="minorHAnsi"/>
                  <w:rPrChange w:id="2664" w:author="Sher Afghan Asad" w:date="2019-03-07T03:43:00Z">
                    <w:rPr>
                      <w:rFonts w:ascii="Garamond" w:hAnsi="Garamond" w:cs="F15"/>
                    </w:rPr>
                  </w:rPrChange>
                </w:rPr>
                <w:delText xml:space="preserve"> employer will be paid 1 cent for every 100 points scored by the worker. The employer’s forearm and hand will be white</w:delText>
              </w:r>
            </w:del>
            <w:ins w:id="2665" w:author="Bhattacharya, Joydeep [ECONS]" w:date="2019-02-26T18:02:00Z">
              <w:del w:id="2666" w:author="Sher Afghan Asad" w:date="2019-03-07T03:39:00Z">
                <w:r w:rsidR="00C103B9" w:rsidRPr="00B44471" w:rsidDel="00AB319A">
                  <w:rPr>
                    <w:rFonts w:ascii="Adobe Caslon Pro" w:hAnsi="Adobe Caslon Pro" w:cstheme="minorHAnsi"/>
                    <w:rPrChange w:id="2667" w:author="Sher Afghan Asad" w:date="2019-03-07T03:43:00Z">
                      <w:rPr>
                        <w:rFonts w:cstheme="minorHAnsi"/>
                      </w:rPr>
                    </w:rPrChange>
                  </w:rPr>
                  <w:delText xml:space="preserve">reveal </w:delText>
                </w:r>
                <w:commentRangeStart w:id="2668"/>
                <w:r w:rsidR="00C103B9" w:rsidRPr="00B44471" w:rsidDel="00AB319A">
                  <w:rPr>
                    <w:rFonts w:ascii="Adobe Caslon Pro" w:hAnsi="Adobe Caslon Pro" w:cstheme="minorHAnsi"/>
                    <w:rPrChange w:id="2669" w:author="Sher Afghan Asad" w:date="2019-03-07T03:43:00Z">
                      <w:rPr>
                        <w:rFonts w:cstheme="minorHAnsi"/>
                      </w:rPr>
                    </w:rPrChange>
                  </w:rPr>
                  <w:delText xml:space="preserve">fair </w:delText>
                </w:r>
              </w:del>
            </w:ins>
            <w:commentRangeEnd w:id="2668"/>
            <w:del w:id="2670" w:author="Sher Afghan Asad" w:date="2019-03-07T03:39:00Z">
              <w:r w:rsidR="00287BEE" w:rsidRPr="00B44471" w:rsidDel="00AB319A">
                <w:rPr>
                  <w:rStyle w:val="CommentReference"/>
                  <w:rFonts w:ascii="Adobe Caslon Pro" w:hAnsi="Adobe Caslon Pro"/>
                  <w:sz w:val="22"/>
                  <w:szCs w:val="22"/>
                  <w:rPrChange w:id="2671" w:author="Sher Afghan Asad" w:date="2019-03-07T03:43:00Z">
                    <w:rPr>
                      <w:rStyle w:val="CommentReference"/>
                    </w:rPr>
                  </w:rPrChange>
                </w:rPr>
                <w:commentReference w:id="2668"/>
              </w:r>
            </w:del>
            <w:ins w:id="2672" w:author="Bhattacharya, Joydeep [ECONS]" w:date="2019-02-26T18:02:00Z">
              <w:del w:id="2673" w:author="Sher Afghan Asad" w:date="2019-03-07T03:39:00Z">
                <w:r w:rsidR="00C103B9" w:rsidRPr="00B44471" w:rsidDel="00AB319A">
                  <w:rPr>
                    <w:rFonts w:ascii="Adobe Caslon Pro" w:hAnsi="Adobe Caslon Pro" w:cstheme="minorHAnsi"/>
                    <w:rPrChange w:id="2674" w:author="Sher Afghan Asad" w:date="2019-03-07T03:43:00Z">
                      <w:rPr>
                        <w:rFonts w:cstheme="minorHAnsi"/>
                      </w:rPr>
                    </w:rPrChange>
                  </w:rPr>
                  <w:delText>skin color</w:delText>
                </w:r>
              </w:del>
            </w:ins>
            <w:del w:id="2675" w:author="Sher Afghan Asad" w:date="2019-03-07T03:39:00Z">
              <w:r w:rsidRPr="00B44471" w:rsidDel="00AB319A">
                <w:rPr>
                  <w:rFonts w:ascii="Adobe Caslon Pro" w:hAnsi="Adobe Caslon Pro" w:cstheme="minorHAnsi"/>
                  <w:rPrChange w:id="2676" w:author="Sher Afghan Asad" w:date="2019-03-07T03:43:00Z">
                    <w:rPr>
                      <w:rFonts w:ascii="Garamond" w:hAnsi="Garamond" w:cs="F15"/>
                    </w:rPr>
                  </w:rPrChange>
                </w:rPr>
                <w:delText xml:space="preserve"> in the video.</w:delText>
              </w:r>
            </w:del>
          </w:p>
        </w:tc>
      </w:tr>
      <w:tr w:rsidR="00CA01C3" w:rsidRPr="00B44471" w:rsidDel="00AB319A" w14:paraId="191AE61B" w14:textId="3012D17C" w:rsidTr="00CA01C3">
        <w:trPr>
          <w:trHeight w:val="144"/>
          <w:del w:id="2677" w:author="Sher Afghan Asad" w:date="2019-03-07T03:39:00Z"/>
        </w:trPr>
        <w:tc>
          <w:tcPr>
            <w:tcW w:w="1412" w:type="pct"/>
          </w:tcPr>
          <w:p w14:paraId="40F2C462" w14:textId="0CB6CEEA" w:rsidR="00CA01C3" w:rsidRPr="00B44471" w:rsidDel="00AB319A" w:rsidRDefault="00CA01C3">
            <w:pPr>
              <w:autoSpaceDE w:val="0"/>
              <w:autoSpaceDN w:val="0"/>
              <w:adjustRightInd w:val="0"/>
              <w:jc w:val="both"/>
              <w:rPr>
                <w:del w:id="2678" w:author="Sher Afghan Asad" w:date="2019-03-07T03:39:00Z"/>
                <w:rFonts w:ascii="Adobe Caslon Pro" w:hAnsi="Adobe Caslon Pro" w:cstheme="minorHAnsi"/>
                <w:rPrChange w:id="2679" w:author="Sher Afghan Asad" w:date="2019-03-07T03:43:00Z">
                  <w:rPr>
                    <w:del w:id="2680" w:author="Sher Afghan Asad" w:date="2019-03-07T03:39:00Z"/>
                    <w:rFonts w:ascii="Garamond" w:hAnsi="Garamond" w:cs="F15"/>
                  </w:rPr>
                </w:rPrChange>
              </w:rPr>
            </w:pPr>
            <w:del w:id="2681" w:author="Sher Afghan Asad" w:date="2019-03-07T03:39:00Z">
              <w:r w:rsidRPr="00B44471" w:rsidDel="00AB319A">
                <w:rPr>
                  <w:rFonts w:ascii="Adobe Caslon Pro" w:hAnsi="Adobe Caslon Pro" w:cstheme="minorHAnsi"/>
                  <w:rPrChange w:id="2682" w:author="Sher Afghan Asad" w:date="2019-03-07T03:43:00Z">
                    <w:rPr>
                      <w:rFonts w:ascii="Garamond" w:hAnsi="Garamond" w:cs="F15"/>
                    </w:rPr>
                  </w:rPrChange>
                </w:rPr>
                <w:delText>Reciprocity Baseline</w:delText>
              </w:r>
            </w:del>
          </w:p>
        </w:tc>
        <w:tc>
          <w:tcPr>
            <w:tcW w:w="3588" w:type="pct"/>
          </w:tcPr>
          <w:p w14:paraId="3C64C96E" w14:textId="7541A82C" w:rsidR="00CA01C3" w:rsidRPr="00B44471" w:rsidDel="00AB319A" w:rsidRDefault="00CA01C3">
            <w:pPr>
              <w:autoSpaceDE w:val="0"/>
              <w:autoSpaceDN w:val="0"/>
              <w:adjustRightInd w:val="0"/>
              <w:jc w:val="both"/>
              <w:rPr>
                <w:del w:id="2683" w:author="Sher Afghan Asad" w:date="2019-03-07T03:39:00Z"/>
                <w:rFonts w:ascii="Adobe Caslon Pro" w:hAnsi="Adobe Caslon Pro" w:cstheme="minorHAnsi"/>
                <w:noProof/>
                <w:rPrChange w:id="2684" w:author="Sher Afghan Asad" w:date="2019-03-07T03:43:00Z">
                  <w:rPr>
                    <w:del w:id="2685" w:author="Sher Afghan Asad" w:date="2019-03-07T03:39:00Z"/>
                    <w:rFonts w:ascii="Garamond" w:hAnsi="Garamond" w:cs="F15"/>
                  </w:rPr>
                </w:rPrChange>
              </w:rPr>
            </w:pPr>
            <w:del w:id="2686" w:author="Sher Afghan Asad" w:date="2019-03-07T03:39:00Z">
              <w:r w:rsidRPr="00B44471" w:rsidDel="00AB319A">
                <w:rPr>
                  <w:rFonts w:ascii="Adobe Caslon Pro" w:hAnsi="Adobe Caslon Pro" w:cstheme="minorHAnsi"/>
                  <w:rPrChange w:id="2687" w:author="Sher Afghan Asad" w:date="2019-03-07T03:43:00Z">
                    <w:rPr>
                      <w:rFonts w:ascii="Garamond" w:hAnsi="Garamond" w:cs="F15"/>
                    </w:rPr>
                  </w:rPrChange>
                </w:rPr>
                <w:delText>A worker’s payment will not be</w:delText>
              </w:r>
            </w:del>
            <w:ins w:id="2688" w:author="Bhattacharya, Joydeep [ECONS] [2]" w:date="2019-03-06T13:29:00Z">
              <w:del w:id="2689" w:author="Sher Afghan Asad" w:date="2019-03-07T03:39:00Z">
                <w:r w:rsidR="00134B25" w:rsidRPr="00B44471" w:rsidDel="00AB319A">
                  <w:rPr>
                    <w:rFonts w:ascii="Adobe Caslon Pro" w:hAnsi="Adobe Caslon Pro" w:cstheme="minorHAnsi"/>
                  </w:rPr>
                  <w:delText>is un</w:delText>
                </w:r>
              </w:del>
            </w:ins>
            <w:del w:id="2690" w:author="Sher Afghan Asad" w:date="2019-03-07T03:39:00Z">
              <w:r w:rsidRPr="00B44471" w:rsidDel="00AB319A">
                <w:rPr>
                  <w:rFonts w:ascii="Adobe Caslon Pro" w:hAnsi="Adobe Caslon Pro" w:cstheme="minorHAnsi"/>
                  <w:rPrChange w:id="2691" w:author="Sher Afghan Asad" w:date="2019-03-07T03:43:00Z">
                    <w:rPr>
                      <w:rFonts w:ascii="Garamond" w:hAnsi="Garamond" w:cs="F15"/>
                    </w:rPr>
                  </w:rPrChange>
                </w:rPr>
                <w:delText xml:space="preserve"> affected by the number of points he scores in the task. </w:delText>
              </w:r>
              <w:r w:rsidRPr="00B44471" w:rsidDel="00AB319A">
                <w:rPr>
                  <w:rFonts w:ascii="Adobe Caslon Pro" w:hAnsi="Adobe Caslon Pro" w:cstheme="minorHAnsi"/>
                  <w:noProof/>
                  <w:rPrChange w:id="2692" w:author="Sher Afghan Asad" w:date="2019-03-07T03:43:00Z">
                    <w:rPr>
                      <w:rFonts w:ascii="Garamond" w:hAnsi="Garamond" w:cs="F15"/>
                      <w:noProof/>
                    </w:rPr>
                  </w:rPrChange>
                </w:rPr>
                <w:delText>The worker</w:delText>
              </w:r>
              <w:r w:rsidRPr="00B44471" w:rsidDel="00AB319A">
                <w:rPr>
                  <w:rFonts w:ascii="Adobe Caslon Pro" w:hAnsi="Adobe Caslon Pro" w:cstheme="minorHAnsi"/>
                  <w:rPrChange w:id="2693" w:author="Sher Afghan Asad" w:date="2019-03-07T03:43:00Z">
                    <w:rPr>
                      <w:rFonts w:ascii="Garamond" w:hAnsi="Garamond" w:cs="F15"/>
                    </w:rPr>
                  </w:rPrChange>
                </w:rPr>
                <w:delText xml:space="preserve"> will </w:delText>
              </w:r>
              <w:r w:rsidRPr="00B44471" w:rsidDel="00AB319A">
                <w:rPr>
                  <w:rFonts w:ascii="Adobe Caslon Pro" w:hAnsi="Adobe Caslon Pro" w:cstheme="minorHAnsi"/>
                  <w:noProof/>
                  <w:rPrChange w:id="2694" w:author="Sher Afghan Asad" w:date="2019-03-07T03:43:00Z">
                    <w:rPr>
                      <w:rFonts w:ascii="Garamond" w:hAnsi="Garamond" w:cs="F15"/>
                      <w:noProof/>
                    </w:rPr>
                  </w:rPrChange>
                </w:rPr>
                <w:delText>be paid</w:delText>
              </w:r>
              <w:r w:rsidRPr="00B44471" w:rsidDel="00AB319A">
                <w:rPr>
                  <w:rFonts w:ascii="Adobe Caslon Pro" w:hAnsi="Adobe Caslon Pro" w:cstheme="minorHAnsi"/>
                  <w:rPrChange w:id="2695" w:author="Sher Afghan Asad" w:date="2019-03-07T03:43:00Z">
                    <w:rPr>
                      <w:rFonts w:ascii="Garamond" w:hAnsi="Garamond" w:cs="F15"/>
                    </w:rPr>
                  </w:rPrChange>
                </w:rPr>
                <w:delText xml:space="preserve"> 20 cents </w:delText>
              </w:r>
              <w:r w:rsidRPr="00B44471" w:rsidDel="00AB319A">
                <w:rPr>
                  <w:rFonts w:ascii="Adobe Caslon Pro" w:hAnsi="Adobe Caslon Pro" w:cstheme="minorHAnsi"/>
                  <w:i/>
                  <w:rPrChange w:id="2696" w:author="Sher Afghan Asad" w:date="2019-03-07T03:43:00Z">
                    <w:rPr>
                      <w:rFonts w:ascii="Garamond" w:hAnsi="Garamond" w:cs="F15"/>
                    </w:rPr>
                  </w:rPrChange>
                </w:rPr>
                <w:delText>extra</w:delText>
              </w:r>
              <w:r w:rsidRPr="00B44471" w:rsidDel="00AB319A">
                <w:rPr>
                  <w:rFonts w:ascii="Adobe Caslon Pro" w:hAnsi="Adobe Caslon Pro" w:cstheme="minorHAnsi"/>
                  <w:rPrChange w:id="2697" w:author="Sher Afghan Asad" w:date="2019-03-07T03:43:00Z">
                    <w:rPr>
                      <w:rFonts w:ascii="Garamond" w:hAnsi="Garamond" w:cs="F15"/>
                    </w:rPr>
                  </w:rPrChange>
                </w:rPr>
                <w:delText xml:space="preserve"> as a reward</w:delText>
              </w:r>
            </w:del>
            <w:ins w:id="2698" w:author="Ritwik Banerjee" w:date="2019-03-06T11:48:00Z">
              <w:del w:id="2699" w:author="Sher Afghan Asad" w:date="2019-03-07T03:39:00Z">
                <w:r w:rsidR="00894D12" w:rsidRPr="00B44471" w:rsidDel="00AB319A">
                  <w:rPr>
                    <w:rFonts w:ascii="Adobe Caslon Pro" w:hAnsi="Adobe Caslon Pro" w:cstheme="minorHAnsi"/>
                  </w:rPr>
                  <w:delText xml:space="preserve"> before the task begins</w:delText>
                </w:r>
              </w:del>
            </w:ins>
            <w:del w:id="2700" w:author="Sher Afghan Asad" w:date="2019-03-07T03:39:00Z">
              <w:r w:rsidRPr="00B44471" w:rsidDel="00AB319A">
                <w:rPr>
                  <w:rFonts w:ascii="Adobe Caslon Pro" w:hAnsi="Adobe Caslon Pro" w:cstheme="minorHAnsi"/>
                  <w:rPrChange w:id="2701" w:author="Sher Afghan Asad" w:date="2019-03-07T03:43:00Z">
                    <w:rPr>
                      <w:rFonts w:ascii="Garamond" w:hAnsi="Garamond" w:cs="F15"/>
                    </w:rPr>
                  </w:rPrChange>
                </w:rPr>
                <w:delText xml:space="preserve"> before starting to work on the task.</w:delText>
              </w:r>
            </w:del>
            <w:ins w:id="2702" w:author="Ritwik Banerjee" w:date="2019-03-06T11:44:00Z">
              <w:del w:id="2703" w:author="Sher Afghan Asad" w:date="2019-03-07T03:39:00Z">
                <w:r w:rsidR="001E5DA7" w:rsidRPr="00B44471" w:rsidDel="00AB319A">
                  <w:rPr>
                    <w:rFonts w:ascii="Adobe Caslon Pro" w:hAnsi="Adobe Caslon Pro" w:cstheme="minorHAnsi"/>
                    <w:noProof/>
                  </w:rPr>
                  <w:delText xml:space="preserve"> </w:delText>
                </w:r>
              </w:del>
            </w:ins>
          </w:p>
          <w:p w14:paraId="01905509" w14:textId="3479648A" w:rsidR="00CA01C3" w:rsidRPr="00B44471" w:rsidDel="00AB319A" w:rsidRDefault="00CA01C3">
            <w:pPr>
              <w:autoSpaceDE w:val="0"/>
              <w:autoSpaceDN w:val="0"/>
              <w:adjustRightInd w:val="0"/>
              <w:jc w:val="both"/>
              <w:rPr>
                <w:del w:id="2704" w:author="Sher Afghan Asad" w:date="2019-03-07T03:39:00Z"/>
                <w:rFonts w:ascii="Adobe Caslon Pro" w:hAnsi="Adobe Caslon Pro" w:cstheme="minorHAnsi"/>
                <w:rPrChange w:id="2705" w:author="Sher Afghan Asad" w:date="2019-03-07T03:43:00Z">
                  <w:rPr>
                    <w:del w:id="2706" w:author="Sher Afghan Asad" w:date="2019-03-07T03:39:00Z"/>
                    <w:rFonts w:ascii="Garamond" w:hAnsi="Garamond" w:cs="F15"/>
                  </w:rPr>
                </w:rPrChange>
              </w:rPr>
            </w:pPr>
            <w:del w:id="2707" w:author="Sher Afghan Asad" w:date="2019-03-07T03:39:00Z">
              <w:r w:rsidRPr="00B44471" w:rsidDel="00AB319A">
                <w:rPr>
                  <w:rFonts w:ascii="Adobe Caslon Pro" w:hAnsi="Adobe Caslon Pro" w:cstheme="minorHAnsi"/>
                  <w:noProof/>
                  <w:rPrChange w:id="2708" w:author="Sher Afghan Asad" w:date="2019-03-07T03:43:00Z">
                    <w:rPr>
                      <w:rFonts w:ascii="Garamond" w:hAnsi="Garamond" w:cs="F15"/>
                      <w:noProof/>
                    </w:rPr>
                  </w:rPrChange>
                </w:rPr>
                <w:delText>Worker’s matched</w:delText>
              </w:r>
              <w:r w:rsidRPr="00B44471" w:rsidDel="00AB319A">
                <w:rPr>
                  <w:rFonts w:ascii="Adobe Caslon Pro" w:hAnsi="Adobe Caslon Pro" w:cstheme="minorHAnsi"/>
                  <w:rPrChange w:id="2709" w:author="Sher Afghan Asad" w:date="2019-03-07T03:43:00Z">
                    <w:rPr>
                      <w:rFonts w:ascii="Garamond" w:hAnsi="Garamond" w:cs="F15"/>
                    </w:rPr>
                  </w:rPrChange>
                </w:rPr>
                <w:delText xml:space="preserve"> employer will be paid 1 cent for every 100 points scored by the worker. </w:delText>
              </w:r>
            </w:del>
            <w:ins w:id="2710" w:author="Bhattacharya, Joydeep [ECONS] [2]" w:date="2019-03-06T13:29:00Z">
              <w:del w:id="2711" w:author="Sher Afghan Asad" w:date="2019-03-07T03:39:00Z">
                <w:r w:rsidR="00134B25" w:rsidRPr="00B44471" w:rsidDel="00AB319A">
                  <w:rPr>
                    <w:rFonts w:ascii="Adobe Caslon Pro" w:hAnsi="Adobe Caslon Pro" w:cstheme="minorHAnsi"/>
                  </w:rPr>
                  <w:delText xml:space="preserve">While recording the demo video, </w:delText>
                </w:r>
              </w:del>
            </w:ins>
            <w:del w:id="2712" w:author="Sher Afghan Asad" w:date="2019-03-07T03:39:00Z">
              <w:r w:rsidRPr="00B44471" w:rsidDel="00AB319A">
                <w:rPr>
                  <w:rFonts w:ascii="Adobe Caslon Pro" w:hAnsi="Adobe Caslon Pro" w:cstheme="minorHAnsi"/>
                  <w:rPrChange w:id="2713" w:author="Sher Afghan Asad" w:date="2019-03-07T03:43:00Z">
                    <w:rPr>
                      <w:rFonts w:ascii="Garamond" w:hAnsi="Garamond" w:cs="F15"/>
                    </w:rPr>
                  </w:rPrChange>
                </w:rPr>
                <w:delText>T</w:delText>
              </w:r>
            </w:del>
            <w:ins w:id="2714" w:author="Bhattacharya, Joydeep [ECONS] [2]" w:date="2019-03-06T13:29:00Z">
              <w:del w:id="2715" w:author="Sher Afghan Asad" w:date="2019-03-07T03:39:00Z">
                <w:r w:rsidR="00134B25" w:rsidRPr="00B44471" w:rsidDel="00AB319A">
                  <w:rPr>
                    <w:rFonts w:ascii="Adobe Caslon Pro" w:hAnsi="Adobe Caslon Pro" w:cstheme="minorHAnsi"/>
                  </w:rPr>
                  <w:delText>t</w:delText>
                </w:r>
              </w:del>
            </w:ins>
            <w:del w:id="2716" w:author="Sher Afghan Asad" w:date="2019-03-07T03:39:00Z">
              <w:r w:rsidRPr="00B44471" w:rsidDel="00AB319A">
                <w:rPr>
                  <w:rFonts w:ascii="Adobe Caslon Pro" w:hAnsi="Adobe Caslon Pro" w:cstheme="minorHAnsi"/>
                  <w:rPrChange w:id="2717" w:author="Sher Afghan Asad" w:date="2019-03-07T03:43:00Z">
                    <w:rPr>
                      <w:rFonts w:ascii="Garamond" w:hAnsi="Garamond" w:cs="F15"/>
                    </w:rPr>
                  </w:rPrChange>
                </w:rPr>
                <w:delText xml:space="preserve">he employer will be wearing full sleeves and typing gloves to </w:delText>
              </w:r>
            </w:del>
            <w:ins w:id="2718" w:author="Ritwik Banerjee" w:date="2019-03-06T11:45:00Z">
              <w:del w:id="2719" w:author="Sher Afghan Asad" w:date="2019-03-07T03:39:00Z">
                <w:r w:rsidR="00BA5CE6" w:rsidRPr="00B44471" w:rsidDel="00AB319A">
                  <w:rPr>
                    <w:rFonts w:ascii="Adobe Caslon Pro" w:hAnsi="Adobe Caslon Pro" w:cstheme="minorHAnsi"/>
                  </w:rPr>
                  <w:delText>en</w:delText>
                </w:r>
              </w:del>
            </w:ins>
            <w:del w:id="2720" w:author="Sher Afghan Asad" w:date="2019-03-07T03:39:00Z">
              <w:r w:rsidRPr="00B44471" w:rsidDel="00AB319A">
                <w:rPr>
                  <w:rFonts w:ascii="Adobe Caslon Pro" w:hAnsi="Adobe Caslon Pro" w:cstheme="minorHAnsi"/>
                  <w:rPrChange w:id="2721" w:author="Sher Afghan Asad" w:date="2019-03-07T03:43:00Z">
                    <w:rPr>
                      <w:rFonts w:ascii="Garamond" w:hAnsi="Garamond" w:cs="F15"/>
                    </w:rPr>
                  </w:rPrChange>
                </w:rPr>
                <w:delText xml:space="preserve">make sure that the race/skin-color </w:delText>
              </w:r>
              <w:r w:rsidRPr="00B44471" w:rsidDel="00AB319A">
                <w:rPr>
                  <w:rFonts w:ascii="Adobe Caslon Pro" w:hAnsi="Adobe Caslon Pro" w:cstheme="minorHAnsi"/>
                  <w:noProof/>
                  <w:rPrChange w:id="2722" w:author="Sher Afghan Asad" w:date="2019-03-07T03:43:00Z">
                    <w:rPr>
                      <w:rFonts w:ascii="Garamond" w:hAnsi="Garamond" w:cs="F15"/>
                      <w:noProof/>
                    </w:rPr>
                  </w:rPrChange>
                </w:rPr>
                <w:delText>is not revealed</w:delText>
              </w:r>
              <w:r w:rsidRPr="00B44471" w:rsidDel="00AB319A">
                <w:rPr>
                  <w:rFonts w:ascii="Adobe Caslon Pro" w:hAnsi="Adobe Caslon Pro" w:cstheme="minorHAnsi"/>
                  <w:rPrChange w:id="2723" w:author="Sher Afghan Asad" w:date="2019-03-07T03:43:00Z">
                    <w:rPr>
                      <w:rFonts w:ascii="Garamond" w:hAnsi="Garamond" w:cs="F15"/>
                    </w:rPr>
                  </w:rPrChange>
                </w:rPr>
                <w:delText xml:space="preserve"> in the video.</w:delText>
              </w:r>
            </w:del>
          </w:p>
        </w:tc>
      </w:tr>
      <w:tr w:rsidR="00CA01C3" w:rsidRPr="00B44471" w:rsidDel="00AB319A" w14:paraId="6F7C5F25" w14:textId="031C6E6C" w:rsidTr="00CA01C3">
        <w:trPr>
          <w:trHeight w:val="144"/>
          <w:del w:id="2724" w:author="Sher Afghan Asad" w:date="2019-03-07T03:39:00Z"/>
        </w:trPr>
        <w:tc>
          <w:tcPr>
            <w:tcW w:w="1412" w:type="pct"/>
          </w:tcPr>
          <w:p w14:paraId="37FA5740" w14:textId="29E54C53" w:rsidR="00CA01C3" w:rsidRPr="00B44471" w:rsidDel="00AB319A" w:rsidRDefault="00CA01C3">
            <w:pPr>
              <w:autoSpaceDE w:val="0"/>
              <w:autoSpaceDN w:val="0"/>
              <w:adjustRightInd w:val="0"/>
              <w:jc w:val="both"/>
              <w:rPr>
                <w:del w:id="2725" w:author="Sher Afghan Asad" w:date="2019-03-07T03:39:00Z"/>
                <w:rFonts w:ascii="Adobe Caslon Pro" w:hAnsi="Adobe Caslon Pro" w:cstheme="minorHAnsi"/>
                <w:rPrChange w:id="2726" w:author="Sher Afghan Asad" w:date="2019-03-07T03:43:00Z">
                  <w:rPr>
                    <w:del w:id="2727" w:author="Sher Afghan Asad" w:date="2019-03-07T03:39:00Z"/>
                    <w:rFonts w:ascii="Garamond" w:hAnsi="Garamond" w:cs="F15"/>
                  </w:rPr>
                </w:rPrChange>
              </w:rPr>
            </w:pPr>
            <w:del w:id="2728" w:author="Sher Afghan Asad" w:date="2019-03-07T03:39:00Z">
              <w:r w:rsidRPr="00B44471" w:rsidDel="00AB319A">
                <w:rPr>
                  <w:rFonts w:ascii="Adobe Caslon Pro" w:hAnsi="Adobe Caslon Pro" w:cstheme="minorHAnsi"/>
                  <w:rPrChange w:id="2729" w:author="Sher Afghan Asad" w:date="2019-03-07T03:43:00Z">
                    <w:rPr>
                      <w:rFonts w:ascii="Garamond" w:hAnsi="Garamond" w:cs="F15"/>
                    </w:rPr>
                  </w:rPrChange>
                </w:rPr>
                <w:delText>Reciprocity Black</w:delText>
              </w:r>
            </w:del>
            <w:ins w:id="2730" w:author="Bhattacharya, Joydeep [ECONS] [2]" w:date="2019-03-06T13:25:00Z">
              <w:del w:id="2731" w:author="Sher Afghan Asad" w:date="2019-03-07T03:39:00Z">
                <w:r w:rsidR="00134B25" w:rsidRPr="00B44471" w:rsidDel="00AB319A">
                  <w:rPr>
                    <w:rFonts w:ascii="Adobe Caslon Pro" w:hAnsi="Adobe Caslon Pro" w:cstheme="minorHAnsi"/>
                  </w:rPr>
                  <w:delText>/White</w:delText>
                </w:r>
              </w:del>
            </w:ins>
          </w:p>
        </w:tc>
        <w:tc>
          <w:tcPr>
            <w:tcW w:w="3588" w:type="pct"/>
          </w:tcPr>
          <w:p w14:paraId="19F2157F" w14:textId="02697819" w:rsidR="00CA01C3" w:rsidRPr="00B44471" w:rsidDel="00AB319A" w:rsidRDefault="006075BF">
            <w:pPr>
              <w:autoSpaceDE w:val="0"/>
              <w:autoSpaceDN w:val="0"/>
              <w:adjustRightInd w:val="0"/>
              <w:jc w:val="both"/>
              <w:rPr>
                <w:del w:id="2732" w:author="Sher Afghan Asad" w:date="2019-03-07T03:39:00Z"/>
                <w:rFonts w:ascii="Adobe Caslon Pro" w:hAnsi="Adobe Caslon Pro" w:cstheme="minorHAnsi"/>
                <w:rPrChange w:id="2733" w:author="Sher Afghan Asad" w:date="2019-03-07T03:43:00Z">
                  <w:rPr>
                    <w:del w:id="2734" w:author="Sher Afghan Asad" w:date="2019-03-07T03:39:00Z"/>
                    <w:rFonts w:ascii="Garamond" w:hAnsi="Garamond" w:cs="F15"/>
                  </w:rPr>
                </w:rPrChange>
              </w:rPr>
            </w:pPr>
            <w:ins w:id="2735" w:author="Ritwik Banerjee" w:date="2019-03-06T11:55:00Z">
              <w:del w:id="2736" w:author="Sher Afghan Asad" w:date="2019-03-07T03:39:00Z">
                <w:r w:rsidRPr="00B44471" w:rsidDel="00AB319A">
                  <w:rPr>
                    <w:rFonts w:ascii="Adobe Caslon Pro" w:hAnsi="Adobe Caslon Pro" w:cstheme="minorHAnsi"/>
                  </w:rPr>
                  <w:delText xml:space="preserve">Earning rule will be the same as in </w:delText>
                </w:r>
              </w:del>
            </w:ins>
            <w:ins w:id="2737" w:author="Ritwik Banerjee" w:date="2019-03-06T11:56:00Z">
              <w:del w:id="2738" w:author="Sher Afghan Asad" w:date="2019-03-07T03:39:00Z">
                <w:r w:rsidR="00E64590" w:rsidRPr="00B44471" w:rsidDel="00AB319A">
                  <w:rPr>
                    <w:rFonts w:ascii="Adobe Caslon Pro" w:hAnsi="Adobe Caslon Pro" w:cstheme="minorHAnsi"/>
                  </w:rPr>
                  <w:delText xml:space="preserve">the </w:delText>
                </w:r>
              </w:del>
            </w:ins>
            <w:ins w:id="2739" w:author="Ritwik Banerjee" w:date="2019-03-06T11:55:00Z">
              <w:del w:id="2740" w:author="Sher Afghan Asad" w:date="2019-03-07T03:39:00Z">
                <w:r w:rsidRPr="00B44471" w:rsidDel="00AB319A">
                  <w:rPr>
                    <w:rFonts w:ascii="Adobe Caslon Pro" w:hAnsi="Adobe Caslon Pro" w:cstheme="minorHAnsi"/>
                  </w:rPr>
                  <w:delText>Reciprocity Baseline</w:delText>
                </w:r>
              </w:del>
            </w:ins>
            <w:ins w:id="2741" w:author="Ritwik Banerjee" w:date="2019-03-06T11:58:00Z">
              <w:del w:id="2742" w:author="Sher Afghan Asad" w:date="2019-03-07T03:39:00Z">
                <w:r w:rsidR="00F428D4" w:rsidRPr="00B44471" w:rsidDel="00AB319A">
                  <w:rPr>
                    <w:rFonts w:ascii="Adobe Caslon Pro" w:hAnsi="Adobe Caslon Pro" w:cstheme="minorHAnsi"/>
                  </w:rPr>
                  <w:delText xml:space="preserve"> for both the worker and the employer</w:delText>
                </w:r>
              </w:del>
            </w:ins>
            <w:ins w:id="2743" w:author="Ritwik Banerjee" w:date="2019-03-06T11:55:00Z">
              <w:del w:id="2744" w:author="Sher Afghan Asad" w:date="2019-03-07T03:39:00Z">
                <w:r w:rsidRPr="00B44471" w:rsidDel="00AB319A">
                  <w:rPr>
                    <w:rFonts w:ascii="Adobe Caslon Pro" w:hAnsi="Adobe Caslon Pro" w:cstheme="minorHAnsi"/>
                  </w:rPr>
                  <w:delText>.</w:delText>
                </w:r>
              </w:del>
            </w:ins>
            <w:del w:id="2745" w:author="Sher Afghan Asad" w:date="2019-03-07T03:39:00Z">
              <w:r w:rsidR="00CA01C3" w:rsidRPr="00B44471" w:rsidDel="00AB319A">
                <w:rPr>
                  <w:rFonts w:ascii="Adobe Caslon Pro" w:hAnsi="Adobe Caslon Pro" w:cstheme="minorHAnsi"/>
                  <w:rPrChange w:id="2746" w:author="Sher Afghan Asad" w:date="2019-03-07T03:43:00Z">
                    <w:rPr>
                      <w:rFonts w:ascii="Garamond" w:hAnsi="Garamond" w:cs="F15"/>
                    </w:rPr>
                  </w:rPrChange>
                </w:rPr>
                <w:delText xml:space="preserve">A worker’s payment will not be affected by the number of points he scores in the task. </w:delText>
              </w:r>
              <w:r w:rsidR="00CA01C3" w:rsidRPr="00B44471" w:rsidDel="00AB319A">
                <w:rPr>
                  <w:rFonts w:ascii="Adobe Caslon Pro" w:hAnsi="Adobe Caslon Pro" w:cstheme="minorHAnsi"/>
                  <w:noProof/>
                  <w:rPrChange w:id="2747" w:author="Sher Afghan Asad" w:date="2019-03-07T03:43:00Z">
                    <w:rPr>
                      <w:rFonts w:ascii="Garamond" w:hAnsi="Garamond" w:cs="F15"/>
                      <w:noProof/>
                    </w:rPr>
                  </w:rPrChange>
                </w:rPr>
                <w:delText>The worker</w:delText>
              </w:r>
              <w:r w:rsidR="00CA01C3" w:rsidRPr="00B44471" w:rsidDel="00AB319A">
                <w:rPr>
                  <w:rFonts w:ascii="Adobe Caslon Pro" w:hAnsi="Adobe Caslon Pro" w:cstheme="minorHAnsi"/>
                  <w:rPrChange w:id="2748" w:author="Sher Afghan Asad" w:date="2019-03-07T03:43:00Z">
                    <w:rPr>
                      <w:rFonts w:ascii="Garamond" w:hAnsi="Garamond" w:cs="F15"/>
                    </w:rPr>
                  </w:rPrChange>
                </w:rPr>
                <w:delText xml:space="preserve"> will </w:delText>
              </w:r>
              <w:r w:rsidR="00CA01C3" w:rsidRPr="00B44471" w:rsidDel="00AB319A">
                <w:rPr>
                  <w:rFonts w:ascii="Adobe Caslon Pro" w:hAnsi="Adobe Caslon Pro" w:cstheme="minorHAnsi"/>
                  <w:noProof/>
                  <w:rPrChange w:id="2749" w:author="Sher Afghan Asad" w:date="2019-03-07T03:43:00Z">
                    <w:rPr>
                      <w:rFonts w:ascii="Garamond" w:hAnsi="Garamond" w:cs="F15"/>
                      <w:noProof/>
                    </w:rPr>
                  </w:rPrChange>
                </w:rPr>
                <w:delText>be paid</w:delText>
              </w:r>
              <w:r w:rsidR="00CA01C3" w:rsidRPr="00B44471" w:rsidDel="00AB319A">
                <w:rPr>
                  <w:rFonts w:ascii="Adobe Caslon Pro" w:hAnsi="Adobe Caslon Pro" w:cstheme="minorHAnsi"/>
                  <w:rPrChange w:id="2750" w:author="Sher Afghan Asad" w:date="2019-03-07T03:43:00Z">
                    <w:rPr>
                      <w:rFonts w:ascii="Garamond" w:hAnsi="Garamond" w:cs="F15"/>
                    </w:rPr>
                  </w:rPrChange>
                </w:rPr>
                <w:delText xml:space="preserve"> 20 cents extra as a reward before starting to work on the task.</w:delText>
              </w:r>
            </w:del>
          </w:p>
          <w:p w14:paraId="772F5FD5" w14:textId="5FC77D3D" w:rsidR="00CA01C3" w:rsidRPr="00B44471" w:rsidDel="00AB319A" w:rsidRDefault="00DB0F48">
            <w:pPr>
              <w:autoSpaceDE w:val="0"/>
              <w:autoSpaceDN w:val="0"/>
              <w:adjustRightInd w:val="0"/>
              <w:jc w:val="both"/>
              <w:rPr>
                <w:del w:id="2751" w:author="Sher Afghan Asad" w:date="2019-03-07T03:39:00Z"/>
                <w:rFonts w:ascii="Adobe Caslon Pro" w:hAnsi="Adobe Caslon Pro" w:cstheme="minorHAnsi"/>
                <w:rPrChange w:id="2752" w:author="Sher Afghan Asad" w:date="2019-03-07T03:43:00Z">
                  <w:rPr>
                    <w:del w:id="2753" w:author="Sher Afghan Asad" w:date="2019-03-07T03:39:00Z"/>
                    <w:rFonts w:ascii="Garamond" w:hAnsi="Garamond" w:cs="F15"/>
                  </w:rPr>
                </w:rPrChange>
              </w:rPr>
            </w:pPr>
            <w:ins w:id="2754" w:author="Ritwik Banerjee" w:date="2019-03-06T11:56:00Z">
              <w:del w:id="2755" w:author="Sher Afghan Asad" w:date="2019-03-07T03:39:00Z">
                <w:r w:rsidRPr="00B44471" w:rsidDel="00AB319A">
                  <w:rPr>
                    <w:rFonts w:ascii="Adobe Caslon Pro" w:hAnsi="Adobe Caslon Pro" w:cstheme="minorHAnsi"/>
                  </w:rPr>
                  <w:delText xml:space="preserve"> </w:delText>
                </w:r>
              </w:del>
            </w:ins>
            <w:del w:id="2756" w:author="Sher Afghan Asad" w:date="2019-03-07T03:39:00Z">
              <w:r w:rsidR="00CA01C3" w:rsidRPr="00B44471" w:rsidDel="00AB319A">
                <w:rPr>
                  <w:rFonts w:ascii="Adobe Caslon Pro" w:hAnsi="Adobe Caslon Pro" w:cstheme="minorHAnsi"/>
                  <w:rPrChange w:id="2757" w:author="Sher Afghan Asad" w:date="2019-03-07T03:43:00Z">
                    <w:rPr>
                      <w:rFonts w:ascii="Garamond" w:hAnsi="Garamond" w:cs="F15"/>
                    </w:rPr>
                  </w:rPrChange>
                </w:rPr>
                <w:delText xml:space="preserve">Worker’s employer will be paid 1 cent for every 100 points scored by the worker. The employer’s forearm and hand will be </w:delText>
              </w:r>
            </w:del>
            <w:ins w:id="2758" w:author="Bhattacharya, Joydeep [ECONS] [2]" w:date="2019-03-06T13:25:00Z">
              <w:del w:id="2759" w:author="Sher Afghan Asad" w:date="2019-03-07T03:39:00Z">
                <w:r w:rsidR="00134B25" w:rsidRPr="00B44471" w:rsidDel="00AB319A">
                  <w:rPr>
                    <w:rFonts w:ascii="Adobe Caslon Pro" w:hAnsi="Adobe Caslon Pro" w:cstheme="minorHAnsi"/>
                  </w:rPr>
                  <w:delText>appear</w:delText>
                </w:r>
                <w:r w:rsidR="00134B25" w:rsidRPr="00B44471" w:rsidDel="00AB319A">
                  <w:rPr>
                    <w:rFonts w:ascii="Adobe Caslon Pro" w:hAnsi="Adobe Caslon Pro" w:cstheme="minorHAnsi"/>
                    <w:rPrChange w:id="2760" w:author="Sher Afghan Asad" w:date="2019-03-07T03:43:00Z">
                      <w:rPr>
                        <w:rFonts w:ascii="Garamond" w:hAnsi="Garamond" w:cs="F15"/>
                      </w:rPr>
                    </w:rPrChange>
                  </w:rPr>
                  <w:delText xml:space="preserve"> </w:delText>
                </w:r>
              </w:del>
            </w:ins>
            <w:del w:id="2761" w:author="Sher Afghan Asad" w:date="2019-03-07T03:39:00Z">
              <w:r w:rsidR="00CA01C3" w:rsidRPr="00B44471" w:rsidDel="00AB319A">
                <w:rPr>
                  <w:rFonts w:ascii="Adobe Caslon Pro" w:hAnsi="Adobe Caslon Pro" w:cstheme="minorHAnsi"/>
                  <w:rPrChange w:id="2762" w:author="Sher Afghan Asad" w:date="2019-03-07T03:43:00Z">
                    <w:rPr>
                      <w:rFonts w:ascii="Garamond" w:hAnsi="Garamond" w:cs="F15"/>
                    </w:rPr>
                  </w:rPrChange>
                </w:rPr>
                <w:delText xml:space="preserve">black </w:delText>
              </w:r>
            </w:del>
            <w:ins w:id="2763" w:author="Bhattacharya, Joydeep [ECONS]" w:date="2019-02-26T18:03:00Z">
              <w:del w:id="2764" w:author="Sher Afghan Asad" w:date="2019-03-07T03:39:00Z">
                <w:r w:rsidR="00C103B9" w:rsidRPr="00B44471" w:rsidDel="00AB319A">
                  <w:rPr>
                    <w:rFonts w:ascii="Adobe Caslon Pro" w:hAnsi="Adobe Caslon Pro" w:cstheme="minorHAnsi"/>
                    <w:rPrChange w:id="2765" w:author="Sher Afghan Asad" w:date="2019-03-07T03:43:00Z">
                      <w:rPr>
                        <w:rFonts w:cstheme="minorHAnsi"/>
                      </w:rPr>
                    </w:rPrChange>
                  </w:rPr>
                  <w:delText>dark</w:delText>
                </w:r>
              </w:del>
            </w:ins>
            <w:ins w:id="2766" w:author="Bhattacharya, Joydeep [ECONS] [2]" w:date="2019-03-06T13:25:00Z">
              <w:del w:id="2767" w:author="Sher Afghan Asad" w:date="2019-03-07T03:39:00Z">
                <w:r w:rsidR="00134B25" w:rsidRPr="00B44471" w:rsidDel="00AB319A">
                  <w:rPr>
                    <w:rFonts w:ascii="Adobe Caslon Pro" w:hAnsi="Adobe Caslon Pro" w:cstheme="minorHAnsi"/>
                  </w:rPr>
                  <w:delText>/white</w:delText>
                </w:r>
              </w:del>
            </w:ins>
            <w:ins w:id="2768" w:author="Bhattacharya, Joydeep [ECONS]" w:date="2019-02-26T18:03:00Z">
              <w:del w:id="2769" w:author="Sher Afghan Asad" w:date="2019-03-07T03:39:00Z">
                <w:r w:rsidR="00C103B9" w:rsidRPr="00B44471" w:rsidDel="00AB319A">
                  <w:rPr>
                    <w:rFonts w:ascii="Adobe Caslon Pro" w:hAnsi="Adobe Caslon Pro" w:cstheme="minorHAnsi"/>
                    <w:rPrChange w:id="2770" w:author="Sher Afghan Asad" w:date="2019-03-07T03:43:00Z">
                      <w:rPr>
                        <w:rFonts w:cstheme="minorHAnsi"/>
                      </w:rPr>
                    </w:rPrChange>
                  </w:rPr>
                  <w:delText>-skinned</w:delText>
                </w:r>
                <w:r w:rsidR="00C103B9" w:rsidRPr="00B44471" w:rsidDel="00AB319A">
                  <w:rPr>
                    <w:rFonts w:ascii="Adobe Caslon Pro" w:hAnsi="Adobe Caslon Pro" w:cstheme="minorHAnsi"/>
                    <w:rPrChange w:id="2771" w:author="Sher Afghan Asad" w:date="2019-03-07T03:43:00Z">
                      <w:rPr>
                        <w:rFonts w:ascii="Garamond" w:hAnsi="Garamond" w:cs="F15"/>
                      </w:rPr>
                    </w:rPrChange>
                  </w:rPr>
                  <w:delText xml:space="preserve"> </w:delText>
                </w:r>
              </w:del>
            </w:ins>
            <w:del w:id="2772" w:author="Sher Afghan Asad" w:date="2019-03-07T03:39:00Z">
              <w:r w:rsidR="00CA01C3" w:rsidRPr="00B44471" w:rsidDel="00AB319A">
                <w:rPr>
                  <w:rFonts w:ascii="Adobe Caslon Pro" w:hAnsi="Adobe Caslon Pro" w:cstheme="minorHAnsi"/>
                  <w:rPrChange w:id="2773" w:author="Sher Afghan Asad" w:date="2019-03-07T03:43:00Z">
                    <w:rPr>
                      <w:rFonts w:ascii="Garamond" w:hAnsi="Garamond" w:cs="F15"/>
                    </w:rPr>
                  </w:rPrChange>
                </w:rPr>
                <w:delText>in the video.</w:delText>
              </w:r>
            </w:del>
          </w:p>
        </w:tc>
      </w:tr>
      <w:tr w:rsidR="00CA01C3" w:rsidRPr="00B44471" w:rsidDel="00AB319A" w14:paraId="66ADF56C" w14:textId="2689ED77" w:rsidTr="00CA01C3">
        <w:trPr>
          <w:trHeight w:val="144"/>
          <w:del w:id="2774" w:author="Sher Afghan Asad" w:date="2019-03-07T03:39:00Z"/>
        </w:trPr>
        <w:tc>
          <w:tcPr>
            <w:tcW w:w="1412" w:type="pct"/>
          </w:tcPr>
          <w:p w14:paraId="115AF685" w14:textId="3D675F0D" w:rsidR="00CA01C3" w:rsidRPr="00B44471" w:rsidDel="00AB319A" w:rsidRDefault="00CA01C3">
            <w:pPr>
              <w:autoSpaceDE w:val="0"/>
              <w:autoSpaceDN w:val="0"/>
              <w:adjustRightInd w:val="0"/>
              <w:jc w:val="both"/>
              <w:rPr>
                <w:del w:id="2775" w:author="Sher Afghan Asad" w:date="2019-03-07T03:39:00Z"/>
                <w:rFonts w:ascii="Adobe Caslon Pro" w:hAnsi="Adobe Caslon Pro" w:cstheme="minorHAnsi"/>
                <w:rPrChange w:id="2776" w:author="Sher Afghan Asad" w:date="2019-03-07T03:43:00Z">
                  <w:rPr>
                    <w:del w:id="2777" w:author="Sher Afghan Asad" w:date="2019-03-07T03:39:00Z"/>
                    <w:rFonts w:ascii="Garamond" w:hAnsi="Garamond" w:cs="F15"/>
                  </w:rPr>
                </w:rPrChange>
              </w:rPr>
            </w:pPr>
            <w:del w:id="2778" w:author="Sher Afghan Asad" w:date="2019-03-07T03:39:00Z">
              <w:r w:rsidRPr="00B44471" w:rsidDel="00AB319A">
                <w:rPr>
                  <w:rFonts w:ascii="Adobe Caslon Pro" w:hAnsi="Adobe Caslon Pro" w:cstheme="minorHAnsi"/>
                  <w:rPrChange w:id="2779" w:author="Sher Afghan Asad" w:date="2019-03-07T03:43:00Z">
                    <w:rPr>
                      <w:rFonts w:ascii="Garamond" w:hAnsi="Garamond" w:cs="F15"/>
                    </w:rPr>
                  </w:rPrChange>
                </w:rPr>
                <w:delText>Reciprocity White</w:delText>
              </w:r>
            </w:del>
          </w:p>
        </w:tc>
        <w:tc>
          <w:tcPr>
            <w:tcW w:w="3588" w:type="pct"/>
          </w:tcPr>
          <w:p w14:paraId="69B00B54" w14:textId="37554EA5" w:rsidR="00CA01C3" w:rsidRPr="00B44471" w:rsidDel="00AB319A" w:rsidRDefault="00DB0F48">
            <w:pPr>
              <w:autoSpaceDE w:val="0"/>
              <w:autoSpaceDN w:val="0"/>
              <w:adjustRightInd w:val="0"/>
              <w:jc w:val="both"/>
              <w:rPr>
                <w:del w:id="2780" w:author="Sher Afghan Asad" w:date="2019-03-07T03:39:00Z"/>
                <w:rFonts w:ascii="Adobe Caslon Pro" w:hAnsi="Adobe Caslon Pro" w:cstheme="minorHAnsi"/>
                <w:rPrChange w:id="2781" w:author="Sher Afghan Asad" w:date="2019-03-07T03:43:00Z">
                  <w:rPr>
                    <w:del w:id="2782" w:author="Sher Afghan Asad" w:date="2019-03-07T03:39:00Z"/>
                    <w:rFonts w:ascii="Garamond" w:hAnsi="Garamond" w:cs="F15"/>
                  </w:rPr>
                </w:rPrChange>
              </w:rPr>
            </w:pPr>
            <w:ins w:id="2783" w:author="Ritwik Banerjee" w:date="2019-03-06T11:56:00Z">
              <w:del w:id="2784" w:author="Sher Afghan Asad" w:date="2019-03-07T03:39:00Z">
                <w:r w:rsidRPr="00B44471" w:rsidDel="00AB319A">
                  <w:rPr>
                    <w:rFonts w:ascii="Adobe Caslon Pro" w:hAnsi="Adobe Caslon Pro" w:cstheme="minorHAnsi"/>
                  </w:rPr>
                  <w:delText>Earning rule will be the same as in the Reciprocity Baseline</w:delText>
                </w:r>
              </w:del>
            </w:ins>
            <w:ins w:id="2785" w:author="Ritwik Banerjee" w:date="2019-03-06T11:58:00Z">
              <w:del w:id="2786" w:author="Sher Afghan Asad" w:date="2019-03-07T03:39:00Z">
                <w:r w:rsidR="00F428D4" w:rsidRPr="00B44471" w:rsidDel="00AB319A">
                  <w:rPr>
                    <w:rFonts w:ascii="Adobe Caslon Pro" w:hAnsi="Adobe Caslon Pro" w:cstheme="minorHAnsi"/>
                  </w:rPr>
                  <w:delText xml:space="preserve"> for both the worker and the employer</w:delText>
                </w:r>
              </w:del>
            </w:ins>
            <w:ins w:id="2787" w:author="Ritwik Banerjee" w:date="2019-03-06T11:56:00Z">
              <w:del w:id="2788" w:author="Sher Afghan Asad" w:date="2019-03-07T03:39:00Z">
                <w:r w:rsidRPr="00B44471" w:rsidDel="00AB319A">
                  <w:rPr>
                    <w:rFonts w:ascii="Adobe Caslon Pro" w:hAnsi="Adobe Caslon Pro" w:cstheme="minorHAnsi"/>
                  </w:rPr>
                  <w:delText xml:space="preserve">. </w:delText>
                </w:r>
              </w:del>
            </w:ins>
            <w:del w:id="2789" w:author="Sher Afghan Asad" w:date="2019-03-07T03:39:00Z">
              <w:r w:rsidR="00CA01C3" w:rsidRPr="00B44471" w:rsidDel="00AB319A">
                <w:rPr>
                  <w:rFonts w:ascii="Adobe Caslon Pro" w:hAnsi="Adobe Caslon Pro" w:cstheme="minorHAnsi"/>
                  <w:rPrChange w:id="2790" w:author="Sher Afghan Asad" w:date="2019-03-07T03:43:00Z">
                    <w:rPr>
                      <w:rFonts w:ascii="Garamond" w:hAnsi="Garamond" w:cs="F15"/>
                    </w:rPr>
                  </w:rPrChange>
                </w:rPr>
                <w:delText xml:space="preserve">A worker’s payment will not be affected by the number of points he scores in the task. </w:delText>
              </w:r>
              <w:r w:rsidR="00CA01C3" w:rsidRPr="00B44471" w:rsidDel="00AB319A">
                <w:rPr>
                  <w:rFonts w:ascii="Adobe Caslon Pro" w:hAnsi="Adobe Caslon Pro" w:cstheme="minorHAnsi"/>
                  <w:noProof/>
                  <w:rPrChange w:id="2791" w:author="Sher Afghan Asad" w:date="2019-03-07T03:43:00Z">
                    <w:rPr>
                      <w:rFonts w:ascii="Garamond" w:hAnsi="Garamond" w:cs="F15"/>
                      <w:noProof/>
                    </w:rPr>
                  </w:rPrChange>
                </w:rPr>
                <w:delText>The worker</w:delText>
              </w:r>
              <w:r w:rsidR="00CA01C3" w:rsidRPr="00B44471" w:rsidDel="00AB319A">
                <w:rPr>
                  <w:rFonts w:ascii="Adobe Caslon Pro" w:hAnsi="Adobe Caslon Pro" w:cstheme="minorHAnsi"/>
                  <w:rPrChange w:id="2792" w:author="Sher Afghan Asad" w:date="2019-03-07T03:43:00Z">
                    <w:rPr>
                      <w:rFonts w:ascii="Garamond" w:hAnsi="Garamond" w:cs="F15"/>
                    </w:rPr>
                  </w:rPrChange>
                </w:rPr>
                <w:delText xml:space="preserve"> will </w:delText>
              </w:r>
              <w:r w:rsidR="00CA01C3" w:rsidRPr="00B44471" w:rsidDel="00AB319A">
                <w:rPr>
                  <w:rFonts w:ascii="Adobe Caslon Pro" w:hAnsi="Adobe Caslon Pro" w:cstheme="minorHAnsi"/>
                  <w:noProof/>
                  <w:rPrChange w:id="2793" w:author="Sher Afghan Asad" w:date="2019-03-07T03:43:00Z">
                    <w:rPr>
                      <w:rFonts w:ascii="Garamond" w:hAnsi="Garamond" w:cs="F15"/>
                      <w:noProof/>
                    </w:rPr>
                  </w:rPrChange>
                </w:rPr>
                <w:delText>be paid</w:delText>
              </w:r>
              <w:r w:rsidR="00CA01C3" w:rsidRPr="00B44471" w:rsidDel="00AB319A">
                <w:rPr>
                  <w:rFonts w:ascii="Adobe Caslon Pro" w:hAnsi="Adobe Caslon Pro" w:cstheme="minorHAnsi"/>
                  <w:rPrChange w:id="2794" w:author="Sher Afghan Asad" w:date="2019-03-07T03:43:00Z">
                    <w:rPr>
                      <w:rFonts w:ascii="Garamond" w:hAnsi="Garamond" w:cs="F15"/>
                    </w:rPr>
                  </w:rPrChange>
                </w:rPr>
                <w:delText xml:space="preserve"> 20 cents extra as a reward before starting to work on the task.</w:delText>
              </w:r>
            </w:del>
          </w:p>
          <w:p w14:paraId="21AF8C81" w14:textId="3602DAA0" w:rsidR="00CA01C3" w:rsidRPr="00B44471" w:rsidDel="00AB319A" w:rsidRDefault="00CA01C3">
            <w:pPr>
              <w:autoSpaceDE w:val="0"/>
              <w:autoSpaceDN w:val="0"/>
              <w:adjustRightInd w:val="0"/>
              <w:jc w:val="both"/>
              <w:rPr>
                <w:del w:id="2795" w:author="Sher Afghan Asad" w:date="2019-03-07T03:39:00Z"/>
                <w:rFonts w:ascii="Adobe Caslon Pro" w:hAnsi="Adobe Caslon Pro" w:cstheme="minorHAnsi"/>
                <w:rPrChange w:id="2796" w:author="Sher Afghan Asad" w:date="2019-03-07T03:43:00Z">
                  <w:rPr>
                    <w:del w:id="2797" w:author="Sher Afghan Asad" w:date="2019-03-07T03:39:00Z"/>
                    <w:rFonts w:ascii="Garamond" w:hAnsi="Garamond" w:cs="F15"/>
                  </w:rPr>
                </w:rPrChange>
              </w:rPr>
            </w:pPr>
            <w:del w:id="2798" w:author="Sher Afghan Asad" w:date="2019-03-07T03:39:00Z">
              <w:r w:rsidRPr="00B44471" w:rsidDel="00AB319A">
                <w:rPr>
                  <w:rFonts w:ascii="Adobe Caslon Pro" w:hAnsi="Adobe Caslon Pro" w:cstheme="minorHAnsi"/>
                  <w:rPrChange w:id="2799" w:author="Sher Afghan Asad" w:date="2019-03-07T03:43:00Z">
                    <w:rPr>
                      <w:rFonts w:ascii="Garamond" w:hAnsi="Garamond" w:cs="F15"/>
                    </w:rPr>
                  </w:rPrChange>
                </w:rPr>
                <w:delText>Worker’s employer will be paid 1 cent for every 100 points scored by the worker. The employer’s forearm and hand will be white</w:delText>
              </w:r>
            </w:del>
            <w:ins w:id="2800" w:author="Bhattacharya, Joydeep [ECONS]" w:date="2019-02-26T18:03:00Z">
              <w:del w:id="2801" w:author="Sher Afghan Asad" w:date="2019-03-07T03:39:00Z">
                <w:r w:rsidR="00C103B9" w:rsidRPr="00B44471" w:rsidDel="00AB319A">
                  <w:rPr>
                    <w:rFonts w:ascii="Adobe Caslon Pro" w:hAnsi="Adobe Caslon Pro" w:cstheme="minorHAnsi"/>
                    <w:rPrChange w:id="2802" w:author="Sher Afghan Asad" w:date="2019-03-07T03:43:00Z">
                      <w:rPr>
                        <w:rFonts w:cstheme="minorHAnsi"/>
                      </w:rPr>
                    </w:rPrChange>
                  </w:rPr>
                  <w:delText>-skinned</w:delText>
                </w:r>
              </w:del>
            </w:ins>
            <w:del w:id="2803" w:author="Sher Afghan Asad" w:date="2019-03-07T03:39:00Z">
              <w:r w:rsidRPr="00B44471" w:rsidDel="00AB319A">
                <w:rPr>
                  <w:rFonts w:ascii="Adobe Caslon Pro" w:hAnsi="Adobe Caslon Pro" w:cstheme="minorHAnsi"/>
                  <w:rPrChange w:id="2804" w:author="Sher Afghan Asad" w:date="2019-03-07T03:43:00Z">
                    <w:rPr>
                      <w:rFonts w:ascii="Garamond" w:hAnsi="Garamond" w:cs="F15"/>
                    </w:rPr>
                  </w:rPrChange>
                </w:rPr>
                <w:delText xml:space="preserve"> in the video.</w:delText>
              </w:r>
            </w:del>
          </w:p>
        </w:tc>
      </w:tr>
    </w:tbl>
    <w:p w14:paraId="3AAD11CB" w14:textId="2142817A" w:rsidR="00CA01C3" w:rsidRPr="00B44471" w:rsidDel="00134B25" w:rsidRDefault="00CA01C3">
      <w:pPr>
        <w:autoSpaceDE w:val="0"/>
        <w:autoSpaceDN w:val="0"/>
        <w:adjustRightInd w:val="0"/>
        <w:spacing w:before="120" w:after="120" w:line="240" w:lineRule="auto"/>
        <w:jc w:val="both"/>
        <w:rPr>
          <w:del w:id="2805" w:author="Bhattacharya, Joydeep [ECONS] [2]" w:date="2019-03-06T13:30:00Z"/>
          <w:rFonts w:ascii="Adobe Caslon Pro" w:hAnsi="Adobe Caslon Pro" w:cstheme="minorHAnsi"/>
          <w:rPrChange w:id="2806" w:author="Sher Afghan Asad" w:date="2019-03-07T03:43:00Z">
            <w:rPr>
              <w:del w:id="2807" w:author="Bhattacharya, Joydeep [ECONS] [2]" w:date="2019-03-06T13:30:00Z"/>
              <w:rFonts w:ascii="Garamond" w:hAnsi="Garamond" w:cs="F15"/>
            </w:rPr>
          </w:rPrChange>
        </w:rPr>
      </w:pPr>
      <w:del w:id="2808" w:author="Bhattacharya, Joydeep [ECONS] [2]" w:date="2019-03-06T13:30:00Z">
        <w:r w:rsidRPr="00B44471" w:rsidDel="00134B25">
          <w:rPr>
            <w:rFonts w:ascii="Adobe Caslon Pro" w:hAnsi="Adobe Caslon Pro" w:cstheme="minorHAnsi"/>
            <w:rPrChange w:id="2809" w:author="Sher Afghan Asad" w:date="2019-03-07T03:43:00Z">
              <w:rPr>
                <w:rFonts w:ascii="Garamond" w:hAnsi="Garamond" w:cs="F15"/>
              </w:rPr>
            </w:rPrChange>
          </w:rPr>
          <w:lastRenderedPageBreak/>
          <w:delText xml:space="preserve">We designed these treatments based on a simple </w:delText>
        </w:r>
      </w:del>
      <w:ins w:id="2810" w:author="Bhattacharya, Joydeep [ECONS]" w:date="2019-03-04T15:04:00Z">
        <w:del w:id="2811" w:author="Bhattacharya, Joydeep [ECONS] [2]" w:date="2019-03-06T13:30:00Z">
          <w:r w:rsidR="00DB797E" w:rsidRPr="00B44471" w:rsidDel="00134B25">
            <w:rPr>
              <w:rFonts w:ascii="Adobe Caslon Pro" w:hAnsi="Adobe Caslon Pro" w:cstheme="minorHAnsi"/>
              <w:rPrChange w:id="2812" w:author="Sher Afghan Asad" w:date="2019-03-07T03:43:00Z">
                <w:rPr>
                  <w:rFonts w:cstheme="minorHAnsi"/>
                </w:rPr>
              </w:rPrChange>
            </w:rPr>
            <w:delText xml:space="preserve">structural </w:delText>
          </w:r>
        </w:del>
      </w:ins>
      <w:del w:id="2813" w:author="Bhattacharya, Joydeep [ECONS] [2]" w:date="2019-03-06T13:30:00Z">
        <w:r w:rsidRPr="00B44471" w:rsidDel="00134B25">
          <w:rPr>
            <w:rFonts w:ascii="Adobe Caslon Pro" w:hAnsi="Adobe Caslon Pro" w:cstheme="minorHAnsi"/>
            <w:rPrChange w:id="2814" w:author="Sher Afghan Asad" w:date="2019-03-07T03:43:00Z">
              <w:rPr>
                <w:rFonts w:ascii="Garamond" w:hAnsi="Garamond" w:cs="F15"/>
              </w:rPr>
            </w:rPrChange>
          </w:rPr>
          <w:delText>model where workers maximize utility from providing effort</w:delText>
        </w:r>
      </w:del>
      <w:ins w:id="2815" w:author="Bhattacharya, Joydeep [ECONS]" w:date="2019-02-26T18:03:00Z">
        <w:del w:id="2816" w:author="Bhattacharya, Joydeep [ECONS] [2]" w:date="2019-03-06T13:30:00Z">
          <w:r w:rsidR="00C103B9" w:rsidRPr="00B44471" w:rsidDel="00134B25">
            <w:rPr>
              <w:rFonts w:ascii="Adobe Caslon Pro" w:hAnsi="Adobe Caslon Pro" w:cstheme="minorHAnsi"/>
              <w:rPrChange w:id="2817" w:author="Sher Afghan Asad" w:date="2019-03-07T03:43:00Z">
                <w:rPr>
                  <w:rFonts w:cstheme="minorHAnsi"/>
                </w:rPr>
              </w:rPrChange>
            </w:rPr>
            <w:delText>,</w:delText>
          </w:r>
        </w:del>
      </w:ins>
      <w:del w:id="2818" w:author="Bhattacharya, Joydeep [ECONS] [2]" w:date="2019-03-06T13:30:00Z">
        <w:r w:rsidRPr="00B44471" w:rsidDel="00134B25">
          <w:rPr>
            <w:rFonts w:ascii="Adobe Caslon Pro" w:hAnsi="Adobe Caslon Pro" w:cstheme="minorHAnsi"/>
            <w:rPrChange w:id="2819" w:author="Sher Afghan Asad" w:date="2019-03-07T03:43:00Z">
              <w:rPr>
                <w:rFonts w:ascii="Garamond" w:hAnsi="Garamond" w:cs="F15"/>
              </w:rPr>
            </w:rPrChange>
          </w:rPr>
          <w:delText xml:space="preserve"> </w:delText>
        </w:r>
        <m:oMath>
          <m:r>
            <w:rPr>
              <w:rFonts w:ascii="Cambria Math" w:hAnsi="Cambria Math" w:cstheme="minorHAnsi"/>
            </w:rPr>
            <m:t>e</m:t>
          </m:r>
        </m:oMath>
        <w:r w:rsidRPr="00B44471" w:rsidDel="00134B25">
          <w:rPr>
            <w:rFonts w:ascii="Adobe Caslon Pro" w:hAnsi="Adobe Caslon Pro" w:cstheme="minorHAnsi"/>
            <w:rPrChange w:id="2820" w:author="Sher Afghan Asad" w:date="2019-03-07T03:43:00Z">
              <w:rPr>
                <w:rFonts w:ascii="Garamond" w:hAnsi="Garamond" w:cs="F15"/>
              </w:rPr>
            </w:rPrChange>
          </w:rPr>
          <w:delText>. The w</w:delText>
        </w:r>
      </w:del>
      <w:ins w:id="2821" w:author="Bhattacharya, Joydeep [ECONS]" w:date="2019-02-26T18:03:00Z">
        <w:del w:id="2822" w:author="Bhattacharya, Joydeep [ECONS] [2]" w:date="2019-03-06T13:30:00Z">
          <w:r w:rsidR="00C103B9" w:rsidRPr="00B44471" w:rsidDel="00134B25">
            <w:rPr>
              <w:rFonts w:ascii="Adobe Caslon Pro" w:hAnsi="Adobe Caslon Pro" w:cstheme="minorHAnsi"/>
              <w:rPrChange w:id="2823" w:author="Sher Afghan Asad" w:date="2019-03-07T03:43:00Z">
                <w:rPr>
                  <w:rFonts w:cstheme="minorHAnsi"/>
                </w:rPr>
              </w:rPrChange>
            </w:rPr>
            <w:delText>W</w:delText>
          </w:r>
        </w:del>
      </w:ins>
      <w:del w:id="2824" w:author="Bhattacharya, Joydeep [ECONS] [2]" w:date="2019-03-06T13:30:00Z">
        <w:r w:rsidRPr="00B44471" w:rsidDel="00134B25">
          <w:rPr>
            <w:rFonts w:ascii="Adobe Caslon Pro" w:hAnsi="Adobe Caslon Pro" w:cstheme="minorHAnsi"/>
            <w:rPrChange w:id="2825" w:author="Sher Afghan Asad" w:date="2019-03-07T03:43:00Z">
              <w:rPr>
                <w:rFonts w:ascii="Garamond" w:hAnsi="Garamond" w:cs="F15"/>
              </w:rPr>
            </w:rPrChange>
          </w:rPr>
          <w:delText xml:space="preserve">orker </w:delText>
        </w:r>
        <m:oMath>
          <m:r>
            <w:rPr>
              <w:rFonts w:ascii="Cambria Math" w:hAnsi="Cambria Math" w:cstheme="minorHAnsi"/>
            </w:rPr>
            <m:t>i</m:t>
          </m:r>
        </m:oMath>
        <w:r w:rsidRPr="00B44471" w:rsidDel="00134B25">
          <w:rPr>
            <w:rFonts w:ascii="Adobe Caslon Pro" w:eastAsiaTheme="minorEastAsia" w:hAnsi="Adobe Caslon Pro" w:cstheme="minorHAnsi"/>
            <w:rPrChange w:id="2826" w:author="Sher Afghan Asad" w:date="2019-03-07T03:43:00Z">
              <w:rPr>
                <w:rFonts w:ascii="Garamond" w:eastAsiaTheme="minorEastAsia" w:hAnsi="Garamond" w:cs="F15"/>
              </w:rPr>
            </w:rPrChange>
          </w:rPr>
          <w:delText>’s</w:delText>
        </w:r>
        <w:r w:rsidRPr="00B44471" w:rsidDel="00134B25">
          <w:rPr>
            <w:rFonts w:ascii="Adobe Caslon Pro" w:hAnsi="Adobe Caslon Pro" w:cstheme="minorHAnsi"/>
            <w:rPrChange w:id="2827" w:author="Sher Afghan Asad" w:date="2019-03-07T03:43:00Z">
              <w:rPr>
                <w:rFonts w:ascii="Garamond" w:hAnsi="Garamond" w:cs="F15"/>
              </w:rPr>
            </w:rPrChange>
          </w:rPr>
          <w:delText xml:space="preserve"> utility from working with employer</w:delText>
        </w:r>
      </w:del>
      <w:ins w:id="2828" w:author="Bhattacharya, Joydeep [ECONS]" w:date="2019-02-26T18:03:00Z">
        <w:del w:id="2829" w:author="Bhattacharya, Joydeep [ECONS] [2]" w:date="2019-03-06T13:30:00Z">
          <w:r w:rsidR="0017534F" w:rsidRPr="00B44471" w:rsidDel="00134B25">
            <w:rPr>
              <w:rFonts w:ascii="Adobe Caslon Pro" w:hAnsi="Adobe Caslon Pro" w:cstheme="minorHAnsi"/>
              <w:rPrChange w:id="2830" w:author="Sher Afghan Asad" w:date="2019-03-07T03:43:00Z">
                <w:rPr>
                  <w:rFonts w:cstheme="minorHAnsi"/>
                </w:rPr>
              </w:rPrChange>
            </w:rPr>
            <w:delText xml:space="preserve"> of </w:delText>
          </w:r>
        </w:del>
      </w:ins>
      <w:ins w:id="2831" w:author="Bhattacharya, Joydeep [ECONS]" w:date="2019-03-04T15:00:00Z">
        <w:del w:id="2832" w:author="Bhattacharya, Joydeep [ECONS] [2]" w:date="2019-03-06T13:30:00Z">
          <w:r w:rsidR="001F3F5B" w:rsidRPr="00B44471" w:rsidDel="00134B25">
            <w:rPr>
              <w:rFonts w:ascii="Adobe Caslon Pro" w:hAnsi="Adobe Caslon Pro" w:cstheme="minorHAnsi"/>
              <w:rPrChange w:id="2833" w:author="Sher Afghan Asad" w:date="2019-03-07T03:43:00Z">
                <w:rPr>
                  <w:rFonts w:cstheme="minorHAnsi"/>
                </w:rPr>
              </w:rPrChange>
            </w:rPr>
            <w:delText>out-</w:delText>
          </w:r>
        </w:del>
      </w:ins>
      <w:ins w:id="2834" w:author="Bhattacharya, Joydeep [ECONS]" w:date="2019-02-26T18:03:00Z">
        <w:del w:id="2835" w:author="Bhattacharya, Joydeep [ECONS] [2]" w:date="2019-03-06T13:30:00Z">
          <w:r w:rsidR="0017534F" w:rsidRPr="00B44471" w:rsidDel="00134B25">
            <w:rPr>
              <w:rFonts w:ascii="Adobe Caslon Pro" w:hAnsi="Adobe Caslon Pro" w:cstheme="minorHAnsi"/>
              <w:rPrChange w:id="2836" w:author="Sher Afghan Asad" w:date="2019-03-07T03:43:00Z">
                <w:rPr>
                  <w:rFonts w:cstheme="minorHAnsi"/>
                </w:rPr>
              </w:rPrChange>
            </w:rPr>
            <w:delText>group</w:delText>
          </w:r>
        </w:del>
      </w:ins>
      <w:del w:id="2837" w:author="Bhattacharya, Joydeep [ECONS] [2]" w:date="2019-03-06T13:30:00Z">
        <w:r w:rsidRPr="00B44471" w:rsidDel="00134B25">
          <w:rPr>
            <w:rFonts w:ascii="Adobe Caslon Pro" w:hAnsi="Adobe Caslon Pro" w:cstheme="minorHAnsi"/>
            <w:rPrChange w:id="2838" w:author="Sher Afghan Asad" w:date="2019-03-07T03:43:00Z">
              <w:rPr>
                <w:rFonts w:ascii="Garamond" w:hAnsi="Garamond" w:cs="F15"/>
              </w:rPr>
            </w:rPrChange>
          </w:rPr>
          <w:delText xml:space="preserve"> </w:delText>
        </w:r>
        <m:oMath>
          <m:r>
            <w:rPr>
              <w:rFonts w:ascii="Cambria Math" w:hAnsi="Cambria Math" w:cstheme="minorHAnsi"/>
            </w:rPr>
            <m:t>j</m:t>
          </m:r>
        </m:oMath>
        <w:r w:rsidRPr="00B44471" w:rsidDel="00134B25">
          <w:rPr>
            <w:rFonts w:ascii="Adobe Caslon Pro" w:hAnsi="Adobe Caslon Pro" w:cstheme="minorHAnsi"/>
            <w:rPrChange w:id="2839" w:author="Sher Afghan Asad" w:date="2019-03-07T03:43:00Z">
              <w:rPr>
                <w:rFonts w:ascii="Garamond" w:hAnsi="Garamond" w:cs="F15"/>
              </w:rPr>
            </w:rPrChange>
          </w:rPr>
          <w:delText xml:space="preserve"> is given as;</w:delText>
        </w:r>
      </w:del>
    </w:p>
    <w:p w14:paraId="1C905F42" w14:textId="42E0454E" w:rsidR="00CA01C3" w:rsidRPr="00B44471" w:rsidDel="00134B25" w:rsidRDefault="00454D6C">
      <w:pPr>
        <w:autoSpaceDE w:val="0"/>
        <w:autoSpaceDN w:val="0"/>
        <w:adjustRightInd w:val="0"/>
        <w:spacing w:before="120" w:after="120" w:line="240" w:lineRule="auto"/>
        <w:jc w:val="both"/>
        <w:rPr>
          <w:del w:id="2840" w:author="Bhattacharya, Joydeep [ECONS] [2]" w:date="2019-03-06T13:30:00Z"/>
          <w:rFonts w:ascii="Adobe Caslon Pro" w:eastAsiaTheme="minorEastAsia" w:hAnsi="Adobe Caslon Pro" w:cstheme="minorHAnsi"/>
          <w:rPrChange w:id="2841" w:author="Sher Afghan Asad" w:date="2019-03-07T03:43:00Z">
            <w:rPr>
              <w:del w:id="2842" w:author="Bhattacharya, Joydeep [ECONS] [2]" w:date="2019-03-06T13:30:00Z"/>
              <w:rFonts w:ascii="Garamond" w:eastAsiaTheme="minorEastAsia" w:hAnsi="Garamond" w:cs="F15"/>
            </w:rPr>
          </w:rPrChange>
        </w:rPr>
      </w:pPr>
      <m:oMathPara>
        <m:oMath>
          <m:sSub>
            <m:sSubPr>
              <m:ctrlPr>
                <w:del w:id="2843" w:author="Bhattacharya, Joydeep [ECONS] [2]" w:date="2019-03-06T13:30:00Z">
                  <w:rPr>
                    <w:rFonts w:ascii="Cambria Math" w:hAnsi="Cambria Math" w:cstheme="minorHAnsi"/>
                    <w:i/>
                  </w:rPr>
                </w:del>
              </m:ctrlPr>
            </m:sSubPr>
            <m:e>
              <m:r>
                <w:del w:id="2844" w:author="Bhattacharya, Joydeep [ECONS] [2]" w:date="2019-03-06T13:30:00Z">
                  <w:rPr>
                    <w:rFonts w:ascii="Cambria Math" w:hAnsi="Cambria Math" w:cstheme="minorHAnsi"/>
                  </w:rPr>
                  <m:t>u</m:t>
                </w:del>
              </m:r>
            </m:e>
            <m:sub>
              <m:r>
                <w:del w:id="2845" w:author="Bhattacharya, Joydeep [ECONS] [2]" w:date="2019-03-06T13:30:00Z">
                  <w:rPr>
                    <w:rFonts w:ascii="Cambria Math" w:hAnsi="Cambria Math" w:cstheme="minorHAnsi"/>
                  </w:rPr>
                  <m:t>ij</m:t>
                </w:del>
              </m:r>
            </m:sub>
          </m:sSub>
          <m:r>
            <w:del w:id="2846" w:author="Bhattacharya, Joydeep [ECONS] [2]" w:date="2019-03-06T13:30:00Z">
              <w:rPr>
                <w:rFonts w:ascii="Cambria Math" w:hAnsi="Cambria Math" w:cstheme="minorHAnsi"/>
              </w:rPr>
              <m:t>=</m:t>
            </w:del>
          </m:r>
          <m:r>
            <w:del w:id="2847" w:author="Bhattacharya, Joydeep [ECONS] [2]" w:date="2019-03-06T13:30:00Z">
              <w:rPr>
                <w:rFonts w:ascii="Cambria Math" w:hAnsi="Cambria Math" w:cstheme="minorHAnsi"/>
              </w:rPr>
              <m:t>F+</m:t>
            </w:del>
          </m:r>
          <m:d>
            <m:dPr>
              <m:ctrlPr>
                <w:del w:id="2848" w:author="Bhattacharya, Joydeep [ECONS] [2]" w:date="2019-03-06T13:30:00Z">
                  <w:rPr>
                    <w:rFonts w:ascii="Cambria Math" w:hAnsi="Cambria Math" w:cstheme="minorHAnsi"/>
                    <w:i/>
                  </w:rPr>
                </w:del>
              </m:ctrlPr>
            </m:dPr>
            <m:e>
              <m:sSub>
                <m:sSubPr>
                  <m:ctrlPr>
                    <w:del w:id="2849" w:author="Bhattacharya, Joydeep [ECONS] [2]" w:date="2019-03-06T13:30:00Z">
                      <w:rPr>
                        <w:rFonts w:ascii="Cambria Math" w:hAnsi="Cambria Math" w:cstheme="minorHAnsi"/>
                        <w:i/>
                      </w:rPr>
                    </w:del>
                  </m:ctrlPr>
                </m:sSubPr>
                <m:e>
                  <m:r>
                    <w:del w:id="2850" w:author="Bhattacharya, Joydeep [ECONS] [2]" w:date="2019-03-06T13:30:00Z">
                      <w:rPr>
                        <w:rFonts w:ascii="Cambria Math" w:hAnsi="Cambria Math" w:cstheme="minorHAnsi"/>
                      </w:rPr>
                      <m:t>s</m:t>
                    </w:del>
                  </m:r>
                </m:e>
                <m:sub>
                  <m:r>
                    <w:del w:id="2851" w:author="Bhattacharya, Joydeep [ECONS] [2]" w:date="2019-03-06T13:30:00Z">
                      <w:rPr>
                        <w:rFonts w:ascii="Cambria Math" w:hAnsi="Cambria Math" w:cstheme="minorHAnsi"/>
                      </w:rPr>
                      <m:t>i</m:t>
                    </w:del>
                  </m:r>
                </m:sub>
              </m:sSub>
              <m:r>
                <w:del w:id="2852" w:author="Bhattacharya, Joydeep [ECONS] [2]" w:date="2019-03-06T13:30:00Z">
                  <w:rPr>
                    <w:rFonts w:ascii="Cambria Math" w:hAnsi="Cambria Math" w:cstheme="minorHAnsi"/>
                  </w:rPr>
                  <m:t>+</m:t>
                </w:del>
              </m:r>
              <m:sSub>
                <m:sSubPr>
                  <m:ctrlPr>
                    <w:del w:id="2853" w:author="Bhattacharya, Joydeep [ECONS] [2]" w:date="2019-03-06T13:30:00Z">
                      <w:rPr>
                        <w:rFonts w:ascii="Cambria Math" w:eastAsiaTheme="minorEastAsia" w:hAnsi="Cambria Math" w:cstheme="minorHAnsi"/>
                        <w:i/>
                      </w:rPr>
                    </w:del>
                  </m:ctrlPr>
                </m:sSubPr>
                <m:e>
                  <m:r>
                    <w:del w:id="2854" w:author="Bhattacharya, Joydeep [ECONS] [2]" w:date="2019-03-06T13:30:00Z">
                      <w:rPr>
                        <w:rFonts w:ascii="Cambria Math" w:eastAsiaTheme="minorEastAsia" w:hAnsi="Cambria Math" w:cstheme="minorHAnsi"/>
                      </w:rPr>
                      <m:t>1</m:t>
                    </w:del>
                  </m:r>
                </m:e>
                <m:sub>
                  <m:r>
                    <w:del w:id="2855" w:author="Bhattacharya, Joydeep [ECONS] [2]" w:date="2019-03-06T13:30:00Z">
                      <w:rPr>
                        <w:rFonts w:ascii="Cambria Math" w:eastAsiaTheme="minorEastAsia" w:hAnsi="Cambria Math" w:cstheme="minorHAnsi"/>
                      </w:rPr>
                      <m:t>Gift</m:t>
                    </w:del>
                  </m:r>
                </m:sub>
              </m:sSub>
              <m:sSub>
                <m:sSubPr>
                  <m:ctrlPr>
                    <w:del w:id="2856" w:author="Bhattacharya, Joydeep [ECONS] [2]" w:date="2019-03-06T13:30:00Z">
                      <w:rPr>
                        <w:rFonts w:ascii="Cambria Math" w:eastAsiaTheme="minorEastAsia" w:hAnsi="Cambria Math" w:cstheme="minorHAnsi"/>
                        <w:i/>
                      </w:rPr>
                    </w:del>
                  </m:ctrlPr>
                </m:sSubPr>
                <m:e>
                  <m:r>
                    <w:del w:id="2857" w:author="Bhattacharya, Joydeep [ECONS] [2]" w:date="2019-03-06T13:30:00Z">
                      <w:rPr>
                        <w:rFonts w:ascii="Cambria Math" w:eastAsiaTheme="minorEastAsia" w:hAnsi="Cambria Math" w:cstheme="minorHAnsi"/>
                      </w:rPr>
                      <m:t>ρ</m:t>
                    </w:del>
                  </m:r>
                </m:e>
                <m:sub>
                  <m:r>
                    <w:del w:id="2858" w:author="Bhattacharya, Joydeep [ECONS] [2]" w:date="2019-03-06T13:30:00Z">
                      <w:rPr>
                        <w:rFonts w:ascii="Cambria Math" w:eastAsiaTheme="minorEastAsia" w:hAnsi="Cambria Math" w:cstheme="minorHAnsi"/>
                      </w:rPr>
                      <m:t>ij</m:t>
                    </w:del>
                  </m:r>
                </m:sub>
              </m:sSub>
              <m:r>
                <w:del w:id="2859" w:author="Bhattacharya, Joydeep [ECONS] [2]" w:date="2019-03-06T13:30:00Z">
                  <w:rPr>
                    <w:rFonts w:ascii="Cambria Math" w:eastAsiaTheme="minorEastAsia" w:hAnsi="Cambria Math" w:cstheme="minorHAnsi"/>
                  </w:rPr>
                  <m:t>+</m:t>
                </w:del>
              </m:r>
              <m:sSub>
                <m:sSubPr>
                  <m:ctrlPr>
                    <w:del w:id="2860" w:author="Bhattacharya, Joydeep [ECONS] [2]" w:date="2019-03-06T13:30:00Z">
                      <w:rPr>
                        <w:rFonts w:ascii="Cambria Math" w:eastAsiaTheme="minorEastAsia" w:hAnsi="Cambria Math" w:cstheme="minorHAnsi"/>
                        <w:i/>
                      </w:rPr>
                    </w:del>
                  </m:ctrlPr>
                </m:sSubPr>
                <m:e>
                  <m:r>
                    <w:del w:id="2861" w:author="Bhattacharya, Joydeep [ECONS] [2]" w:date="2019-03-06T13:30:00Z">
                      <w:rPr>
                        <w:rFonts w:ascii="Cambria Math" w:eastAsiaTheme="minorEastAsia" w:hAnsi="Cambria Math" w:cstheme="minorHAnsi"/>
                      </w:rPr>
                      <m:t>α</m:t>
                    </w:del>
                  </m:r>
                </m:e>
                <m:sub>
                  <m:r>
                    <w:del w:id="2862" w:author="Bhattacharya, Joydeep [ECONS] [2]" w:date="2019-03-06T13:30:00Z">
                      <w:rPr>
                        <w:rFonts w:ascii="Cambria Math" w:eastAsiaTheme="minorEastAsia" w:hAnsi="Cambria Math" w:cstheme="minorHAnsi"/>
                      </w:rPr>
                      <m:t>ij</m:t>
                    </w:del>
                  </m:r>
                </m:sub>
              </m:sSub>
              <m:sSub>
                <m:sSubPr>
                  <m:ctrlPr>
                    <w:del w:id="2863" w:author="Bhattacharya, Joydeep [ECONS] [2]" w:date="2019-03-06T13:30:00Z">
                      <w:rPr>
                        <w:rFonts w:ascii="Cambria Math" w:eastAsiaTheme="minorEastAsia" w:hAnsi="Cambria Math" w:cstheme="minorHAnsi"/>
                        <w:i/>
                      </w:rPr>
                    </w:del>
                  </m:ctrlPr>
                </m:sSubPr>
                <m:e>
                  <m:r>
                    <w:del w:id="2864" w:author="Bhattacharya, Joydeep [ECONS] [2]" w:date="2019-03-06T13:30:00Z">
                      <w:rPr>
                        <w:rFonts w:ascii="Cambria Math" w:eastAsiaTheme="minorEastAsia" w:hAnsi="Cambria Math" w:cstheme="minorHAnsi"/>
                      </w:rPr>
                      <m:t>v</m:t>
                    </w:del>
                  </m:r>
                </m:e>
                <m:sub>
                  <m:r>
                    <w:del w:id="2865" w:author="Bhattacharya, Joydeep [ECONS] [2]" w:date="2019-03-06T13:30:00Z">
                      <w:rPr>
                        <w:rFonts w:ascii="Cambria Math" w:eastAsiaTheme="minorEastAsia" w:hAnsi="Cambria Math" w:cstheme="minorHAnsi"/>
                      </w:rPr>
                      <m:t>j</m:t>
                    </w:del>
                  </m:r>
                </m:sub>
              </m:sSub>
              <m:r>
                <w:del w:id="2866" w:author="Bhattacharya, Joydeep [ECONS] [2]" w:date="2019-03-06T13:30:00Z">
                  <w:rPr>
                    <w:rFonts w:ascii="Cambria Math" w:eastAsiaTheme="minorEastAsia" w:hAnsi="Cambria Math" w:cstheme="minorHAnsi"/>
                  </w:rPr>
                  <m:t>+</m:t>
                </w:del>
              </m:r>
              <m:r>
                <w:del w:id="2867" w:author="Bhattacharya, Joydeep [ECONS] [2]" w:date="2019-03-06T13:30:00Z">
                  <w:rPr>
                    <w:rFonts w:ascii="Cambria Math" w:eastAsiaTheme="minorEastAsia" w:hAnsi="Cambria Math" w:cstheme="minorHAnsi"/>
                  </w:rPr>
                  <m:t>p</m:t>
                </w:del>
              </m:r>
              <m:ctrlPr>
                <w:del w:id="2868" w:author="Bhattacharya, Joydeep [ECONS] [2]" w:date="2019-03-06T13:30:00Z">
                  <w:rPr>
                    <w:rFonts w:ascii="Cambria Math" w:eastAsiaTheme="minorEastAsia" w:hAnsi="Cambria Math" w:cstheme="minorHAnsi"/>
                    <w:i/>
                  </w:rPr>
                </w:del>
              </m:ctrlPr>
            </m:e>
          </m:d>
          <m:sSub>
            <m:sSubPr>
              <m:ctrlPr>
                <w:del w:id="2869" w:author="Bhattacharya, Joydeep [ECONS] [2]" w:date="2019-03-06T13:30:00Z">
                  <w:rPr>
                    <w:rFonts w:ascii="Cambria Math" w:eastAsiaTheme="minorEastAsia" w:hAnsi="Cambria Math" w:cstheme="minorHAnsi"/>
                    <w:i/>
                  </w:rPr>
                </w:del>
              </m:ctrlPr>
            </m:sSubPr>
            <m:e>
              <m:r>
                <w:del w:id="2870" w:author="Bhattacharya, Joydeep [ECONS] [2]" w:date="2019-03-06T13:30:00Z">
                  <w:rPr>
                    <w:rFonts w:ascii="Cambria Math" w:eastAsiaTheme="minorEastAsia" w:hAnsi="Cambria Math" w:cstheme="minorHAnsi"/>
                  </w:rPr>
                  <m:t>e</m:t>
                </w:del>
              </m:r>
            </m:e>
            <m:sub>
              <m:r>
                <w:del w:id="2871" w:author="Bhattacharya, Joydeep [ECONS] [2]" w:date="2019-03-06T13:30:00Z">
                  <w:rPr>
                    <w:rFonts w:ascii="Cambria Math" w:eastAsiaTheme="minorEastAsia" w:hAnsi="Cambria Math" w:cstheme="minorHAnsi"/>
                  </w:rPr>
                  <m:t>ij</m:t>
                </w:del>
              </m:r>
            </m:sub>
          </m:sSub>
          <m:r>
            <w:del w:id="2872" w:author="Bhattacharya, Joydeep [ECONS] [2]" w:date="2019-03-06T13:30:00Z">
              <w:rPr>
                <w:rFonts w:ascii="Cambria Math" w:eastAsiaTheme="minorEastAsia" w:hAnsi="Cambria Math" w:cstheme="minorHAnsi"/>
              </w:rPr>
              <m:t>-</m:t>
            </w:del>
          </m:r>
          <m:r>
            <w:del w:id="2873" w:author="Bhattacharya, Joydeep [ECONS] [2]" w:date="2019-03-06T13:30:00Z">
              <w:rPr>
                <w:rFonts w:ascii="Cambria Math" w:eastAsiaTheme="minorEastAsia" w:hAnsi="Cambria Math" w:cstheme="minorHAnsi"/>
              </w:rPr>
              <m:t>c</m:t>
            </w:del>
          </m:r>
          <m:d>
            <m:dPr>
              <m:ctrlPr>
                <w:del w:id="2874" w:author="Bhattacharya, Joydeep [ECONS] [2]" w:date="2019-03-06T13:30:00Z">
                  <w:rPr>
                    <w:rFonts w:ascii="Cambria Math" w:eastAsiaTheme="minorEastAsia" w:hAnsi="Cambria Math" w:cstheme="minorHAnsi"/>
                    <w:i/>
                  </w:rPr>
                </w:del>
              </m:ctrlPr>
            </m:dPr>
            <m:e>
              <m:sSub>
                <m:sSubPr>
                  <m:ctrlPr>
                    <w:del w:id="2875" w:author="Bhattacharya, Joydeep [ECONS] [2]" w:date="2019-03-06T13:30:00Z">
                      <w:rPr>
                        <w:rFonts w:ascii="Cambria Math" w:eastAsiaTheme="minorEastAsia" w:hAnsi="Cambria Math" w:cstheme="minorHAnsi"/>
                        <w:i/>
                      </w:rPr>
                    </w:del>
                  </m:ctrlPr>
                </m:sSubPr>
                <m:e>
                  <m:r>
                    <w:del w:id="2876" w:author="Bhattacharya, Joydeep [ECONS] [2]" w:date="2019-03-06T13:30:00Z">
                      <w:rPr>
                        <w:rFonts w:ascii="Cambria Math" w:eastAsiaTheme="minorEastAsia" w:hAnsi="Cambria Math" w:cstheme="minorHAnsi"/>
                      </w:rPr>
                      <m:t>e</m:t>
                    </w:del>
                  </m:r>
                </m:e>
                <m:sub>
                  <m:r>
                    <w:del w:id="2877" w:author="Bhattacharya, Joydeep [ECONS] [2]" w:date="2019-03-06T13:30:00Z">
                      <w:rPr>
                        <w:rFonts w:ascii="Cambria Math" w:eastAsiaTheme="minorEastAsia" w:hAnsi="Cambria Math" w:cstheme="minorHAnsi"/>
                      </w:rPr>
                      <m:t>ij</m:t>
                    </w:del>
                  </m:r>
                </m:sub>
              </m:sSub>
            </m:e>
          </m:d>
          <m:r>
            <w:ins w:id="2878" w:author="Bhattacharya, Joydeep [ECONS]" w:date="2019-02-26T18:04:00Z">
              <w:del w:id="2879" w:author="Bhattacharya, Joydeep [ECONS] [2]" w:date="2019-03-06T13:30:00Z">
                <w:rPr>
                  <w:rFonts w:ascii="Cambria Math" w:eastAsiaTheme="minorEastAsia" w:hAnsi="Cambria Math" w:cstheme="minorHAnsi"/>
                </w:rPr>
                <m:t>,</m:t>
              </w:del>
            </w:ins>
          </m:r>
        </m:oMath>
      </m:oMathPara>
    </w:p>
    <w:p w14:paraId="69A31787" w14:textId="162C5771" w:rsidR="00CA01C3" w:rsidRPr="00B44471" w:rsidRDefault="0017534F">
      <w:pPr>
        <w:autoSpaceDE w:val="0"/>
        <w:autoSpaceDN w:val="0"/>
        <w:adjustRightInd w:val="0"/>
        <w:spacing w:before="120" w:after="120" w:line="240" w:lineRule="auto"/>
        <w:jc w:val="both"/>
        <w:rPr>
          <w:rFonts w:ascii="Adobe Caslon Pro" w:hAnsi="Adobe Caslon Pro" w:cstheme="minorHAnsi"/>
          <w:noProof/>
          <w:rPrChange w:id="2880" w:author="Sher Afghan Asad" w:date="2019-03-07T03:43:00Z">
            <w:rPr>
              <w:rFonts w:ascii="Garamond" w:hAnsi="Garamond" w:cs="F15"/>
              <w:noProof/>
            </w:rPr>
          </w:rPrChange>
        </w:rPr>
      </w:pPr>
      <w:ins w:id="2881" w:author="Bhattacharya, Joydeep [ECONS]" w:date="2019-02-26T18:04:00Z">
        <w:del w:id="2882" w:author="Bhattacharya, Joydeep [ECONS] [2]" w:date="2019-03-06T13:30:00Z">
          <w:r w:rsidRPr="00B44471" w:rsidDel="00134B25">
            <w:rPr>
              <w:rFonts w:ascii="Adobe Caslon Pro" w:hAnsi="Adobe Caslon Pro" w:cstheme="minorHAnsi"/>
              <w:rPrChange w:id="2883" w:author="Sher Afghan Asad" w:date="2019-03-07T03:43:00Z">
                <w:rPr>
                  <w:rFonts w:cstheme="minorHAnsi"/>
                </w:rPr>
              </w:rPrChange>
            </w:rPr>
            <w:delText>w</w:delText>
          </w:r>
        </w:del>
      </w:ins>
      <w:del w:id="2884" w:author="Bhattacharya, Joydeep [ECONS] [2]" w:date="2019-03-06T13:30:00Z">
        <w:r w:rsidR="00CA01C3" w:rsidRPr="00B44471" w:rsidDel="00134B25">
          <w:rPr>
            <w:rFonts w:ascii="Adobe Caslon Pro" w:hAnsi="Adobe Caslon Pro" w:cstheme="minorHAnsi"/>
            <w:rPrChange w:id="2885" w:author="Sher Afghan Asad" w:date="2019-03-07T03:43:00Z">
              <w:rPr>
                <w:rFonts w:ascii="Garamond" w:hAnsi="Garamond" w:cs="F15"/>
              </w:rPr>
            </w:rPrChange>
          </w:rPr>
          <w:delText xml:space="preserve">Where </w:delText>
        </w:r>
        <m:oMath>
          <m:r>
            <w:rPr>
              <w:rFonts w:ascii="Cambria Math" w:hAnsi="Cambria Math" w:cstheme="minorHAnsi"/>
            </w:rPr>
            <m:t>F</m:t>
          </m:r>
        </m:oMath>
        <w:r w:rsidR="00CA01C3" w:rsidRPr="00B44471" w:rsidDel="00134B25">
          <w:rPr>
            <w:rFonts w:ascii="Adobe Caslon Pro" w:eastAsiaTheme="minorEastAsia" w:hAnsi="Adobe Caslon Pro" w:cstheme="minorHAnsi"/>
            <w:rPrChange w:id="2886" w:author="Sher Afghan Asad" w:date="2019-03-07T03:43:00Z">
              <w:rPr>
                <w:rFonts w:ascii="Garamond" w:eastAsiaTheme="minorEastAsia" w:hAnsi="Garamond" w:cs="F15"/>
              </w:rPr>
            </w:rPrChange>
          </w:rPr>
          <w:delText xml:space="preserve"> is the fixed payment from participating in the study, </w:delTex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 xml:space="preserve"> </m:t>
          </m:r>
        </m:oMath>
        <w:r w:rsidR="00CA01C3" w:rsidRPr="00B44471" w:rsidDel="00134B25">
          <w:rPr>
            <w:rFonts w:ascii="Adobe Caslon Pro" w:eastAsiaTheme="minorEastAsia" w:hAnsi="Adobe Caslon Pro" w:cstheme="minorHAnsi"/>
            <w:rPrChange w:id="2887" w:author="Sher Afghan Asad" w:date="2019-03-07T03:43:00Z">
              <w:rPr>
                <w:rFonts w:ascii="Garamond" w:eastAsiaTheme="minorEastAsia" w:hAnsi="Garamond" w:cs="F15"/>
              </w:rPr>
            </w:rPrChange>
          </w:rPr>
          <w:delText>is the</w:delText>
        </w:r>
      </w:del>
      <w:ins w:id="2888" w:author="Bhattacharya, Joydeep [ECONS]" w:date="2019-03-04T15:05:00Z">
        <w:del w:id="2889" w:author="Bhattacharya, Joydeep [ECONS] [2]" w:date="2019-03-06T13:30:00Z">
          <w:r w:rsidR="00DB797E" w:rsidRPr="00B44471" w:rsidDel="00134B25">
            <w:rPr>
              <w:rFonts w:ascii="Adobe Caslon Pro" w:eastAsiaTheme="minorEastAsia" w:hAnsi="Adobe Caslon Pro" w:cstheme="minorHAnsi"/>
              <w:rPrChange w:id="2890" w:author="Sher Afghan Asad" w:date="2019-03-07T03:43:00Z">
                <w:rPr>
                  <w:rFonts w:eastAsiaTheme="minorEastAsia" w:cstheme="minorHAnsi"/>
                </w:rPr>
              </w:rPrChange>
            </w:rPr>
            <w:delText xml:space="preserve"> race-blind</w:delText>
          </w:r>
        </w:del>
      </w:ins>
      <w:del w:id="2891" w:author="Bhattacharya, Joydeep [ECONS] [2]" w:date="2019-03-06T13:30:00Z">
        <w:r w:rsidR="00CA01C3" w:rsidRPr="00B44471" w:rsidDel="00134B25">
          <w:rPr>
            <w:rFonts w:ascii="Adobe Caslon Pro" w:eastAsiaTheme="minorEastAsia" w:hAnsi="Adobe Caslon Pro" w:cstheme="minorHAnsi"/>
            <w:rPrChange w:id="2892" w:author="Sher Afghan Asad" w:date="2019-03-07T03:43:00Z">
              <w:rPr>
                <w:rFonts w:ascii="Garamond" w:eastAsiaTheme="minorEastAsia" w:hAnsi="Garamond" w:cs="F15"/>
              </w:rPr>
            </w:rPrChange>
          </w:rPr>
          <w:delText xml:space="preserve"> intrinsic motivation of a worker </w:delText>
        </w:r>
      </w:del>
      <w:ins w:id="2893" w:author="Bhattacharya, Joydeep [ECONS]" w:date="2019-03-04T15:05:00Z">
        <w:del w:id="2894" w:author="Bhattacharya, Joydeep [ECONS] [2]" w:date="2019-03-06T13:30:00Z">
          <w:r w:rsidR="00DB797E" w:rsidRPr="00B44471" w:rsidDel="00134B25">
            <w:rPr>
              <w:rFonts w:ascii="Adobe Caslon Pro" w:eastAsiaTheme="minorEastAsia" w:hAnsi="Adobe Caslon Pro" w:cstheme="minorHAnsi"/>
              <w:rPrChange w:id="2895" w:author="Sher Afghan Asad" w:date="2019-03-07T03:43:00Z">
                <w:rPr>
                  <w:rFonts w:eastAsiaTheme="minorEastAsia" w:cstheme="minorHAnsi"/>
                </w:rPr>
              </w:rPrChange>
            </w:rPr>
            <w:delText xml:space="preserve">toward the task </w:delText>
          </w:r>
        </w:del>
      </w:ins>
      <w:del w:id="2896" w:author="Bhattacharya, Joydeep [ECONS] [2]" w:date="2019-03-06T13:30:00Z">
        <w:r w:rsidR="00CA01C3" w:rsidRPr="00B44471" w:rsidDel="00134B25">
          <w:rPr>
            <w:rFonts w:ascii="Adobe Caslon Pro" w:eastAsiaTheme="minorEastAsia" w:hAnsi="Adobe Caslon Pro" w:cstheme="minorHAnsi"/>
            <w:rPrChange w:id="2897" w:author="Sher Afghan Asad" w:date="2019-03-07T03:43:00Z">
              <w:rPr>
                <w:rFonts w:ascii="Garamond" w:eastAsiaTheme="minorEastAsia" w:hAnsi="Garamond" w:cs="F15"/>
              </w:rPr>
            </w:rPrChange>
          </w:rPr>
          <w:delText>from working</w:delText>
        </w:r>
      </w:del>
      <w:ins w:id="2898" w:author="Bhattacharya, Joydeep [ECONS]" w:date="2019-03-04T15:05:00Z">
        <w:del w:id="2899" w:author="Bhattacharya, Joydeep [ECONS] [2]" w:date="2019-03-06T13:30:00Z">
          <w:r w:rsidR="00DB797E" w:rsidRPr="00B44471" w:rsidDel="00134B25">
            <w:rPr>
              <w:rFonts w:ascii="Adobe Caslon Pro" w:eastAsiaTheme="minorEastAsia" w:hAnsi="Adobe Caslon Pro" w:cstheme="minorHAnsi"/>
              <w:rPrChange w:id="2900" w:author="Sher Afghan Asad" w:date="2019-03-07T03:43:00Z">
                <w:rPr>
                  <w:rFonts w:eastAsiaTheme="minorEastAsia" w:cstheme="minorHAnsi"/>
                </w:rPr>
              </w:rPrChange>
            </w:rPr>
            <w:delText>per unit effort</w:delText>
          </w:r>
        </w:del>
      </w:ins>
      <w:del w:id="2901" w:author="Bhattacharya, Joydeep [ECONS] [2]" w:date="2019-03-06T13:30:00Z">
        <w:r w:rsidR="00CA01C3" w:rsidRPr="00B44471" w:rsidDel="00134B25">
          <w:rPr>
            <w:rFonts w:ascii="Adobe Caslon Pro" w:eastAsiaTheme="minorEastAsia" w:hAnsi="Adobe Caslon Pro" w:cstheme="minorHAnsi"/>
            <w:rPrChange w:id="2902" w:author="Sher Afghan Asad" w:date="2019-03-07T03:43:00Z">
              <w:rPr>
                <w:rFonts w:ascii="Garamond" w:eastAsiaTheme="minorEastAsia" w:hAnsi="Garamond" w:cs="F15"/>
              </w:rPr>
            </w:rPrChange>
          </w:rPr>
          <w:delText xml:space="preserve">, </w:delText>
        </w:r>
        <m:oMath>
          <m:sSub>
            <m:sSubPr>
              <m:ctrlPr>
                <w:rPr>
                  <w:rFonts w:ascii="Cambria Math" w:eastAsiaTheme="minorEastAsia" w:hAnsi="Cambria Math" w:cstheme="minorHAnsi"/>
                  <w:i/>
                </w:rPr>
              </m:ctrlPr>
            </m:sSubPr>
            <m:e>
              <m:r>
                <w:rPr>
                  <w:rFonts w:ascii="Cambria Math" w:eastAsiaTheme="minorEastAsia" w:hAnsi="Cambria Math" w:cstheme="minorHAnsi"/>
                </w:rPr>
                <m:t>ρ</m:t>
              </m:r>
            </m:e>
            <m:sub>
              <m:r>
                <w:rPr>
                  <w:rFonts w:ascii="Cambria Math" w:eastAsiaTheme="minorEastAsia" w:hAnsi="Cambria Math" w:cstheme="minorHAnsi"/>
                </w:rPr>
                <m:t>ij</m:t>
              </m:r>
            </m:sub>
          </m:sSub>
        </m:oMath>
        <w:r w:rsidR="00CA01C3" w:rsidRPr="00B44471" w:rsidDel="00134B25">
          <w:rPr>
            <w:rFonts w:ascii="Adobe Caslon Pro" w:eastAsiaTheme="minorEastAsia" w:hAnsi="Adobe Caslon Pro" w:cstheme="minorHAnsi"/>
            <w:rPrChange w:id="2903" w:author="Sher Afghan Asad" w:date="2019-03-07T03:43:00Z">
              <w:rPr>
                <w:rFonts w:ascii="Garamond" w:eastAsiaTheme="minorEastAsia" w:hAnsi="Garamond" w:cs="F15"/>
              </w:rPr>
            </w:rPrChange>
          </w:rPr>
          <w:delText xml:space="preserve"> is the </w:delText>
        </w:r>
      </w:del>
      <w:ins w:id="2904" w:author="Bhattacharya, Joydeep [ECONS]" w:date="2019-03-04T15:04:00Z">
        <w:del w:id="2905" w:author="Bhattacharya, Joydeep [ECONS] [2]" w:date="2019-03-06T13:30:00Z">
          <w:r w:rsidR="00DB797E" w:rsidRPr="00B44471" w:rsidDel="00134B25">
            <w:rPr>
              <w:rFonts w:ascii="Adobe Caslon Pro" w:eastAsiaTheme="minorEastAsia" w:hAnsi="Adobe Caslon Pro" w:cstheme="minorHAnsi"/>
              <w:rPrChange w:id="2906" w:author="Sher Afghan Asad" w:date="2019-03-07T03:43:00Z">
                <w:rPr>
                  <w:rFonts w:eastAsiaTheme="minorEastAsia" w:cstheme="minorHAnsi"/>
                </w:rPr>
              </w:rPrChange>
            </w:rPr>
            <w:delText xml:space="preserve">feeling of </w:delText>
          </w:r>
        </w:del>
      </w:ins>
      <w:del w:id="2907" w:author="Bhattacharya, Joydeep [ECONS] [2]" w:date="2019-03-06T13:30:00Z">
        <w:r w:rsidR="00CA01C3" w:rsidRPr="00B44471" w:rsidDel="00134B25">
          <w:rPr>
            <w:rFonts w:ascii="Adobe Caslon Pro" w:eastAsiaTheme="minorEastAsia" w:hAnsi="Adobe Caslon Pro" w:cstheme="minorHAnsi"/>
            <w:rPrChange w:id="2908" w:author="Sher Afghan Asad" w:date="2019-03-07T03:43:00Z">
              <w:rPr>
                <w:rFonts w:ascii="Garamond" w:eastAsiaTheme="minorEastAsia" w:hAnsi="Garamond" w:cs="F15"/>
              </w:rPr>
            </w:rPrChange>
          </w:rPr>
          <w:delText xml:space="preserve">reciprocity towards the employer </w:delText>
        </w:r>
      </w:del>
      <w:ins w:id="2909" w:author="Bhattacharya, Joydeep [ECONS]" w:date="2019-03-04T15:06:00Z">
        <w:del w:id="2910" w:author="Bhattacharya, Joydeep [ECONS] [2]" w:date="2019-03-06T13:30:00Z">
          <w:r w:rsidR="00DB797E" w:rsidRPr="00B44471" w:rsidDel="00134B25">
            <w:rPr>
              <w:rFonts w:ascii="Adobe Caslon Pro" w:eastAsiaTheme="minorEastAsia" w:hAnsi="Adobe Caslon Pro" w:cstheme="minorHAnsi"/>
              <w:rPrChange w:id="2911" w:author="Sher Afghan Asad" w:date="2019-03-07T03:43:00Z">
                <w:rPr>
                  <w:rFonts w:eastAsiaTheme="minorEastAsia" w:cstheme="minorHAnsi"/>
                </w:rPr>
              </w:rPrChange>
            </w:rPr>
            <w:delText xml:space="preserve">activated </w:delText>
          </w:r>
        </w:del>
      </w:ins>
      <w:del w:id="2912" w:author="Bhattacharya, Joydeep [ECONS] [2]" w:date="2019-03-06T13:30:00Z">
        <w:r w:rsidR="00CA01C3" w:rsidRPr="00B44471" w:rsidDel="00134B25">
          <w:rPr>
            <w:rFonts w:ascii="Adobe Caslon Pro" w:eastAsiaTheme="minorEastAsia" w:hAnsi="Adobe Caslon Pro" w:cstheme="minorHAnsi"/>
            <w:rPrChange w:id="2913" w:author="Sher Afghan Asad" w:date="2019-03-07T03:43:00Z">
              <w:rPr>
                <w:rFonts w:ascii="Garamond" w:eastAsiaTheme="minorEastAsia" w:hAnsi="Garamond" w:cs="F15"/>
              </w:rPr>
            </w:rPrChange>
          </w:rPr>
          <w:delText xml:space="preserve">when the worker is rewarded with the </w:delText>
        </w:r>
      </w:del>
      <w:ins w:id="2914" w:author="Bhattacharya, Joydeep [ECONS]" w:date="2019-03-04T15:01:00Z">
        <w:del w:id="2915" w:author="Bhattacharya, Joydeep [ECONS] [2]" w:date="2019-03-06T13:30:00Z">
          <w:r w:rsidR="001F3F5B" w:rsidRPr="00B44471" w:rsidDel="00134B25">
            <w:rPr>
              <w:rFonts w:ascii="Adobe Caslon Pro" w:eastAsiaTheme="minorEastAsia" w:hAnsi="Adobe Caslon Pro" w:cstheme="minorHAnsi"/>
              <w:rPrChange w:id="2916" w:author="Sher Afghan Asad" w:date="2019-03-07T03:43:00Z">
                <w:rPr>
                  <w:rFonts w:eastAsiaTheme="minorEastAsia" w:cstheme="minorHAnsi"/>
                </w:rPr>
              </w:rPrChange>
            </w:rPr>
            <w:delText>a</w:delText>
          </w:r>
          <w:r w:rsidR="001F3F5B" w:rsidRPr="00B44471" w:rsidDel="00134B25">
            <w:rPr>
              <w:rFonts w:ascii="Adobe Caslon Pro" w:eastAsiaTheme="minorEastAsia" w:hAnsi="Adobe Caslon Pro" w:cstheme="minorHAnsi"/>
              <w:rPrChange w:id="2917" w:author="Sher Afghan Asad" w:date="2019-03-07T03:43:00Z">
                <w:rPr>
                  <w:rFonts w:ascii="Garamond" w:eastAsiaTheme="minorEastAsia" w:hAnsi="Garamond" w:cs="F15"/>
                </w:rPr>
              </w:rPrChange>
            </w:rPr>
            <w:delText xml:space="preserve"> </w:delText>
          </w:r>
        </w:del>
      </w:ins>
      <w:del w:id="2918" w:author="Bhattacharya, Joydeep [ECONS] [2]" w:date="2019-03-06T13:30:00Z">
        <w:r w:rsidR="00CA01C3" w:rsidRPr="00B44471" w:rsidDel="00134B25">
          <w:rPr>
            <w:rFonts w:ascii="Adobe Caslon Pro" w:eastAsiaTheme="minorEastAsia" w:hAnsi="Adobe Caslon Pro" w:cstheme="minorHAnsi"/>
            <w:rPrChange w:id="2919" w:author="Sher Afghan Asad" w:date="2019-03-07T03:43:00Z">
              <w:rPr>
                <w:rFonts w:ascii="Garamond" w:eastAsiaTheme="minorEastAsia" w:hAnsi="Garamond" w:cs="F15"/>
              </w:rPr>
            </w:rPrChange>
          </w:rPr>
          <w:delText>gift from the employ</w:delText>
        </w:r>
        <w:r w:rsidR="00CA01C3" w:rsidRPr="00B44471" w:rsidDel="00134B25">
          <w:rPr>
            <w:rFonts w:ascii="Adobe Caslon Pro" w:eastAsiaTheme="minorEastAsia" w:hAnsi="Adobe Caslon Pro" w:cstheme="minorHAnsi"/>
            <w:noProof/>
            <w:rPrChange w:id="2920" w:author="Sher Afghan Asad" w:date="2019-03-07T03:43:00Z">
              <w:rPr>
                <w:rFonts w:ascii="Garamond" w:eastAsiaTheme="minorEastAsia" w:hAnsi="Garamond" w:cs="F15"/>
                <w:noProof/>
              </w:rPr>
            </w:rPrChange>
          </w:rPr>
          <w:delText xml:space="preserve">er, </w:delText>
        </w:r>
        <m:oMath>
          <m:sSub>
            <m:sSubPr>
              <m:ctrlPr>
                <w:rPr>
                  <w:rFonts w:ascii="Cambria Math" w:eastAsiaTheme="minorEastAsia" w:hAnsi="Cambria Math" w:cstheme="minorHAnsi"/>
                  <w:i/>
                  <w:noProof/>
                </w:rPr>
              </m:ctrlPr>
            </m:sSubPr>
            <m:e>
              <m:r>
                <w:rPr>
                  <w:rFonts w:ascii="Cambria Math" w:eastAsiaTheme="minorEastAsia" w:hAnsi="Cambria Math" w:cstheme="minorHAnsi"/>
                  <w:noProof/>
                </w:rPr>
                <m:t>α</m:t>
              </m:r>
            </m:e>
            <m:sub>
              <m:r>
                <w:rPr>
                  <w:rFonts w:ascii="Cambria Math" w:eastAsiaTheme="minorEastAsia" w:hAnsi="Cambria Math" w:cstheme="minorHAnsi"/>
                  <w:noProof/>
                </w:rPr>
                <m:t>i</m:t>
              </m:r>
              <m:r>
                <w:rPr>
                  <w:rFonts w:ascii="Cambria Math" w:eastAsiaTheme="minorEastAsia" w:hAnsi="Cambria Math" w:cstheme="minorHAnsi"/>
                </w:rPr>
                <m:t>j</m:t>
              </m:r>
              <m:ctrlPr>
                <w:rPr>
                  <w:rFonts w:ascii="Cambria Math" w:eastAsiaTheme="minorEastAsia" w:hAnsi="Cambria Math" w:cstheme="minorHAnsi"/>
                  <w:i/>
                </w:rPr>
              </m:ctrlPr>
            </m:sub>
          </m:sSub>
        </m:oMath>
        <w:r w:rsidR="00CA01C3" w:rsidRPr="00B44471" w:rsidDel="00134B25">
          <w:rPr>
            <w:rFonts w:ascii="Adobe Caslon Pro" w:eastAsiaTheme="minorEastAsia" w:hAnsi="Adobe Caslon Pro" w:cstheme="minorHAnsi"/>
            <w:rPrChange w:id="2921" w:author="Sher Afghan Asad" w:date="2019-03-07T03:43:00Z">
              <w:rPr>
                <w:rFonts w:ascii="Garamond" w:eastAsiaTheme="minorEastAsia" w:hAnsi="Garamond" w:cs="F15"/>
              </w:rPr>
            </w:rPrChange>
          </w:rPr>
          <w:delText xml:space="preserve"> is the altruism parameter which measures </w:delText>
        </w:r>
      </w:del>
      <w:ins w:id="2922" w:author="Bhattacharya, Joydeep [ECONS]" w:date="2019-02-26T18:04:00Z">
        <w:del w:id="2923" w:author="Bhattacharya, Joydeep [ECONS] [2]" w:date="2019-03-06T13:30:00Z">
          <w:r w:rsidRPr="00B44471" w:rsidDel="00134B25">
            <w:rPr>
              <w:rFonts w:ascii="Adobe Caslon Pro" w:eastAsiaTheme="minorEastAsia" w:hAnsi="Adobe Caslon Pro" w:cstheme="minorHAnsi"/>
              <w:rPrChange w:id="2924" w:author="Sher Afghan Asad" w:date="2019-03-07T03:43:00Z">
                <w:rPr>
                  <w:rFonts w:eastAsiaTheme="minorEastAsia" w:cstheme="minorHAnsi"/>
                </w:rPr>
              </w:rPrChange>
            </w:rPr>
            <w:delText xml:space="preserve">the </w:delText>
          </w:r>
        </w:del>
      </w:ins>
      <w:del w:id="2925" w:author="Bhattacharya, Joydeep [ECONS] [2]" w:date="2019-03-06T13:30:00Z">
        <w:r w:rsidR="00CA01C3" w:rsidRPr="00B44471" w:rsidDel="00134B25">
          <w:rPr>
            <w:rFonts w:ascii="Adobe Caslon Pro" w:eastAsiaTheme="minorEastAsia" w:hAnsi="Adobe Caslon Pro" w:cstheme="minorHAnsi"/>
            <w:rPrChange w:id="2926" w:author="Sher Afghan Asad" w:date="2019-03-07T03:43:00Z">
              <w:rPr>
                <w:rFonts w:ascii="Garamond" w:eastAsiaTheme="minorEastAsia" w:hAnsi="Garamond" w:cs="F15"/>
              </w:rPr>
            </w:rPrChange>
          </w:rPr>
          <w:delText xml:space="preserve">worker’s altruistic preference towards the employer given that </w:delText>
        </w:r>
      </w:del>
      <w:ins w:id="2927" w:author="Bhattacharya, Joydeep [ECONS]" w:date="2019-03-04T15:06:00Z">
        <w:del w:id="2928" w:author="Bhattacharya, Joydeep [ECONS] [2]" w:date="2019-03-06T13:30:00Z">
          <w:r w:rsidR="00DB797E" w:rsidRPr="00B44471" w:rsidDel="00134B25">
            <w:rPr>
              <w:rFonts w:ascii="Adobe Caslon Pro" w:eastAsiaTheme="minorEastAsia" w:hAnsi="Adobe Caslon Pro" w:cstheme="minorHAnsi"/>
              <w:rPrChange w:id="2929" w:author="Sher Afghan Asad" w:date="2019-03-07T03:43:00Z">
                <w:rPr>
                  <w:rFonts w:eastAsiaTheme="minorEastAsia" w:cstheme="minorHAnsi"/>
                </w:rPr>
              </w:rPrChange>
            </w:rPr>
            <w:delText xml:space="preserve">the latter </w:delText>
          </w:r>
        </w:del>
      </w:ins>
      <w:del w:id="2930" w:author="Bhattacharya, Joydeep [ECONS] [2]" w:date="2019-03-06T13:30:00Z">
        <w:r w:rsidR="00CA01C3" w:rsidRPr="00B44471" w:rsidDel="00134B25">
          <w:rPr>
            <w:rFonts w:ascii="Adobe Caslon Pro" w:eastAsiaTheme="minorEastAsia" w:hAnsi="Adobe Caslon Pro" w:cstheme="minorHAnsi"/>
            <w:rPrChange w:id="2931" w:author="Sher Afghan Asad" w:date="2019-03-07T03:43:00Z">
              <w:rPr>
                <w:rFonts w:ascii="Garamond" w:eastAsiaTheme="minorEastAsia" w:hAnsi="Garamond" w:cs="F15"/>
              </w:rPr>
            </w:rPrChange>
          </w:rPr>
          <w:delText xml:space="preserve">employer earns </w:delTex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j</m:t>
              </m:r>
            </m:sub>
          </m:sSub>
        </m:oMath>
        <w:r w:rsidR="00CA01C3" w:rsidRPr="00B44471" w:rsidDel="00134B25">
          <w:rPr>
            <w:rFonts w:ascii="Adobe Caslon Pro" w:eastAsiaTheme="minorEastAsia" w:hAnsi="Adobe Caslon Pro" w:cstheme="minorHAnsi"/>
            <w:rPrChange w:id="2932" w:author="Sher Afghan Asad" w:date="2019-03-07T03:43:00Z">
              <w:rPr>
                <w:rFonts w:ascii="Garamond" w:eastAsiaTheme="minorEastAsia" w:hAnsi="Garamond" w:cs="F15"/>
              </w:rPr>
            </w:rPrChange>
          </w:rPr>
          <w:delText xml:space="preserve"> from each unit of </w:delText>
        </w:r>
      </w:del>
      <w:ins w:id="2933" w:author="Bhattacharya, Joydeep [ECONS]" w:date="2019-02-26T18:04:00Z">
        <w:del w:id="2934" w:author="Bhattacharya, Joydeep [ECONS] [2]" w:date="2019-03-06T13:30:00Z">
          <w:r w:rsidRPr="00B44471" w:rsidDel="00134B25">
            <w:rPr>
              <w:rFonts w:ascii="Adobe Caslon Pro" w:eastAsiaTheme="minorEastAsia" w:hAnsi="Adobe Caslon Pro" w:cstheme="minorHAnsi"/>
              <w:rPrChange w:id="2935" w:author="Sher Afghan Asad" w:date="2019-03-07T03:43:00Z">
                <w:rPr>
                  <w:rFonts w:eastAsiaTheme="minorEastAsia" w:cstheme="minorHAnsi"/>
                </w:rPr>
              </w:rPrChange>
            </w:rPr>
            <w:delText xml:space="preserve">the </w:delText>
          </w:r>
        </w:del>
      </w:ins>
      <w:del w:id="2936" w:author="Bhattacharya, Joydeep [ECONS] [2]" w:date="2019-03-06T13:30:00Z">
        <w:r w:rsidR="00CA01C3" w:rsidRPr="00B44471" w:rsidDel="00134B25">
          <w:rPr>
            <w:rFonts w:ascii="Adobe Caslon Pro" w:eastAsiaTheme="minorEastAsia" w:hAnsi="Adobe Caslon Pro" w:cstheme="minorHAnsi"/>
            <w:rPrChange w:id="2937" w:author="Sher Afghan Asad" w:date="2019-03-07T03:43:00Z">
              <w:rPr>
                <w:rFonts w:ascii="Garamond" w:eastAsiaTheme="minorEastAsia" w:hAnsi="Garamond" w:cs="F15"/>
              </w:rPr>
            </w:rPrChange>
          </w:rPr>
          <w:delText>worker’s effort</w:delText>
        </w:r>
      </w:del>
      <w:ins w:id="2938" w:author="Bhattacharya, Joydeep [ECONS]" w:date="2019-03-04T15:01:00Z">
        <w:del w:id="2939" w:author="Bhattacharya, Joydeep [ECONS] [2]" w:date="2019-03-06T13:30:00Z">
          <w:r w:rsidR="001F3F5B" w:rsidRPr="00B44471" w:rsidDel="00134B25">
            <w:rPr>
              <w:rFonts w:ascii="Adobe Caslon Pro" w:eastAsiaTheme="minorEastAsia" w:hAnsi="Adobe Caslon Pro" w:cstheme="minorHAnsi"/>
              <w:rPrChange w:id="2940" w:author="Sher Afghan Asad" w:date="2019-03-07T03:43:00Z">
                <w:rPr>
                  <w:rFonts w:eastAsiaTheme="minorEastAsia" w:cstheme="minorHAnsi"/>
                </w:rPr>
              </w:rPrChange>
            </w:rPr>
            <w:delText>,</w:delText>
          </w:r>
        </w:del>
      </w:ins>
      <w:del w:id="2941" w:author="Bhattacharya, Joydeep [ECONS] [2]" w:date="2019-03-06T13:30:00Z">
        <w:r w:rsidR="00CA01C3" w:rsidRPr="00B44471" w:rsidDel="00134B25">
          <w:rPr>
            <w:rFonts w:ascii="Adobe Caslon Pro" w:eastAsiaTheme="minorEastAsia" w:hAnsi="Adobe Caslon Pro" w:cstheme="minorHAnsi"/>
            <w:rPrChange w:id="2942" w:author="Sher Afghan Asad" w:date="2019-03-07T03:43:00Z">
              <w:rPr>
                <w:rFonts w:ascii="Garamond" w:eastAsiaTheme="minorEastAsia" w:hAnsi="Garamond" w:cs="F15"/>
              </w:rPr>
            </w:rPrChange>
          </w:rPr>
          <w:delText xml:space="preserve">. </w:delText>
        </w:r>
        <m:oMath>
          <m:r>
            <w:rPr>
              <w:rFonts w:ascii="Cambria Math" w:eastAsiaTheme="minorEastAsia" w:hAnsi="Cambria Math" w:cstheme="minorHAnsi"/>
            </w:rPr>
            <m:t>p</m:t>
          </m:r>
          <m:r>
            <w:rPr>
              <w:rFonts w:ascii="Cambria Math" w:eastAsiaTheme="minorEastAsia" w:hAnsi="Cambria Math" w:cstheme="minorHAnsi"/>
            </w:rPr>
            <m:t xml:space="preserve"> </m:t>
          </m:r>
        </m:oMath>
        <w:r w:rsidR="00CA01C3" w:rsidRPr="00B44471" w:rsidDel="00134B25">
          <w:rPr>
            <w:rFonts w:ascii="Adobe Caslon Pro" w:eastAsiaTheme="minorEastAsia" w:hAnsi="Adobe Caslon Pro" w:cstheme="minorHAnsi"/>
            <w:rPrChange w:id="2943" w:author="Sher Afghan Asad" w:date="2019-03-07T03:43:00Z">
              <w:rPr>
                <w:rFonts w:ascii="Garamond" w:eastAsiaTheme="minorEastAsia" w:hAnsi="Garamond" w:cs="F15"/>
              </w:rPr>
            </w:rPrChange>
          </w:rPr>
          <w:delText>is the piece rate per unit of effort</w:delText>
        </w:r>
      </w:del>
      <w:ins w:id="2944" w:author="Bhattacharya, Joydeep [ECONS]" w:date="2019-03-04T15:01:00Z">
        <w:del w:id="2945" w:author="Bhattacharya, Joydeep [ECONS] [2]" w:date="2019-03-06T13:30:00Z">
          <w:r w:rsidR="001F3F5B" w:rsidRPr="00B44471" w:rsidDel="00134B25">
            <w:rPr>
              <w:rFonts w:ascii="Adobe Caslon Pro" w:eastAsiaTheme="minorEastAsia" w:hAnsi="Adobe Caslon Pro" w:cstheme="minorHAnsi"/>
              <w:rPrChange w:id="2946" w:author="Sher Afghan Asad" w:date="2019-03-07T03:43:00Z">
                <w:rPr>
                  <w:rFonts w:eastAsiaTheme="minorEastAsia" w:cstheme="minorHAnsi"/>
                </w:rPr>
              </w:rPrChange>
            </w:rPr>
            <w:delText>,</w:delText>
          </w:r>
        </w:del>
      </w:ins>
      <w:ins w:id="2947" w:author="Bhattacharya, Joydeep [ECONS]" w:date="2019-02-26T18:04:00Z">
        <w:del w:id="2948" w:author="Bhattacharya, Joydeep [ECONS] [2]" w:date="2019-03-06T13:30:00Z">
          <w:r w:rsidRPr="00B44471" w:rsidDel="00134B25">
            <w:rPr>
              <w:rFonts w:ascii="Adobe Caslon Pro" w:eastAsiaTheme="minorEastAsia" w:hAnsi="Adobe Caslon Pro" w:cstheme="minorHAnsi"/>
              <w:rPrChange w:id="2949" w:author="Sher Afghan Asad" w:date="2019-03-07T03:43:00Z">
                <w:rPr>
                  <w:rFonts w:eastAsiaTheme="minorEastAsia" w:cstheme="minorHAnsi"/>
                </w:rPr>
              </w:rPrChange>
            </w:rPr>
            <w:delText xml:space="preserve"> and</w:delText>
          </w:r>
        </w:del>
      </w:ins>
      <w:del w:id="2950" w:author="Bhattacharya, Joydeep [ECONS] [2]" w:date="2019-03-06T13:30:00Z">
        <w:r w:rsidR="00CA01C3" w:rsidRPr="00B44471" w:rsidDel="00134B25">
          <w:rPr>
            <w:rFonts w:ascii="Adobe Caslon Pro" w:eastAsiaTheme="minorEastAsia" w:hAnsi="Adobe Caslon Pro" w:cstheme="minorHAnsi"/>
            <w:rPrChange w:id="2951" w:author="Sher Afghan Asad" w:date="2019-03-07T03:43:00Z">
              <w:rPr>
                <w:rFonts w:ascii="Garamond" w:eastAsiaTheme="minorEastAsia" w:hAnsi="Garamond" w:cs="F15"/>
              </w:rPr>
            </w:rPrChange>
          </w:rPr>
          <w:delText xml:space="preserve">. </w:delText>
        </w:r>
        <m:oMath>
          <m:r>
            <w:rPr>
              <w:rFonts w:ascii="Cambria Math" w:eastAsiaTheme="minorEastAsia" w:hAnsi="Cambria Math" w:cstheme="minorHAnsi"/>
            </w:rPr>
            <m:t>c</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ij</m:t>
                  </m:r>
                </m:sub>
              </m:sSub>
            </m:e>
          </m:d>
        </m:oMath>
        <w:r w:rsidR="00CA01C3" w:rsidRPr="00B44471" w:rsidDel="00134B25">
          <w:rPr>
            <w:rFonts w:ascii="Adobe Caslon Pro" w:eastAsiaTheme="minorEastAsia" w:hAnsi="Adobe Caslon Pro" w:cstheme="minorHAnsi"/>
            <w:rPrChange w:id="2952" w:author="Sher Afghan Asad" w:date="2019-03-07T03:43:00Z">
              <w:rPr>
                <w:rFonts w:ascii="Garamond" w:eastAsiaTheme="minorEastAsia" w:hAnsi="Garamond" w:cs="F15"/>
              </w:rPr>
            </w:rPrChange>
          </w:rPr>
          <w:delText xml:space="preserve"> represents the cost</w:delText>
        </w:r>
      </w:del>
      <w:ins w:id="2953" w:author="Bhattacharya, Joydeep [ECONS]" w:date="2019-03-04T15:01:00Z">
        <w:del w:id="2954" w:author="Bhattacharya, Joydeep [ECONS] [2]" w:date="2019-03-06T13:30:00Z">
          <w:r w:rsidR="001F3F5B" w:rsidRPr="00B44471" w:rsidDel="00134B25">
            <w:rPr>
              <w:rFonts w:ascii="Adobe Caslon Pro" w:eastAsiaTheme="minorEastAsia" w:hAnsi="Adobe Caslon Pro" w:cstheme="minorHAnsi"/>
              <w:rPrChange w:id="2955" w:author="Sher Afghan Asad" w:date="2019-03-07T03:43:00Z">
                <w:rPr>
                  <w:rFonts w:eastAsiaTheme="minorEastAsia" w:cstheme="minorHAnsi"/>
                </w:rPr>
              </w:rPrChange>
            </w:rPr>
            <w:delText>-</w:delText>
          </w:r>
        </w:del>
      </w:ins>
      <w:del w:id="2956" w:author="Bhattacharya, Joydeep [ECONS] [2]" w:date="2019-03-06T13:30:00Z">
        <w:r w:rsidR="00CA01C3" w:rsidRPr="00B44471" w:rsidDel="00134B25">
          <w:rPr>
            <w:rFonts w:ascii="Adobe Caslon Pro" w:eastAsiaTheme="minorEastAsia" w:hAnsi="Adobe Caslon Pro" w:cstheme="minorHAnsi"/>
            <w:rPrChange w:id="2957" w:author="Sher Afghan Asad" w:date="2019-03-07T03:43:00Z">
              <w:rPr>
                <w:rFonts w:ascii="Garamond" w:eastAsiaTheme="minorEastAsia" w:hAnsi="Garamond" w:cs="F15"/>
              </w:rPr>
            </w:rPrChange>
          </w:rPr>
          <w:delText xml:space="preserve"> of</w:delText>
        </w:r>
      </w:del>
      <w:ins w:id="2958" w:author="Bhattacharya, Joydeep [ECONS]" w:date="2019-03-04T15:01:00Z">
        <w:del w:id="2959" w:author="Bhattacharya, Joydeep [ECONS] [2]" w:date="2019-03-06T13:30:00Z">
          <w:r w:rsidR="001F3F5B" w:rsidRPr="00B44471" w:rsidDel="00134B25">
            <w:rPr>
              <w:rFonts w:ascii="Adobe Caslon Pro" w:eastAsiaTheme="minorEastAsia" w:hAnsi="Adobe Caslon Pro" w:cstheme="minorHAnsi"/>
              <w:rPrChange w:id="2960" w:author="Sher Afghan Asad" w:date="2019-03-07T03:43:00Z">
                <w:rPr>
                  <w:rFonts w:eastAsiaTheme="minorEastAsia" w:cstheme="minorHAnsi"/>
                </w:rPr>
              </w:rPrChange>
            </w:rPr>
            <w:delText>-</w:delText>
          </w:r>
        </w:del>
      </w:ins>
      <w:del w:id="2961" w:author="Bhattacharya, Joydeep [ECONS] [2]" w:date="2019-03-06T13:30:00Z">
        <w:r w:rsidR="00CA01C3" w:rsidRPr="00B44471" w:rsidDel="00134B25">
          <w:rPr>
            <w:rFonts w:ascii="Adobe Caslon Pro" w:eastAsiaTheme="minorEastAsia" w:hAnsi="Adobe Caslon Pro" w:cstheme="minorHAnsi"/>
            <w:rPrChange w:id="2962" w:author="Sher Afghan Asad" w:date="2019-03-07T03:43:00Z">
              <w:rPr>
                <w:rFonts w:ascii="Garamond" w:eastAsiaTheme="minorEastAsia" w:hAnsi="Garamond" w:cs="F15"/>
              </w:rPr>
            </w:rPrChange>
          </w:rPr>
          <w:delText xml:space="preserve"> effort function.</w:delText>
        </w:r>
        <w:r w:rsidR="00CA01C3" w:rsidRPr="00B44471" w:rsidDel="00134B25">
          <w:rPr>
            <w:rFonts w:ascii="Adobe Caslon Pro" w:eastAsiaTheme="minorEastAsia" w:hAnsi="Adobe Caslon Pro" w:cstheme="minorHAnsi"/>
            <w:noProof/>
            <w:rPrChange w:id="2963" w:author="Sher Afghan Asad" w:date="2019-03-07T03:43:00Z">
              <w:rPr>
                <w:rFonts w:ascii="Garamond" w:eastAsiaTheme="minorEastAsia" w:hAnsi="Garamond" w:cs="F15"/>
                <w:noProof/>
              </w:rPr>
            </w:rPrChange>
          </w:rPr>
          <w:delText xml:space="preserve"> </w:delText>
        </w:r>
      </w:del>
      <w:r w:rsidR="00CA01C3" w:rsidRPr="00B44471">
        <w:rPr>
          <w:rFonts w:ascii="Adobe Caslon Pro" w:hAnsi="Adobe Caslon Pro" w:cstheme="minorHAnsi"/>
          <w:noProof/>
          <w:rPrChange w:id="2964" w:author="Sher Afghan Asad" w:date="2019-03-07T03:43:00Z">
            <w:rPr>
              <w:rFonts w:ascii="Garamond" w:hAnsi="Garamond" w:cs="F15"/>
              <w:noProof/>
            </w:rPr>
          </w:rPrChange>
        </w:rPr>
        <w:t>The d</w:t>
      </w:r>
      <w:proofErr w:type="spellStart"/>
      <w:r w:rsidR="00CA01C3" w:rsidRPr="00B44471">
        <w:rPr>
          <w:rFonts w:ascii="Adobe Caslon Pro" w:hAnsi="Adobe Caslon Pro" w:cstheme="minorHAnsi"/>
          <w:rPrChange w:id="2965" w:author="Sher Afghan Asad" w:date="2019-03-07T03:43:00Z">
            <w:rPr>
              <w:rFonts w:ascii="Garamond" w:hAnsi="Garamond" w:cs="F15"/>
            </w:rPr>
          </w:rPrChange>
        </w:rPr>
        <w:t>ata</w:t>
      </w:r>
      <w:proofErr w:type="spellEnd"/>
      <w:r w:rsidR="00CA01C3" w:rsidRPr="00B44471">
        <w:rPr>
          <w:rFonts w:ascii="Adobe Caslon Pro" w:hAnsi="Adobe Caslon Pro" w:cstheme="minorHAnsi"/>
          <w:rPrChange w:id="2966" w:author="Sher Afghan Asad" w:date="2019-03-07T03:43:00Z">
            <w:rPr>
              <w:rFonts w:ascii="Garamond" w:hAnsi="Garamond" w:cs="F15"/>
            </w:rPr>
          </w:rPrChange>
        </w:rPr>
        <w:t xml:space="preserve"> from </w:t>
      </w:r>
      <w:ins w:id="2967" w:author="Bhattacharya, Joydeep [ECONS] [2]" w:date="2019-03-06T13:32:00Z">
        <w:r w:rsidR="00134B25" w:rsidRPr="00B44471">
          <w:rPr>
            <w:rFonts w:ascii="Adobe Caslon Pro" w:hAnsi="Adobe Caslon Pro" w:cstheme="minorHAnsi"/>
          </w:rPr>
          <w:t xml:space="preserve">the </w:t>
        </w:r>
      </w:ins>
      <w:r w:rsidR="00CA01C3" w:rsidRPr="00B44471">
        <w:rPr>
          <w:rFonts w:ascii="Adobe Caslon Pro" w:hAnsi="Adobe Caslon Pro" w:cstheme="minorHAnsi"/>
          <w:rPrChange w:id="2968" w:author="Sher Afghan Asad" w:date="2019-03-07T03:43:00Z">
            <w:rPr>
              <w:rFonts w:ascii="Garamond" w:hAnsi="Garamond" w:cs="F15"/>
            </w:rPr>
          </w:rPrChange>
        </w:rPr>
        <w:t>piece</w:t>
      </w:r>
      <w:ins w:id="2969" w:author="Bhattacharya, Joydeep [ECONS] [2]" w:date="2019-03-06T13:32:00Z">
        <w:r w:rsidR="00134B25" w:rsidRPr="00B44471">
          <w:rPr>
            <w:rFonts w:ascii="Adobe Caslon Pro" w:hAnsi="Adobe Caslon Pro" w:cstheme="minorHAnsi"/>
          </w:rPr>
          <w:t>-</w:t>
        </w:r>
      </w:ins>
      <w:del w:id="2970" w:author="Bhattacharya, Joydeep [ECONS] [2]" w:date="2019-03-06T13:32:00Z">
        <w:r w:rsidR="00CA01C3" w:rsidRPr="00B44471" w:rsidDel="00134B25">
          <w:rPr>
            <w:rFonts w:ascii="Adobe Caslon Pro" w:hAnsi="Adobe Caslon Pro" w:cstheme="minorHAnsi"/>
            <w:rPrChange w:id="2971" w:author="Sher Afghan Asad" w:date="2019-03-07T03:43:00Z">
              <w:rPr>
                <w:rFonts w:ascii="Garamond" w:hAnsi="Garamond" w:cs="F15"/>
              </w:rPr>
            </w:rPrChange>
          </w:rPr>
          <w:delText xml:space="preserve"> </w:delText>
        </w:r>
      </w:del>
      <w:r w:rsidR="00CA01C3" w:rsidRPr="00B44471">
        <w:rPr>
          <w:rFonts w:ascii="Adobe Caslon Pro" w:hAnsi="Adobe Caslon Pro" w:cstheme="minorHAnsi"/>
          <w:rPrChange w:id="2972" w:author="Sher Afghan Asad" w:date="2019-03-07T03:43:00Z">
            <w:rPr>
              <w:rFonts w:ascii="Garamond" w:hAnsi="Garamond" w:cs="F15"/>
            </w:rPr>
          </w:rPrChange>
        </w:rPr>
        <w:t xml:space="preserve">rate treatments will allow us to estimate parameters of </w:t>
      </w:r>
      <w:r w:rsidR="00CA01C3" w:rsidRPr="00B44471">
        <w:rPr>
          <w:rFonts w:ascii="Adobe Caslon Pro" w:hAnsi="Adobe Caslon Pro" w:cstheme="minorHAnsi"/>
          <w:noProof/>
          <w:rPrChange w:id="2973" w:author="Sher Afghan Asad" w:date="2019-03-07T03:43:00Z">
            <w:rPr>
              <w:rFonts w:ascii="Garamond" w:hAnsi="Garamond" w:cs="F15"/>
            </w:rPr>
          </w:rPrChange>
        </w:rPr>
        <w:t>cost</w:t>
      </w:r>
      <w:r w:rsidR="00CA01C3" w:rsidRPr="00B44471">
        <w:rPr>
          <w:rFonts w:ascii="Adobe Caslon Pro" w:hAnsi="Adobe Caslon Pro" w:cstheme="minorHAnsi"/>
          <w:rPrChange w:id="2974" w:author="Sher Afghan Asad" w:date="2019-03-07T03:43:00Z">
            <w:rPr>
              <w:rFonts w:ascii="Garamond" w:hAnsi="Garamond" w:cs="F15"/>
            </w:rPr>
          </w:rPrChange>
        </w:rPr>
        <w:t xml:space="preserve"> function </w:t>
      </w:r>
      <w:del w:id="2975" w:author="Bhattacharya, Joydeep [ECONS]" w:date="2019-02-26T18:05:00Z">
        <w:r w:rsidR="00CA01C3" w:rsidRPr="00B44471" w:rsidDel="0017534F">
          <w:rPr>
            <w:rFonts w:ascii="Adobe Caslon Pro" w:hAnsi="Adobe Caslon Pro" w:cstheme="minorHAnsi"/>
            <w:rPrChange w:id="2976" w:author="Sher Afghan Asad" w:date="2019-03-07T03:43:00Z">
              <w:rPr>
                <w:rFonts w:ascii="Garamond" w:hAnsi="Garamond" w:cs="F15"/>
              </w:rPr>
            </w:rPrChange>
          </w:rPr>
          <w:delText>an</w:delText>
        </w:r>
        <w:r w:rsidR="00CA01C3" w:rsidRPr="00B44471" w:rsidDel="0017534F">
          <w:rPr>
            <w:rFonts w:ascii="Adobe Caslon Pro" w:hAnsi="Adobe Caslon Pro" w:cstheme="minorHAnsi"/>
            <w:noProof/>
            <w:rPrChange w:id="2977" w:author="Sher Afghan Asad" w:date="2019-03-07T03:43:00Z">
              <w:rPr>
                <w:rFonts w:ascii="Garamond" w:hAnsi="Garamond" w:cs="F15"/>
                <w:noProof/>
              </w:rPr>
            </w:rPrChange>
          </w:rPr>
          <w:delText xml:space="preserve">d </w:delText>
        </w:r>
      </w:del>
      <w:ins w:id="2978" w:author="Bhattacharya, Joydeep [ECONS]" w:date="2019-02-26T18:05:00Z">
        <w:r w:rsidRPr="00B44471">
          <w:rPr>
            <w:rFonts w:ascii="Adobe Caslon Pro" w:hAnsi="Adobe Caslon Pro" w:cstheme="minorHAnsi"/>
            <w:rPrChange w:id="2979" w:author="Sher Afghan Asad" w:date="2019-03-07T03:43:00Z">
              <w:rPr>
                <w:rFonts w:cstheme="minorHAnsi"/>
              </w:rPr>
            </w:rPrChange>
          </w:rPr>
          <w:t>an</w:t>
        </w:r>
        <w:r w:rsidRPr="00B44471">
          <w:rPr>
            <w:rFonts w:ascii="Adobe Caslon Pro" w:hAnsi="Adobe Caslon Pro" w:cstheme="minorHAnsi"/>
            <w:noProof/>
            <w:rPrChange w:id="2980" w:author="Sher Afghan Asad" w:date="2019-03-07T03:43:00Z">
              <w:rPr>
                <w:rFonts w:cstheme="minorHAnsi"/>
                <w:noProof/>
              </w:rPr>
            </w:rPrChange>
          </w:rPr>
          <w:t>d</w:t>
        </w:r>
      </w:ins>
      <m:oMath>
        <m:sSub>
          <m:sSubPr>
            <m:ctrlPr>
              <w:rPr>
                <w:rFonts w:ascii="Cambria Math" w:hAnsi="Cambria Math" w:cstheme="minorHAnsi"/>
                <w:i/>
                <w:noProof/>
              </w:rPr>
            </m:ctrlPr>
          </m:sSubPr>
          <m:e>
            <m:r>
              <w:ins w:id="2981" w:author="Bhattacharya, Joydeep [ECONS]" w:date="2019-02-26T18:05:00Z">
                <w:rPr>
                  <w:rFonts w:ascii="Cambria Math" w:hAnsi="Cambria Math" w:cstheme="minorHAnsi"/>
                  <w:noProof/>
                </w:rPr>
                <m:t xml:space="preserve"> </m:t>
              </w:ins>
            </m:r>
            <m:r>
              <w:rPr>
                <w:rFonts w:ascii="Cambria Math" w:hAnsi="Cambria Math" w:cstheme="minorHAnsi"/>
                <w:noProof/>
              </w:rPr>
              <m:t>s</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Sub>
      </m:oMath>
      <w:r w:rsidR="00CA01C3" w:rsidRPr="00B44471">
        <w:rPr>
          <w:rFonts w:ascii="Adobe Caslon Pro" w:hAnsi="Adobe Caslon Pro" w:cstheme="minorHAnsi"/>
          <w:rPrChange w:id="2982" w:author="Sher Afghan Asad" w:date="2019-03-07T03:43:00Z">
            <w:rPr>
              <w:rFonts w:ascii="Garamond" w:hAnsi="Garamond" w:cs="F15"/>
            </w:rPr>
          </w:rPrChange>
        </w:rPr>
        <w:t xml:space="preserve">. Altruism </w:t>
      </w:r>
      <w:ins w:id="2983" w:author="Bhattacharya, Joydeep [ECONS] [2]" w:date="2019-03-06T13:54:00Z">
        <w:r w:rsidR="00BB3169" w:rsidRPr="00B44471">
          <w:rPr>
            <w:rFonts w:ascii="Adobe Caslon Pro" w:hAnsi="Adobe Caslon Pro" w:cstheme="minorHAnsi"/>
          </w:rPr>
          <w:t xml:space="preserve">and reciprocity </w:t>
        </w:r>
      </w:ins>
      <w:r w:rsidR="00CA01C3" w:rsidRPr="00B44471">
        <w:rPr>
          <w:rFonts w:ascii="Adobe Caslon Pro" w:hAnsi="Adobe Caslon Pro" w:cstheme="minorHAnsi"/>
          <w:rPrChange w:id="2984" w:author="Sher Afghan Asad" w:date="2019-03-07T03:43:00Z">
            <w:rPr>
              <w:rFonts w:ascii="Garamond" w:hAnsi="Garamond" w:cs="F15"/>
            </w:rPr>
          </w:rPrChange>
        </w:rPr>
        <w:t xml:space="preserve">treatments will help </w:t>
      </w:r>
      <w:del w:id="2985" w:author="Bhattacharya, Joydeep [ECONS]" w:date="2019-02-26T18:05:00Z">
        <w:r w:rsidR="00CA01C3" w:rsidRPr="00B44471" w:rsidDel="0017534F">
          <w:rPr>
            <w:rFonts w:ascii="Adobe Caslon Pro" w:hAnsi="Adobe Caslon Pro" w:cstheme="minorHAnsi"/>
            <w:rPrChange w:id="2986" w:author="Sher Afghan Asad" w:date="2019-03-07T03:43:00Z">
              <w:rPr>
                <w:rFonts w:ascii="Garamond" w:hAnsi="Garamond" w:cs="F15"/>
              </w:rPr>
            </w:rPrChange>
          </w:rPr>
          <w:delText>backout</w:delText>
        </w:r>
      </w:del>
      <w:ins w:id="2987" w:author="Bhattacharya, Joydeep [ECONS]" w:date="2019-03-04T15:01:00Z">
        <w:r w:rsidR="001F3F5B" w:rsidRPr="00B44471">
          <w:rPr>
            <w:rFonts w:ascii="Adobe Caslon Pro" w:hAnsi="Adobe Caslon Pro" w:cstheme="minorHAnsi"/>
            <w:rPrChange w:id="2988" w:author="Sher Afghan Asad" w:date="2019-03-07T03:43:00Z">
              <w:rPr>
                <w:rFonts w:cstheme="minorHAnsi"/>
              </w:rPr>
            </w:rPrChange>
          </w:rPr>
          <w:t>identify</w:t>
        </w:r>
      </w:ins>
      <w:r w:rsidR="00CA01C3" w:rsidRPr="00B44471">
        <w:rPr>
          <w:rFonts w:ascii="Adobe Caslon Pro" w:hAnsi="Adobe Caslon Pro" w:cstheme="minorHAnsi"/>
          <w:rPrChange w:id="2989" w:author="Sher Afghan Asad" w:date="2019-03-07T03:43:00Z">
            <w:rPr>
              <w:rFonts w:ascii="Garamond" w:hAnsi="Garamond" w:cs="F15"/>
            </w:rPr>
          </w:rPrChange>
        </w:rPr>
        <w:t xml:space="preserve"> altruism</w:t>
      </w:r>
      <w:ins w:id="2990" w:author="Bhattacharya, Joydeep [ECONS] [2]" w:date="2019-03-06T13:54:00Z">
        <w:r w:rsidR="00BB3169" w:rsidRPr="00B44471">
          <w:rPr>
            <w:rFonts w:ascii="Adobe Caslon Pro" w:hAnsi="Adobe Caslon Pro" w:cstheme="minorHAnsi"/>
          </w:rPr>
          <w:t xml:space="preserve"> and reciprocity</w:t>
        </w:r>
      </w:ins>
      <w:r w:rsidR="00CA01C3" w:rsidRPr="00B44471">
        <w:rPr>
          <w:rFonts w:ascii="Adobe Caslon Pro" w:hAnsi="Adobe Caslon Pro" w:cstheme="minorHAnsi"/>
          <w:rPrChange w:id="2991" w:author="Sher Afghan Asad" w:date="2019-03-07T03:43:00Z">
            <w:rPr>
              <w:rFonts w:ascii="Garamond" w:hAnsi="Garamond" w:cs="F15"/>
            </w:rPr>
          </w:rPrChange>
        </w:rPr>
        <w:t xml:space="preserve"> parameters separately for Black and White employers. </w:t>
      </w:r>
      <w:del w:id="2992" w:author="Bhattacharya, Joydeep [ECONS] [2]" w:date="2019-03-06T13:54:00Z">
        <w:r w:rsidR="00CA01C3" w:rsidRPr="00B44471" w:rsidDel="00BB3169">
          <w:rPr>
            <w:rFonts w:ascii="Adobe Caslon Pro" w:hAnsi="Adobe Caslon Pro" w:cstheme="minorHAnsi"/>
            <w:rPrChange w:id="2993" w:author="Sher Afghan Asad" w:date="2019-03-07T03:43:00Z">
              <w:rPr>
                <w:rFonts w:ascii="Garamond" w:hAnsi="Garamond" w:cs="F15"/>
              </w:rPr>
            </w:rPrChange>
          </w:rPr>
          <w:delText>Similarly, reciprocity treatments will enable us to backout</w:delText>
        </w:r>
      </w:del>
      <w:ins w:id="2994" w:author="Bhattacharya, Joydeep [ECONS]" w:date="2019-03-04T15:02:00Z">
        <w:del w:id="2995" w:author="Bhattacharya, Joydeep [ECONS] [2]" w:date="2019-03-06T13:54:00Z">
          <w:r w:rsidR="001F3F5B" w:rsidRPr="00B44471" w:rsidDel="00BB3169">
            <w:rPr>
              <w:rFonts w:ascii="Adobe Caslon Pro" w:hAnsi="Adobe Caslon Pro" w:cstheme="minorHAnsi"/>
              <w:rPrChange w:id="2996" w:author="Sher Afghan Asad" w:date="2019-03-07T03:43:00Z">
                <w:rPr>
                  <w:rFonts w:cstheme="minorHAnsi"/>
                </w:rPr>
              </w:rPrChange>
            </w:rPr>
            <w:delText>identify</w:delText>
          </w:r>
        </w:del>
      </w:ins>
      <w:del w:id="2997" w:author="Bhattacharya, Joydeep [ECONS] [2]" w:date="2019-03-06T13:54:00Z">
        <w:r w:rsidR="00CA01C3" w:rsidRPr="00B44471" w:rsidDel="00BB3169">
          <w:rPr>
            <w:rFonts w:ascii="Adobe Caslon Pro" w:hAnsi="Adobe Caslon Pro" w:cstheme="minorHAnsi"/>
            <w:rPrChange w:id="2998" w:author="Sher Afghan Asad" w:date="2019-03-07T03:43:00Z">
              <w:rPr>
                <w:rFonts w:ascii="Garamond" w:hAnsi="Garamond" w:cs="F15"/>
              </w:rPr>
            </w:rPrChange>
          </w:rPr>
          <w:delText xml:space="preserve"> reciprocity parameter</w:delText>
        </w:r>
      </w:del>
      <w:ins w:id="2999" w:author="Bhattacharya, Joydeep [ECONS]" w:date="2019-02-26T18:05:00Z">
        <w:del w:id="3000" w:author="Bhattacharya, Joydeep [ECONS] [2]" w:date="2019-03-06T13:54:00Z">
          <w:r w:rsidRPr="00B44471" w:rsidDel="00BB3169">
            <w:rPr>
              <w:rFonts w:ascii="Adobe Caslon Pro" w:hAnsi="Adobe Caslon Pro" w:cstheme="minorHAnsi"/>
              <w:rPrChange w:id="3001" w:author="Sher Afghan Asad" w:date="2019-03-07T03:43:00Z">
                <w:rPr>
                  <w:rFonts w:cstheme="minorHAnsi"/>
                </w:rPr>
              </w:rPrChange>
            </w:rPr>
            <w:delText>s</w:delText>
          </w:r>
        </w:del>
      </w:ins>
      <w:del w:id="3002" w:author="Bhattacharya, Joydeep [ECONS] [2]" w:date="2019-03-06T13:54:00Z">
        <w:r w:rsidR="00CA01C3" w:rsidRPr="00B44471" w:rsidDel="00BB3169">
          <w:rPr>
            <w:rFonts w:ascii="Adobe Caslon Pro" w:hAnsi="Adobe Caslon Pro" w:cstheme="minorHAnsi"/>
            <w:rPrChange w:id="3003" w:author="Sher Afghan Asad" w:date="2019-03-07T03:43:00Z">
              <w:rPr>
                <w:rFonts w:ascii="Garamond" w:hAnsi="Garamond" w:cs="F15"/>
              </w:rPr>
            </w:rPrChange>
          </w:rPr>
          <w:delText xml:space="preserve"> for Black and White employers. We will also be able to</w:delText>
        </w:r>
      </w:del>
      <w:ins w:id="3004" w:author="Bhattacharya, Joydeep [ECONS] [2]" w:date="2019-03-06T13:54:00Z">
        <w:r w:rsidR="00BB3169" w:rsidRPr="00B44471">
          <w:rPr>
            <w:rFonts w:ascii="Adobe Caslon Pro" w:hAnsi="Adobe Caslon Pro" w:cstheme="minorHAnsi"/>
          </w:rPr>
          <w:t xml:space="preserve">These will enable us to </w:t>
        </w:r>
      </w:ins>
      <w:del w:id="3005" w:author="Bhattacharya, Joydeep [ECONS] [2]" w:date="2019-03-06T13:54:00Z">
        <w:r w:rsidR="00CA01C3" w:rsidRPr="00B44471" w:rsidDel="00BB3169">
          <w:rPr>
            <w:rFonts w:ascii="Adobe Caslon Pro" w:hAnsi="Adobe Caslon Pro" w:cstheme="minorHAnsi"/>
            <w:rPrChange w:id="3006" w:author="Sher Afghan Asad" w:date="2019-03-07T03:43:00Z">
              <w:rPr>
                <w:rFonts w:ascii="Garamond" w:hAnsi="Garamond" w:cs="F15"/>
              </w:rPr>
            </w:rPrChange>
          </w:rPr>
          <w:delText xml:space="preserve"> </w:delText>
        </w:r>
      </w:del>
      <w:r w:rsidR="00CA01C3" w:rsidRPr="00B44471">
        <w:rPr>
          <w:rFonts w:ascii="Adobe Caslon Pro" w:hAnsi="Adobe Caslon Pro" w:cstheme="minorHAnsi"/>
          <w:rPrChange w:id="3007" w:author="Sher Afghan Asad" w:date="2019-03-07T03:43:00Z">
            <w:rPr>
              <w:rFonts w:ascii="Garamond" w:hAnsi="Garamond" w:cs="F15"/>
            </w:rPr>
          </w:rPrChange>
        </w:rPr>
        <w:t xml:space="preserve">calculate the </w:t>
      </w:r>
      <w:r w:rsidR="00CA01C3" w:rsidRPr="00B44471">
        <w:rPr>
          <w:rFonts w:ascii="Adobe Caslon Pro" w:hAnsi="Adobe Caslon Pro" w:cstheme="minorHAnsi"/>
          <w:noProof/>
          <w:rPrChange w:id="3008" w:author="Sher Afghan Asad" w:date="2019-03-07T03:43:00Z">
            <w:rPr>
              <w:rFonts w:ascii="Garamond" w:hAnsi="Garamond" w:cs="F15"/>
              <w:noProof/>
            </w:rPr>
          </w:rPrChange>
        </w:rPr>
        <w:t>welfare</w:t>
      </w:r>
      <w:r w:rsidR="00CA01C3" w:rsidRPr="00B44471">
        <w:rPr>
          <w:rFonts w:ascii="Adobe Caslon Pro" w:hAnsi="Adobe Caslon Pro" w:cstheme="minorHAnsi"/>
          <w:rPrChange w:id="3009" w:author="Sher Afghan Asad" w:date="2019-03-07T03:43:00Z">
            <w:rPr>
              <w:rFonts w:ascii="Garamond" w:hAnsi="Garamond" w:cs="F15"/>
            </w:rPr>
          </w:rPrChange>
        </w:rPr>
        <w:t xml:space="preserve"> implications of discrimination </w:t>
      </w:r>
      <w:del w:id="3010" w:author="Bhattacharya, Joydeep [ECONS]" w:date="2019-03-04T15:02:00Z">
        <w:r w:rsidR="00CA01C3" w:rsidRPr="00B44471" w:rsidDel="001F3F5B">
          <w:rPr>
            <w:rFonts w:ascii="Adobe Caslon Pro" w:hAnsi="Adobe Caslon Pro" w:cstheme="minorHAnsi"/>
            <w:rPrChange w:id="3011" w:author="Sher Afghan Asad" w:date="2019-03-07T03:43:00Z">
              <w:rPr>
                <w:rFonts w:ascii="Garamond" w:hAnsi="Garamond" w:cs="F15"/>
              </w:rPr>
            </w:rPrChange>
          </w:rPr>
          <w:delText xml:space="preserve">in social preferences </w:delText>
        </w:r>
      </w:del>
      <w:r w:rsidR="00CA01C3" w:rsidRPr="00B44471">
        <w:rPr>
          <w:rFonts w:ascii="Adobe Caslon Pro" w:hAnsi="Adobe Caslon Pro" w:cstheme="minorHAnsi"/>
          <w:rPrChange w:id="3012" w:author="Sher Afghan Asad" w:date="2019-03-07T03:43:00Z">
            <w:rPr>
              <w:rFonts w:ascii="Garamond" w:hAnsi="Garamond" w:cs="F15"/>
            </w:rPr>
          </w:rPrChange>
        </w:rPr>
        <w:t>in our experimental setting</w:t>
      </w:r>
      <w:del w:id="3013" w:author="Bhattacharya, Joydeep [ECONS] [2]" w:date="2019-03-06T13:55:00Z">
        <w:r w:rsidR="00CA01C3" w:rsidRPr="00B44471" w:rsidDel="00BB3169">
          <w:rPr>
            <w:rFonts w:ascii="Adobe Caslon Pro" w:hAnsi="Adobe Caslon Pro" w:cstheme="minorHAnsi"/>
            <w:rPrChange w:id="3014" w:author="Sher Afghan Asad" w:date="2019-03-07T03:43:00Z">
              <w:rPr>
                <w:rFonts w:ascii="Garamond" w:hAnsi="Garamond" w:cs="F15"/>
              </w:rPr>
            </w:rPrChange>
          </w:rPr>
          <w:delText xml:space="preserve"> once the parameters of </w:delText>
        </w:r>
      </w:del>
      <w:ins w:id="3015" w:author="Bhattacharya, Joydeep [ECONS]" w:date="2019-02-26T18:05:00Z">
        <w:del w:id="3016" w:author="Bhattacharya, Joydeep [ECONS] [2]" w:date="2019-03-06T13:55:00Z">
          <w:r w:rsidRPr="00B44471" w:rsidDel="00BB3169">
            <w:rPr>
              <w:rFonts w:ascii="Adobe Caslon Pro" w:hAnsi="Adobe Caslon Pro" w:cstheme="minorHAnsi"/>
              <w:rPrChange w:id="3017" w:author="Sher Afghan Asad" w:date="2019-03-07T03:43:00Z">
                <w:rPr>
                  <w:rFonts w:cstheme="minorHAnsi"/>
                </w:rPr>
              </w:rPrChange>
            </w:rPr>
            <w:delText xml:space="preserve">the </w:delText>
          </w:r>
        </w:del>
      </w:ins>
      <w:del w:id="3018" w:author="Bhattacharya, Joydeep [ECONS] [2]" w:date="2019-03-06T13:55:00Z">
        <w:r w:rsidR="00CA01C3" w:rsidRPr="00B44471" w:rsidDel="00BB3169">
          <w:rPr>
            <w:rFonts w:ascii="Adobe Caslon Pro" w:hAnsi="Adobe Caslon Pro" w:cstheme="minorHAnsi"/>
            <w:rPrChange w:id="3019" w:author="Sher Afghan Asad" w:date="2019-03-07T03:43:00Z">
              <w:rPr>
                <w:rFonts w:ascii="Garamond" w:hAnsi="Garamond" w:cs="F15"/>
              </w:rPr>
            </w:rPrChange>
          </w:rPr>
          <w:delText>model are estimate</w:delText>
        </w:r>
        <w:r w:rsidR="00CA01C3" w:rsidRPr="00B44471" w:rsidDel="00BB3169">
          <w:rPr>
            <w:rFonts w:ascii="Adobe Caslon Pro" w:hAnsi="Adobe Caslon Pro" w:cstheme="minorHAnsi"/>
            <w:noProof/>
            <w:rPrChange w:id="3020" w:author="Sher Afghan Asad" w:date="2019-03-07T03:43:00Z">
              <w:rPr>
                <w:rFonts w:ascii="Garamond" w:hAnsi="Garamond" w:cs="F15"/>
                <w:noProof/>
              </w:rPr>
            </w:rPrChange>
          </w:rPr>
          <w:delText>d</w:delText>
        </w:r>
      </w:del>
      <w:r w:rsidR="00CA01C3" w:rsidRPr="00B44471">
        <w:rPr>
          <w:rFonts w:ascii="Adobe Caslon Pro" w:hAnsi="Adobe Caslon Pro" w:cstheme="minorHAnsi"/>
          <w:noProof/>
          <w:rPrChange w:id="3021" w:author="Sher Afghan Asad" w:date="2019-03-07T03:43:00Z">
            <w:rPr>
              <w:rFonts w:ascii="Garamond" w:hAnsi="Garamond" w:cs="F15"/>
              <w:noProof/>
            </w:rPr>
          </w:rPrChange>
        </w:rPr>
        <w:t>.</w:t>
      </w:r>
    </w:p>
    <w:p w14:paraId="30CA8ADC" w14:textId="7A056F16" w:rsidR="00CA01C3" w:rsidRPr="00B44471" w:rsidRDefault="00CA01C3">
      <w:pPr>
        <w:autoSpaceDE w:val="0"/>
        <w:autoSpaceDN w:val="0"/>
        <w:adjustRightInd w:val="0"/>
        <w:spacing w:before="120" w:after="120" w:line="240" w:lineRule="auto"/>
        <w:jc w:val="both"/>
        <w:rPr>
          <w:rFonts w:ascii="Adobe Caslon Pro" w:hAnsi="Adobe Caslon Pro" w:cstheme="minorHAnsi"/>
          <w:rPrChange w:id="3022" w:author="Sher Afghan Asad" w:date="2019-03-07T03:43:00Z">
            <w:rPr>
              <w:rFonts w:ascii="Garamond" w:hAnsi="Garamond" w:cs="F15"/>
            </w:rPr>
          </w:rPrChange>
        </w:rPr>
      </w:pPr>
      <w:r w:rsidRPr="00B44471">
        <w:rPr>
          <w:rFonts w:ascii="Adobe Caslon Pro" w:hAnsi="Adobe Caslon Pro" w:cstheme="minorHAnsi"/>
          <w:noProof/>
          <w:rPrChange w:id="3023" w:author="Sher Afghan Asad" w:date="2019-03-07T03:43:00Z">
            <w:rPr>
              <w:rFonts w:ascii="Garamond" w:hAnsi="Garamond" w:cs="F15"/>
              <w:noProof/>
            </w:rPr>
          </w:rPrChange>
        </w:rPr>
        <w:t>Th</w:t>
      </w:r>
      <w:r w:rsidRPr="00B44471">
        <w:rPr>
          <w:rFonts w:ascii="Adobe Caslon Pro" w:hAnsi="Adobe Caslon Pro" w:cstheme="minorHAnsi"/>
          <w:rPrChange w:id="3024" w:author="Sher Afghan Asad" w:date="2019-03-07T03:43:00Z">
            <w:rPr>
              <w:rFonts w:ascii="Garamond" w:hAnsi="Garamond" w:cs="F15"/>
            </w:rPr>
          </w:rPrChange>
        </w:rPr>
        <w:t xml:space="preserve">e data </w:t>
      </w:r>
      <w:del w:id="3025" w:author="Bhattacharya, Joydeep [ECONS]" w:date="2019-03-04T15:29:00Z">
        <w:r w:rsidRPr="00B44471" w:rsidDel="0036330D">
          <w:rPr>
            <w:rFonts w:ascii="Adobe Caslon Pro" w:hAnsi="Adobe Caslon Pro" w:cstheme="minorHAnsi"/>
            <w:rPrChange w:id="3026" w:author="Sher Afghan Asad" w:date="2019-03-07T03:43:00Z">
              <w:rPr>
                <w:rFonts w:ascii="Garamond" w:hAnsi="Garamond" w:cs="F15"/>
              </w:rPr>
            </w:rPrChange>
          </w:rPr>
          <w:delText>from the experiment</w:delText>
        </w:r>
      </w:del>
      <w:ins w:id="3027" w:author="Bhattacharya, Joydeep [ECONS]" w:date="2019-03-04T15:29:00Z">
        <w:r w:rsidR="0036330D" w:rsidRPr="00B44471">
          <w:rPr>
            <w:rFonts w:ascii="Adobe Caslon Pro" w:hAnsi="Adobe Caslon Pro" w:cstheme="minorHAnsi"/>
            <w:rPrChange w:id="3028" w:author="Sher Afghan Asad" w:date="2019-03-07T03:43:00Z">
              <w:rPr>
                <w:rFonts w:cstheme="minorHAnsi"/>
              </w:rPr>
            </w:rPrChange>
          </w:rPr>
          <w:t>we collect</w:t>
        </w:r>
      </w:ins>
      <w:r w:rsidRPr="00B44471">
        <w:rPr>
          <w:rFonts w:ascii="Adobe Caslon Pro" w:hAnsi="Adobe Caslon Pro" w:cstheme="minorHAnsi"/>
          <w:rPrChange w:id="3029" w:author="Sher Afghan Asad" w:date="2019-03-07T03:43:00Z">
            <w:rPr>
              <w:rFonts w:ascii="Garamond" w:hAnsi="Garamond" w:cs="F15"/>
            </w:rPr>
          </w:rPrChange>
        </w:rPr>
        <w:t xml:space="preserve"> will also </w:t>
      </w:r>
      <w:del w:id="3030" w:author="Bhattacharya, Joydeep [ECONS]" w:date="2019-03-04T15:30:00Z">
        <w:r w:rsidRPr="00B44471" w:rsidDel="0036330D">
          <w:rPr>
            <w:rFonts w:ascii="Adobe Caslon Pro" w:hAnsi="Adobe Caslon Pro" w:cstheme="minorHAnsi"/>
            <w:rPrChange w:id="3031" w:author="Sher Afghan Asad" w:date="2019-03-07T03:43:00Z">
              <w:rPr>
                <w:rFonts w:ascii="Garamond" w:hAnsi="Garamond" w:cs="F15"/>
              </w:rPr>
            </w:rPrChange>
          </w:rPr>
          <w:delText xml:space="preserve">allow </w:delText>
        </w:r>
      </w:del>
      <w:ins w:id="3032" w:author="Bhattacharya, Joydeep [ECONS]" w:date="2019-03-04T15:30:00Z">
        <w:r w:rsidR="0036330D" w:rsidRPr="00B44471">
          <w:rPr>
            <w:rFonts w:ascii="Adobe Caslon Pro" w:hAnsi="Adobe Caslon Pro" w:cstheme="minorHAnsi"/>
            <w:rPrChange w:id="3033" w:author="Sher Afghan Asad" w:date="2019-03-07T03:43:00Z">
              <w:rPr>
                <w:rFonts w:cstheme="minorHAnsi"/>
              </w:rPr>
            </w:rPrChange>
          </w:rPr>
          <w:t>permit</w:t>
        </w:r>
        <w:r w:rsidR="0036330D" w:rsidRPr="00B44471">
          <w:rPr>
            <w:rFonts w:ascii="Adobe Caslon Pro" w:hAnsi="Adobe Caslon Pro" w:cstheme="minorHAnsi"/>
            <w:rPrChange w:id="3034" w:author="Sher Afghan Asad" w:date="2019-03-07T03:43:00Z">
              <w:rPr>
                <w:rFonts w:ascii="Garamond" w:hAnsi="Garamond" w:cs="F15"/>
              </w:rPr>
            </w:rPrChange>
          </w:rPr>
          <w:t xml:space="preserve"> </w:t>
        </w:r>
      </w:ins>
      <w:r w:rsidRPr="00B44471">
        <w:rPr>
          <w:rFonts w:ascii="Adobe Caslon Pro" w:hAnsi="Adobe Caslon Pro" w:cstheme="minorHAnsi"/>
          <w:rPrChange w:id="3035" w:author="Sher Afghan Asad" w:date="2019-03-07T03:43:00Z">
            <w:rPr>
              <w:rFonts w:ascii="Garamond" w:hAnsi="Garamond" w:cs="F15"/>
            </w:rPr>
          </w:rPrChange>
        </w:rPr>
        <w:t xml:space="preserve">us to calculate treatment effects </w:t>
      </w:r>
      <w:del w:id="3036" w:author="Bhattacharya, Joydeep [ECONS]" w:date="2019-03-04T15:30:00Z">
        <w:r w:rsidRPr="00B44471" w:rsidDel="0036330D">
          <w:rPr>
            <w:rFonts w:ascii="Adobe Caslon Pro" w:hAnsi="Adobe Caslon Pro" w:cstheme="minorHAnsi"/>
            <w:rPrChange w:id="3037" w:author="Sher Afghan Asad" w:date="2019-03-07T03:43:00Z">
              <w:rPr>
                <w:rFonts w:ascii="Garamond" w:hAnsi="Garamond" w:cs="F15"/>
              </w:rPr>
            </w:rPrChange>
          </w:rPr>
          <w:delText>as driven from</w:delText>
        </w:r>
      </w:del>
      <w:ins w:id="3038" w:author="Bhattacharya, Joydeep [ECONS]" w:date="2019-03-04T15:30:00Z">
        <w:r w:rsidR="0036330D" w:rsidRPr="00B44471">
          <w:rPr>
            <w:rFonts w:ascii="Adobe Caslon Pro" w:hAnsi="Adobe Caslon Pro" w:cstheme="minorHAnsi"/>
            <w:rPrChange w:id="3039" w:author="Sher Afghan Asad" w:date="2019-03-07T03:43:00Z">
              <w:rPr>
                <w:rFonts w:cstheme="minorHAnsi"/>
              </w:rPr>
            </w:rPrChange>
          </w:rPr>
          <w:t>arising from the race-dependent</w:t>
        </w:r>
      </w:ins>
      <w:del w:id="3040" w:author="Bhattacharya, Joydeep [ECONS]" w:date="2019-03-04T15:30:00Z">
        <w:r w:rsidRPr="00B44471" w:rsidDel="0036330D">
          <w:rPr>
            <w:rFonts w:ascii="Adobe Caslon Pro" w:hAnsi="Adobe Caslon Pro" w:cstheme="minorHAnsi"/>
            <w:rPrChange w:id="3041" w:author="Sher Afghan Asad" w:date="2019-03-07T03:43:00Z">
              <w:rPr>
                <w:rFonts w:ascii="Garamond" w:hAnsi="Garamond" w:cs="F15"/>
              </w:rPr>
            </w:rPrChange>
          </w:rPr>
          <w:delText xml:space="preserve"> the </w:delText>
        </w:r>
      </w:del>
      <w:ins w:id="3042" w:author="Bhattacharya, Joydeep [ECONS]" w:date="2019-03-04T15:30:00Z">
        <w:r w:rsidR="0036330D" w:rsidRPr="00B44471">
          <w:rPr>
            <w:rFonts w:ascii="Adobe Caslon Pro" w:hAnsi="Adobe Caslon Pro" w:cstheme="minorHAnsi"/>
            <w:rPrChange w:id="3043" w:author="Sher Afghan Asad" w:date="2019-03-07T03:43:00Z">
              <w:rPr>
                <w:rFonts w:cstheme="minorHAnsi"/>
              </w:rPr>
            </w:rPrChange>
          </w:rPr>
          <w:t xml:space="preserve"> </w:t>
        </w:r>
      </w:ins>
      <w:r w:rsidRPr="00B44471">
        <w:rPr>
          <w:rFonts w:ascii="Adobe Caslon Pro" w:hAnsi="Adobe Caslon Pro" w:cstheme="minorHAnsi"/>
          <w:rPrChange w:id="3044" w:author="Sher Afghan Asad" w:date="2019-03-07T03:43:00Z">
            <w:rPr>
              <w:rFonts w:ascii="Garamond" w:hAnsi="Garamond" w:cs="F15"/>
            </w:rPr>
          </w:rPrChange>
        </w:rPr>
        <w:t>social preference</w:t>
      </w:r>
      <w:del w:id="3045" w:author="Bhattacharya, Joydeep [ECONS]" w:date="2019-03-04T15:30:00Z">
        <w:r w:rsidRPr="00B44471" w:rsidDel="0036330D">
          <w:rPr>
            <w:rFonts w:ascii="Adobe Caslon Pro" w:hAnsi="Adobe Caslon Pro" w:cstheme="minorHAnsi"/>
            <w:rPrChange w:id="3046" w:author="Sher Afghan Asad" w:date="2019-03-07T03:43:00Z">
              <w:rPr>
                <w:rFonts w:ascii="Garamond" w:hAnsi="Garamond" w:cs="F15"/>
              </w:rPr>
            </w:rPrChange>
          </w:rPr>
          <w:delText xml:space="preserve"> </w:delText>
        </w:r>
      </w:del>
      <w:ins w:id="3047" w:author="Bhattacharya, Joydeep [ECONS]" w:date="2019-03-04T15:30:00Z">
        <w:r w:rsidR="0036330D" w:rsidRPr="00B44471">
          <w:rPr>
            <w:rFonts w:ascii="Adobe Caslon Pro" w:hAnsi="Adobe Caslon Pro" w:cstheme="minorHAnsi"/>
            <w:rPrChange w:id="3048" w:author="Sher Afghan Asad" w:date="2019-03-07T03:43:00Z">
              <w:rPr>
                <w:rFonts w:cstheme="minorHAnsi"/>
              </w:rPr>
            </w:rPrChange>
          </w:rPr>
          <w:t>s of workers</w:t>
        </w:r>
      </w:ins>
      <w:del w:id="3049" w:author="Bhattacharya, Joydeep [ECONS]" w:date="2019-03-04T15:30:00Z">
        <w:r w:rsidRPr="00B44471" w:rsidDel="0036330D">
          <w:rPr>
            <w:rFonts w:ascii="Adobe Caslon Pro" w:hAnsi="Adobe Caslon Pro" w:cstheme="minorHAnsi"/>
            <w:rPrChange w:id="3050" w:author="Sher Afghan Asad" w:date="2019-03-07T03:43:00Z">
              <w:rPr>
                <w:rFonts w:ascii="Garamond" w:hAnsi="Garamond" w:cs="F15"/>
              </w:rPr>
            </w:rPrChange>
          </w:rPr>
          <w:delText>towards each race</w:delText>
        </w:r>
      </w:del>
      <w:r w:rsidRPr="00B44471">
        <w:rPr>
          <w:rFonts w:ascii="Adobe Caslon Pro" w:hAnsi="Adobe Caslon Pro" w:cstheme="minorHAnsi"/>
          <w:rPrChange w:id="3051" w:author="Sher Afghan Asad" w:date="2019-03-07T03:43:00Z">
            <w:rPr>
              <w:rFonts w:ascii="Garamond" w:hAnsi="Garamond" w:cs="F15"/>
            </w:rPr>
          </w:rPrChange>
        </w:rPr>
        <w:t xml:space="preserve">. </w:t>
      </w:r>
      <w:del w:id="3052" w:author="Bhattacharya, Joydeep [ECONS]" w:date="2019-03-04T15:31:00Z">
        <w:r w:rsidRPr="00B44471" w:rsidDel="0036330D">
          <w:rPr>
            <w:rFonts w:ascii="Adobe Caslon Pro" w:hAnsi="Adobe Caslon Pro" w:cstheme="minorHAnsi"/>
            <w:rPrChange w:id="3053" w:author="Sher Afghan Asad" w:date="2019-03-07T03:43:00Z">
              <w:rPr>
                <w:rFonts w:ascii="Garamond" w:hAnsi="Garamond" w:cs="F15"/>
              </w:rPr>
            </w:rPrChange>
          </w:rPr>
          <w:delText xml:space="preserve">Our principal outcomes of interest are the effort provision of workers when facing a black employer, a white employer and a neutral employer. </w:delText>
        </w:r>
      </w:del>
      <w:r w:rsidRPr="00B44471">
        <w:rPr>
          <w:rFonts w:ascii="Adobe Caslon Pro" w:hAnsi="Adobe Caslon Pro" w:cstheme="minorHAnsi"/>
          <w:rPrChange w:id="3054" w:author="Sher Afghan Asad" w:date="2019-03-07T03:43:00Z">
            <w:rPr>
              <w:rFonts w:ascii="Garamond" w:hAnsi="Garamond" w:cs="F15"/>
            </w:rPr>
          </w:rPrChange>
        </w:rPr>
        <w:t xml:space="preserve">For example, the </w:t>
      </w:r>
      <w:ins w:id="3055" w:author="Bhattacharya, Joydeep [ECONS]" w:date="2019-03-04T15:31:00Z">
        <w:r w:rsidR="0036330D" w:rsidRPr="00B44471">
          <w:rPr>
            <w:rFonts w:ascii="Adobe Caslon Pro" w:hAnsi="Adobe Caslon Pro" w:cstheme="minorHAnsi"/>
            <w:rPrChange w:id="3056" w:author="Sher Afghan Asad" w:date="2019-03-07T03:43:00Z">
              <w:rPr>
                <w:rFonts w:cstheme="minorHAnsi"/>
              </w:rPr>
            </w:rPrChange>
          </w:rPr>
          <w:t xml:space="preserve">worker </w:t>
        </w:r>
      </w:ins>
      <w:r w:rsidRPr="00B44471">
        <w:rPr>
          <w:rFonts w:ascii="Adobe Caslon Pro" w:hAnsi="Adobe Caslon Pro" w:cstheme="minorHAnsi"/>
          <w:rPrChange w:id="3057" w:author="Sher Afghan Asad" w:date="2019-03-07T03:43:00Z">
            <w:rPr>
              <w:rFonts w:ascii="Garamond" w:hAnsi="Garamond" w:cs="F15"/>
            </w:rPr>
          </w:rPrChange>
        </w:rPr>
        <w:t xml:space="preserve">effort choices under </w:t>
      </w:r>
      <w:ins w:id="3058" w:author="Bhattacharya, Joydeep [ECONS]" w:date="2019-03-04T15:31:00Z">
        <w:r w:rsidR="0036330D" w:rsidRPr="00B44471">
          <w:rPr>
            <w:rFonts w:ascii="Adobe Caslon Pro" w:hAnsi="Adobe Caslon Pro" w:cstheme="minorHAnsi"/>
            <w:rPrChange w:id="3059" w:author="Sher Afghan Asad" w:date="2019-03-07T03:43:00Z">
              <w:rPr>
                <w:rFonts w:cstheme="minorHAnsi"/>
              </w:rPr>
            </w:rPrChange>
          </w:rPr>
          <w:t xml:space="preserve">the </w:t>
        </w:r>
      </w:ins>
      <w:r w:rsidRPr="00B44471">
        <w:rPr>
          <w:rFonts w:ascii="Adobe Caslon Pro" w:hAnsi="Adobe Caslon Pro" w:cstheme="minorHAnsi"/>
          <w:rPrChange w:id="3060" w:author="Sher Afghan Asad" w:date="2019-03-07T03:43:00Z">
            <w:rPr>
              <w:rFonts w:ascii="Garamond" w:hAnsi="Garamond" w:cs="F15"/>
            </w:rPr>
          </w:rPrChange>
        </w:rPr>
        <w:t xml:space="preserve">Altruism treatments will </w:t>
      </w:r>
      <w:del w:id="3061" w:author="Bhattacharya, Joydeep [ECONS]" w:date="2019-03-04T15:31:00Z">
        <w:r w:rsidRPr="00B44471" w:rsidDel="0036330D">
          <w:rPr>
            <w:rFonts w:ascii="Adobe Caslon Pro" w:hAnsi="Adobe Caslon Pro" w:cstheme="minorHAnsi"/>
            <w:rPrChange w:id="3062" w:author="Sher Afghan Asad" w:date="2019-03-07T03:43:00Z">
              <w:rPr>
                <w:rFonts w:ascii="Garamond" w:hAnsi="Garamond" w:cs="F15"/>
              </w:rPr>
            </w:rPrChange>
          </w:rPr>
          <w:delText>give us</w:delText>
        </w:r>
      </w:del>
      <w:ins w:id="3063" w:author="Bhattacharya, Joydeep [ECONS]" w:date="2019-03-04T15:31:00Z">
        <w:r w:rsidR="0036330D" w:rsidRPr="00B44471">
          <w:rPr>
            <w:rFonts w:ascii="Adobe Caslon Pro" w:hAnsi="Adobe Caslon Pro" w:cstheme="minorHAnsi"/>
            <w:rPrChange w:id="3064" w:author="Sher Afghan Asad" w:date="2019-03-07T03:43:00Z">
              <w:rPr>
                <w:rFonts w:cstheme="minorHAnsi"/>
              </w:rPr>
            </w:rPrChange>
          </w:rPr>
          <w:t>identify</w:t>
        </w:r>
      </w:ins>
      <w:r w:rsidRPr="00B44471">
        <w:rPr>
          <w:rFonts w:ascii="Adobe Caslon Pro" w:hAnsi="Adobe Caslon Pro" w:cstheme="minorHAnsi"/>
          <w:rPrChange w:id="3065" w:author="Sher Afghan Asad" w:date="2019-03-07T03:43:00Z">
            <w:rPr>
              <w:rFonts w:ascii="Garamond" w:hAnsi="Garamond" w:cs="F15"/>
            </w:rPr>
          </w:rPrChange>
        </w:rPr>
        <w:t xml:space="preserve"> the treatment effects for discrimination in altruism. i.e.</w:t>
      </w:r>
    </w:p>
    <w:p w14:paraId="653DD437" w14:textId="246F00C4" w:rsidR="00CA01C3" w:rsidRPr="00B44471" w:rsidRDefault="00CA01C3">
      <w:pPr>
        <w:autoSpaceDE w:val="0"/>
        <w:autoSpaceDN w:val="0"/>
        <w:adjustRightInd w:val="0"/>
        <w:spacing w:before="120" w:after="120" w:line="240" w:lineRule="auto"/>
        <w:jc w:val="both"/>
        <w:rPr>
          <w:rFonts w:ascii="Adobe Caslon Pro" w:eastAsiaTheme="minorEastAsia" w:hAnsi="Adobe Caslon Pro" w:cstheme="minorHAnsi"/>
          <w:rPrChange w:id="3066" w:author="Sher Afghan Asad" w:date="2019-03-07T03:43:00Z">
            <w:rPr>
              <w:rFonts w:ascii="Garamond" w:eastAsiaTheme="minorEastAsia" w:hAnsi="Garamond" w:cs="F15"/>
            </w:rPr>
          </w:rPrChange>
        </w:rPr>
      </w:pPr>
      <m:oMathPara>
        <m:oMath>
          <m:r>
            <w:rPr>
              <w:rFonts w:ascii="Cambria Math" w:hAnsi="Cambria Math" w:cstheme="minorHAnsi"/>
            </w:rPr>
            <m:t>Discr</m:t>
          </m:r>
          <m:r>
            <w:ins w:id="3067" w:author="Sher Afghan Asad" w:date="2019-03-07T10:51:00Z">
              <w:rPr>
                <w:rFonts w:ascii="Cambria Math" w:hAnsi="Cambria Math" w:cstheme="minorHAnsi"/>
              </w:rPr>
              <m:t>i</m:t>
            </w:ins>
          </m:r>
          <m:r>
            <w:rPr>
              <w:rFonts w:ascii="Cambria Math" w:hAnsi="Cambria Math" w:cstheme="minorHAnsi"/>
            </w:rPr>
            <m:t>mination</m:t>
          </m:r>
          <m:r>
            <w:rPr>
              <w:rFonts w:ascii="Cambria Math" w:hAnsi="Cambria Math" w:cstheme="minorHAnsi"/>
            </w:rPr>
            <m:t xml:space="preserve"> in Altruism=</m:t>
          </m:r>
          <m:d>
            <m:dPr>
              <m:ctrlPr>
                <w:rPr>
                  <w:rFonts w:ascii="Cambria Math" w:hAnsi="Cambria Math" w:cstheme="minorHAnsi"/>
                  <w:i/>
                </w:rPr>
              </m:ctrlPr>
            </m:dPr>
            <m:e>
              <m:r>
                <w:rPr>
                  <w:rFonts w:ascii="Cambria Math" w:hAnsi="Cambria Math" w:cstheme="minorHAnsi"/>
                </w:rPr>
                <m:t>Effort</m:t>
              </m:r>
              <m:r>
                <w:rPr>
                  <w:rFonts w:ascii="Cambria Math" w:hAnsi="Cambria Math" w:cstheme="minorHAnsi"/>
                </w:rPr>
                <m:t>|Altruism White</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Effort</m:t>
              </m:r>
            </m:e>
            <m:e>
              <m:r>
                <w:rPr>
                  <w:rFonts w:ascii="Cambria Math" w:hAnsi="Cambria Math" w:cstheme="minorHAnsi"/>
                </w:rPr>
                <m:t>Altruism</m:t>
              </m:r>
              <m:r>
                <w:rPr>
                  <w:rFonts w:ascii="Cambria Math" w:hAnsi="Cambria Math" w:cstheme="minorHAnsi"/>
                </w:rPr>
                <m:t xml:space="preserve"> Black</m:t>
              </m:r>
            </m:e>
          </m:d>
        </m:oMath>
      </m:oMathPara>
    </w:p>
    <w:p w14:paraId="100327F6" w14:textId="5F336F1C" w:rsidR="00CA01C3" w:rsidRPr="00B44471" w:rsidRDefault="00CA01C3">
      <w:pPr>
        <w:autoSpaceDE w:val="0"/>
        <w:autoSpaceDN w:val="0"/>
        <w:adjustRightInd w:val="0"/>
        <w:spacing w:before="120" w:after="120" w:line="240" w:lineRule="auto"/>
        <w:jc w:val="both"/>
        <w:rPr>
          <w:rFonts w:ascii="Adobe Caslon Pro" w:hAnsi="Adobe Caslon Pro" w:cstheme="minorHAnsi"/>
          <w:rPrChange w:id="3068" w:author="Sher Afghan Asad" w:date="2019-03-07T03:43:00Z">
            <w:rPr>
              <w:rFonts w:ascii="Garamond" w:hAnsi="Garamond" w:cs="F15"/>
            </w:rPr>
          </w:rPrChange>
        </w:rPr>
      </w:pPr>
      <w:r w:rsidRPr="00B44471">
        <w:rPr>
          <w:rFonts w:ascii="Adobe Caslon Pro" w:eastAsiaTheme="minorEastAsia" w:hAnsi="Adobe Caslon Pro" w:cstheme="minorHAnsi"/>
          <w:rPrChange w:id="3069" w:author="Sher Afghan Asad" w:date="2019-03-07T03:43:00Z">
            <w:rPr>
              <w:rFonts w:ascii="Garamond" w:eastAsiaTheme="minorEastAsia" w:hAnsi="Garamond" w:cs="F15"/>
            </w:rPr>
          </w:rPrChange>
        </w:rPr>
        <w:t xml:space="preserve">Data from </w:t>
      </w:r>
      <w:ins w:id="3070" w:author="Bhattacharya, Joydeep [ECONS]" w:date="2019-03-04T15:31:00Z">
        <w:r w:rsidR="0036330D" w:rsidRPr="00B44471">
          <w:rPr>
            <w:rFonts w:ascii="Adobe Caslon Pro" w:eastAsiaTheme="minorEastAsia" w:hAnsi="Adobe Caslon Pro" w:cstheme="minorHAnsi"/>
            <w:rPrChange w:id="3071" w:author="Sher Afghan Asad" w:date="2019-03-07T03:43:00Z">
              <w:rPr>
                <w:rFonts w:eastAsiaTheme="minorEastAsia" w:cstheme="minorHAnsi"/>
              </w:rPr>
            </w:rPrChange>
          </w:rPr>
          <w:t xml:space="preserve">the </w:t>
        </w:r>
      </w:ins>
      <w:r w:rsidRPr="00B44471">
        <w:rPr>
          <w:rFonts w:ascii="Adobe Caslon Pro" w:eastAsiaTheme="minorEastAsia" w:hAnsi="Adobe Caslon Pro" w:cstheme="minorHAnsi"/>
          <w:rPrChange w:id="3072" w:author="Sher Afghan Asad" w:date="2019-03-07T03:43:00Z">
            <w:rPr>
              <w:rFonts w:ascii="Garamond" w:eastAsiaTheme="minorEastAsia" w:hAnsi="Garamond" w:cs="F15"/>
            </w:rPr>
          </w:rPrChange>
        </w:rPr>
        <w:t xml:space="preserve">Altruism baseline treatment can further indicate whether </w:t>
      </w:r>
      <w:r w:rsidRPr="00B44471">
        <w:rPr>
          <w:rFonts w:ascii="Adobe Caslon Pro" w:eastAsiaTheme="minorEastAsia" w:hAnsi="Adobe Caslon Pro" w:cstheme="minorHAnsi"/>
          <w:noProof/>
          <w:rPrChange w:id="3073" w:author="Sher Afghan Asad" w:date="2019-03-07T03:43:00Z">
            <w:rPr>
              <w:rFonts w:ascii="Garamond" w:eastAsiaTheme="minorEastAsia" w:hAnsi="Garamond" w:cs="F15"/>
              <w:noProof/>
            </w:rPr>
          </w:rPrChange>
        </w:rPr>
        <w:t xml:space="preserve">the discrimination (if any) is driven by </w:t>
      </w:r>
      <w:del w:id="3074" w:author="Bhattacharya, Joydeep [ECONS]" w:date="2019-03-04T15:32:00Z">
        <w:r w:rsidRPr="00B44471" w:rsidDel="0036330D">
          <w:rPr>
            <w:rFonts w:ascii="Adobe Caslon Pro" w:eastAsiaTheme="minorEastAsia" w:hAnsi="Adobe Caslon Pro" w:cstheme="minorHAnsi"/>
            <w:noProof/>
            <w:rPrChange w:id="3075" w:author="Sher Afghan Asad" w:date="2019-03-07T03:43:00Z">
              <w:rPr>
                <w:rFonts w:ascii="Garamond" w:eastAsiaTheme="minorEastAsia" w:hAnsi="Garamond" w:cs="F15"/>
                <w:noProof/>
              </w:rPr>
            </w:rPrChange>
          </w:rPr>
          <w:delText xml:space="preserve">the </w:delText>
        </w:r>
      </w:del>
      <w:r w:rsidRPr="00B44471">
        <w:rPr>
          <w:rFonts w:ascii="Adobe Caslon Pro" w:eastAsiaTheme="minorEastAsia" w:hAnsi="Adobe Caslon Pro" w:cstheme="minorHAnsi"/>
          <w:noProof/>
          <w:rPrChange w:id="3076" w:author="Sher Afghan Asad" w:date="2019-03-07T03:43:00Z">
            <w:rPr>
              <w:rFonts w:ascii="Garamond" w:eastAsiaTheme="minorEastAsia" w:hAnsi="Garamond" w:cs="F15"/>
              <w:noProof/>
            </w:rPr>
          </w:rPrChange>
        </w:rPr>
        <w:t>in-group favoritism or out-group animosity</w:t>
      </w:r>
      <w:r w:rsidRPr="00B44471">
        <w:rPr>
          <w:rFonts w:ascii="Adobe Caslon Pro" w:eastAsiaTheme="minorEastAsia" w:hAnsi="Adobe Caslon Pro" w:cstheme="minorHAnsi"/>
          <w:rPrChange w:id="3077" w:author="Sher Afghan Asad" w:date="2019-03-07T03:43:00Z">
            <w:rPr>
              <w:rFonts w:ascii="Garamond" w:eastAsiaTheme="minorEastAsia" w:hAnsi="Garamond" w:cs="F15"/>
            </w:rPr>
          </w:rPrChange>
        </w:rPr>
        <w:t>.</w:t>
      </w:r>
    </w:p>
    <w:p w14:paraId="6420C402" w14:textId="6A7C9F74" w:rsidR="00CA01C3" w:rsidRPr="00B44471" w:rsidRDefault="00CA01C3">
      <w:pPr>
        <w:autoSpaceDE w:val="0"/>
        <w:autoSpaceDN w:val="0"/>
        <w:adjustRightInd w:val="0"/>
        <w:spacing w:before="120" w:after="120" w:line="240" w:lineRule="auto"/>
        <w:jc w:val="both"/>
        <w:rPr>
          <w:ins w:id="3078" w:author="Bhattacharya, Joydeep [ECONS]" w:date="2019-02-26T18:19:00Z"/>
          <w:rFonts w:ascii="Adobe Caslon Pro" w:hAnsi="Adobe Caslon Pro" w:cstheme="minorHAnsi"/>
          <w:rPrChange w:id="3079" w:author="Sher Afghan Asad" w:date="2019-03-07T03:43:00Z">
            <w:rPr>
              <w:ins w:id="3080" w:author="Bhattacharya, Joydeep [ECONS]" w:date="2019-02-26T18:19:00Z"/>
              <w:rFonts w:cstheme="minorHAnsi"/>
            </w:rPr>
          </w:rPrChange>
        </w:rPr>
      </w:pPr>
      <w:r w:rsidRPr="00B44471">
        <w:rPr>
          <w:rFonts w:ascii="Adobe Caslon Pro" w:hAnsi="Adobe Caslon Pro" w:cstheme="minorHAnsi"/>
          <w:rPrChange w:id="3081" w:author="Sher Afghan Asad" w:date="2019-03-07T03:43:00Z">
            <w:rPr>
              <w:rFonts w:ascii="Garamond" w:hAnsi="Garamond" w:cs="F15"/>
            </w:rPr>
          </w:rPrChange>
        </w:rPr>
        <w:t xml:space="preserve">We have performed an extensive </w:t>
      </w:r>
      <w:ins w:id="3082" w:author="Bhattacharya, Joydeep [ECONS]" w:date="2019-03-04T15:32:00Z">
        <w:r w:rsidR="0036330D" w:rsidRPr="00B44471">
          <w:rPr>
            <w:rFonts w:ascii="Adobe Caslon Pro" w:hAnsi="Adobe Caslon Pro" w:cstheme="minorHAnsi"/>
            <w:rPrChange w:id="3083" w:author="Sher Afghan Asad" w:date="2019-03-07T03:43:00Z">
              <w:rPr>
                <w:rFonts w:cstheme="minorHAnsi"/>
              </w:rPr>
            </w:rPrChange>
          </w:rPr>
          <w:t xml:space="preserve">statistical </w:t>
        </w:r>
      </w:ins>
      <w:r w:rsidRPr="00B44471">
        <w:rPr>
          <w:rFonts w:ascii="Adobe Caslon Pro" w:hAnsi="Adobe Caslon Pro" w:cstheme="minorHAnsi"/>
          <w:rPrChange w:id="3084" w:author="Sher Afghan Asad" w:date="2019-03-07T03:43:00Z">
            <w:rPr>
              <w:rFonts w:ascii="Garamond" w:hAnsi="Garamond" w:cs="F15"/>
            </w:rPr>
          </w:rPrChange>
        </w:rPr>
        <w:t xml:space="preserve">power calculation for our experiment. We will </w:t>
      </w:r>
      <w:ins w:id="3085" w:author="Bhattacharya, Joydeep [ECONS]" w:date="2019-03-04T15:32:00Z">
        <w:r w:rsidR="0036330D" w:rsidRPr="00B44471">
          <w:rPr>
            <w:rFonts w:ascii="Adobe Caslon Pro" w:hAnsi="Adobe Caslon Pro" w:cstheme="minorHAnsi"/>
            <w:rPrChange w:id="3086" w:author="Sher Afghan Asad" w:date="2019-03-07T03:43:00Z">
              <w:rPr>
                <w:rFonts w:cstheme="minorHAnsi"/>
              </w:rPr>
            </w:rPrChange>
          </w:rPr>
          <w:t xml:space="preserve">need to </w:t>
        </w:r>
      </w:ins>
      <w:r w:rsidRPr="00B44471">
        <w:rPr>
          <w:rFonts w:ascii="Adobe Caslon Pro" w:hAnsi="Adobe Caslon Pro" w:cstheme="minorHAnsi"/>
          <w:rPrChange w:id="3087" w:author="Sher Afghan Asad" w:date="2019-03-07T03:43:00Z">
            <w:rPr>
              <w:rFonts w:ascii="Garamond" w:hAnsi="Garamond" w:cs="F15"/>
            </w:rPr>
          </w:rPrChange>
        </w:rPr>
        <w:t xml:space="preserve">recruit </w:t>
      </w:r>
      <w:ins w:id="3088" w:author="Bhattacharya, Joydeep [ECONS]" w:date="2019-03-04T15:32:00Z">
        <w:r w:rsidR="0036330D" w:rsidRPr="00B44471">
          <w:rPr>
            <w:rFonts w:ascii="Adobe Caslon Pro" w:hAnsi="Adobe Caslon Pro" w:cstheme="minorHAnsi"/>
            <w:rPrChange w:id="3089" w:author="Sher Afghan Asad" w:date="2019-03-07T03:43:00Z">
              <w:rPr>
                <w:rFonts w:cstheme="minorHAnsi"/>
              </w:rPr>
            </w:rPrChange>
          </w:rPr>
          <w:t xml:space="preserve">roughly </w:t>
        </w:r>
      </w:ins>
      <w:r w:rsidRPr="00B44471">
        <w:rPr>
          <w:rFonts w:ascii="Adobe Caslon Pro" w:hAnsi="Adobe Caslon Pro" w:cstheme="minorHAnsi"/>
          <w:rPrChange w:id="3090" w:author="Sher Afghan Asad" w:date="2019-03-07T03:43:00Z">
            <w:rPr>
              <w:rFonts w:ascii="Garamond" w:hAnsi="Garamond" w:cs="F15"/>
            </w:rPr>
          </w:rPrChange>
        </w:rPr>
        <w:t xml:space="preserve">50 Employers and </w:t>
      </w:r>
      <w:ins w:id="3091" w:author="Bhattacharya, Joydeep [ECONS]" w:date="2019-03-04T15:32:00Z">
        <w:r w:rsidR="0036330D" w:rsidRPr="00B44471">
          <w:rPr>
            <w:rFonts w:ascii="Adobe Caslon Pro" w:hAnsi="Adobe Caslon Pro" w:cstheme="minorHAnsi"/>
            <w:rPrChange w:id="3092" w:author="Sher Afghan Asad" w:date="2019-03-07T03:43:00Z">
              <w:rPr>
                <w:rFonts w:cstheme="minorHAnsi"/>
              </w:rPr>
            </w:rPrChange>
          </w:rPr>
          <w:t xml:space="preserve">about </w:t>
        </w:r>
      </w:ins>
      <w:r w:rsidRPr="00B44471">
        <w:rPr>
          <w:rFonts w:ascii="Adobe Caslon Pro" w:hAnsi="Adobe Caslon Pro" w:cstheme="minorHAnsi"/>
          <w:rPrChange w:id="3093" w:author="Sher Afghan Asad" w:date="2019-03-07T03:43:00Z">
            <w:rPr>
              <w:rFonts w:ascii="Garamond" w:hAnsi="Garamond" w:cs="F15"/>
            </w:rPr>
          </w:rPrChange>
        </w:rPr>
        <w:t>6,000 M</w:t>
      </w:r>
      <w:ins w:id="3094" w:author="Bhattacharya, Joydeep [ECONS]" w:date="2019-03-04T15:32:00Z">
        <w:r w:rsidR="0036330D" w:rsidRPr="00B44471">
          <w:rPr>
            <w:rFonts w:ascii="Adobe Caslon Pro" w:hAnsi="Adobe Caslon Pro" w:cstheme="minorHAnsi"/>
            <w:rPrChange w:id="3095" w:author="Sher Afghan Asad" w:date="2019-03-07T03:43:00Z">
              <w:rPr>
                <w:rFonts w:cstheme="minorHAnsi"/>
              </w:rPr>
            </w:rPrChange>
          </w:rPr>
          <w:t>-</w:t>
        </w:r>
      </w:ins>
      <w:r w:rsidRPr="00B44471">
        <w:rPr>
          <w:rFonts w:ascii="Adobe Caslon Pro" w:hAnsi="Adobe Caslon Pro" w:cstheme="minorHAnsi"/>
          <w:rPrChange w:id="3096" w:author="Sher Afghan Asad" w:date="2019-03-07T03:43:00Z">
            <w:rPr>
              <w:rFonts w:ascii="Garamond" w:hAnsi="Garamond" w:cs="F15"/>
            </w:rPr>
          </w:rPrChange>
        </w:rPr>
        <w:t>Turk based Workers for our experiment (</w:t>
      </w:r>
      <w:ins w:id="3097" w:author="Bhattacharya, Joydeep [ECONS]" w:date="2019-03-04T15:32:00Z">
        <w:r w:rsidR="0036330D" w:rsidRPr="00B44471">
          <w:rPr>
            <w:rFonts w:ascii="Adobe Caslon Pro" w:hAnsi="Adobe Caslon Pro" w:cstheme="minorHAnsi"/>
            <w:rPrChange w:id="3098" w:author="Sher Afghan Asad" w:date="2019-03-07T03:43:00Z">
              <w:rPr>
                <w:rFonts w:cstheme="minorHAnsi"/>
              </w:rPr>
            </w:rPrChange>
          </w:rPr>
          <w:t xml:space="preserve">more </w:t>
        </w:r>
      </w:ins>
      <w:r w:rsidRPr="00B44471">
        <w:rPr>
          <w:rFonts w:ascii="Adobe Caslon Pro" w:hAnsi="Adobe Caslon Pro" w:cstheme="minorHAnsi"/>
          <w:rPrChange w:id="3099" w:author="Sher Afghan Asad" w:date="2019-03-07T03:43:00Z">
            <w:rPr>
              <w:rFonts w:ascii="Garamond" w:hAnsi="Garamond" w:cs="F15"/>
            </w:rPr>
          </w:rPrChange>
        </w:rPr>
        <w:t>justification</w:t>
      </w:r>
      <w:ins w:id="3100" w:author="Bhattacharya, Joydeep [ECONS]" w:date="2019-03-04T15:32:00Z">
        <w:r w:rsidR="0036330D" w:rsidRPr="00B44471">
          <w:rPr>
            <w:rFonts w:ascii="Adobe Caslon Pro" w:hAnsi="Adobe Caslon Pro" w:cstheme="minorHAnsi"/>
            <w:rPrChange w:id="3101" w:author="Sher Afghan Asad" w:date="2019-03-07T03:43:00Z">
              <w:rPr>
                <w:rFonts w:cstheme="minorHAnsi"/>
              </w:rPr>
            </w:rPrChange>
          </w:rPr>
          <w:t xml:space="preserve"> is</w:t>
        </w:r>
      </w:ins>
      <w:r w:rsidRPr="00B44471">
        <w:rPr>
          <w:rFonts w:ascii="Adobe Caslon Pro" w:hAnsi="Adobe Caslon Pro" w:cstheme="minorHAnsi"/>
          <w:rPrChange w:id="3102" w:author="Sher Afghan Asad" w:date="2019-03-07T03:43:00Z">
            <w:rPr>
              <w:rFonts w:ascii="Garamond" w:hAnsi="Garamond" w:cs="F15"/>
            </w:rPr>
          </w:rPrChange>
        </w:rPr>
        <w:t xml:space="preserve"> in the appended budget). The IRB</w:t>
      </w:r>
      <w:ins w:id="3103" w:author="Bhattacharya, Joydeep [ECONS]" w:date="2019-03-04T15:32:00Z">
        <w:r w:rsidR="0036330D" w:rsidRPr="00B44471">
          <w:rPr>
            <w:rFonts w:ascii="Adobe Caslon Pro" w:hAnsi="Adobe Caslon Pro" w:cstheme="minorHAnsi"/>
            <w:rPrChange w:id="3104" w:author="Sher Afghan Asad" w:date="2019-03-07T03:43:00Z">
              <w:rPr>
                <w:rFonts w:cstheme="minorHAnsi"/>
              </w:rPr>
            </w:rPrChange>
          </w:rPr>
          <w:t xml:space="preserve"> approval</w:t>
        </w:r>
      </w:ins>
      <w:r w:rsidRPr="00B44471">
        <w:rPr>
          <w:rFonts w:ascii="Adobe Caslon Pro" w:hAnsi="Adobe Caslon Pro" w:cstheme="minorHAnsi"/>
          <w:rPrChange w:id="3105" w:author="Sher Afghan Asad" w:date="2019-03-07T03:43:00Z">
            <w:rPr>
              <w:rFonts w:ascii="Garamond" w:hAnsi="Garamond" w:cs="F15"/>
            </w:rPr>
          </w:rPrChange>
        </w:rPr>
        <w:t xml:space="preserve"> for this project is </w:t>
      </w:r>
      <w:r w:rsidRPr="00B44471">
        <w:rPr>
          <w:rFonts w:ascii="Adobe Caslon Pro" w:hAnsi="Adobe Caslon Pro" w:cstheme="minorHAnsi"/>
          <w:noProof/>
          <w:rPrChange w:id="3106" w:author="Sher Afghan Asad" w:date="2019-03-07T03:43:00Z">
            <w:rPr>
              <w:rFonts w:ascii="Garamond" w:hAnsi="Garamond" w:cs="F15"/>
              <w:noProof/>
            </w:rPr>
          </w:rPrChange>
        </w:rPr>
        <w:t>being sought</w:t>
      </w:r>
      <w:r w:rsidRPr="00B44471">
        <w:rPr>
          <w:rFonts w:ascii="Adobe Caslon Pro" w:hAnsi="Adobe Caslon Pro" w:cstheme="minorHAnsi"/>
          <w:rPrChange w:id="3107" w:author="Sher Afghan Asad" w:date="2019-03-07T03:43:00Z">
            <w:rPr>
              <w:rFonts w:ascii="Garamond" w:hAnsi="Garamond" w:cs="F15"/>
            </w:rPr>
          </w:rPrChange>
        </w:rPr>
        <w:t xml:space="preserve"> </w:t>
      </w:r>
      <w:del w:id="3108" w:author="Bhattacharya, Joydeep [ECONS]" w:date="2019-03-04T15:33:00Z">
        <w:r w:rsidRPr="00B44471" w:rsidDel="0036330D">
          <w:rPr>
            <w:rFonts w:ascii="Adobe Caslon Pro" w:hAnsi="Adobe Caslon Pro" w:cstheme="minorHAnsi"/>
            <w:rPrChange w:id="3109" w:author="Sher Afghan Asad" w:date="2019-03-07T03:43:00Z">
              <w:rPr>
                <w:rFonts w:ascii="Garamond" w:hAnsi="Garamond" w:cs="F15"/>
              </w:rPr>
            </w:rPrChange>
          </w:rPr>
          <w:delText xml:space="preserve">at </w:delText>
        </w:r>
      </w:del>
      <w:ins w:id="3110" w:author="Bhattacharya, Joydeep [ECONS]" w:date="2019-03-04T15:33:00Z">
        <w:r w:rsidR="0036330D" w:rsidRPr="00B44471">
          <w:rPr>
            <w:rFonts w:ascii="Adobe Caslon Pro" w:hAnsi="Adobe Caslon Pro" w:cstheme="minorHAnsi"/>
            <w:rPrChange w:id="3111" w:author="Sher Afghan Asad" w:date="2019-03-07T03:43:00Z">
              <w:rPr>
                <w:rFonts w:cstheme="minorHAnsi"/>
              </w:rPr>
            </w:rPrChange>
          </w:rPr>
          <w:t xml:space="preserve">from </w:t>
        </w:r>
      </w:ins>
      <w:r w:rsidRPr="00B44471">
        <w:rPr>
          <w:rFonts w:ascii="Adobe Caslon Pro" w:hAnsi="Adobe Caslon Pro" w:cstheme="minorHAnsi"/>
          <w:rPrChange w:id="3112" w:author="Sher Afghan Asad" w:date="2019-03-07T03:43:00Z">
            <w:rPr>
              <w:rFonts w:ascii="Garamond" w:hAnsi="Garamond" w:cs="F15"/>
            </w:rPr>
          </w:rPrChange>
        </w:rPr>
        <w:t>Iowa State University</w:t>
      </w:r>
      <w:ins w:id="3113" w:author="Bhattacharya, Joydeep [ECONS]" w:date="2019-03-04T15:33:00Z">
        <w:r w:rsidR="0036330D" w:rsidRPr="00B44471">
          <w:rPr>
            <w:rFonts w:ascii="Adobe Caslon Pro" w:hAnsi="Adobe Caslon Pro" w:cstheme="minorHAnsi"/>
            <w:rPrChange w:id="3114" w:author="Sher Afghan Asad" w:date="2019-03-07T03:43:00Z">
              <w:rPr>
                <w:rFonts w:cstheme="minorHAnsi"/>
              </w:rPr>
            </w:rPrChange>
          </w:rPr>
          <w:t xml:space="preserve"> and is currently at the final stage pre-approval</w:t>
        </w:r>
      </w:ins>
      <w:r w:rsidRPr="00B44471">
        <w:rPr>
          <w:rFonts w:ascii="Adobe Caslon Pro" w:hAnsi="Adobe Caslon Pro" w:cstheme="minorHAnsi"/>
          <w:rPrChange w:id="3115" w:author="Sher Afghan Asad" w:date="2019-03-07T03:43:00Z">
            <w:rPr>
              <w:rFonts w:ascii="Garamond" w:hAnsi="Garamond" w:cs="F15"/>
            </w:rPr>
          </w:rPrChange>
        </w:rPr>
        <w:t xml:space="preserve">. This project will also </w:t>
      </w:r>
      <w:r w:rsidRPr="00B44471">
        <w:rPr>
          <w:rFonts w:ascii="Adobe Caslon Pro" w:hAnsi="Adobe Caslon Pro" w:cstheme="minorHAnsi"/>
          <w:noProof/>
          <w:rPrChange w:id="3116" w:author="Sher Afghan Asad" w:date="2019-03-07T03:43:00Z">
            <w:rPr>
              <w:rFonts w:ascii="Garamond" w:hAnsi="Garamond" w:cs="F15"/>
              <w:noProof/>
            </w:rPr>
          </w:rPrChange>
        </w:rPr>
        <w:t>be registered</w:t>
      </w:r>
      <w:r w:rsidRPr="00B44471">
        <w:rPr>
          <w:rFonts w:ascii="Adobe Caslon Pro" w:hAnsi="Adobe Caslon Pro" w:cstheme="minorHAnsi"/>
          <w:rPrChange w:id="3117" w:author="Sher Afghan Asad" w:date="2019-03-07T03:43:00Z">
            <w:rPr>
              <w:rFonts w:ascii="Garamond" w:hAnsi="Garamond" w:cs="F15"/>
            </w:rPr>
          </w:rPrChange>
        </w:rPr>
        <w:t xml:space="preserve"> with the </w:t>
      </w:r>
      <w:r w:rsidRPr="00B44471">
        <w:rPr>
          <w:rFonts w:ascii="Adobe Caslon Pro" w:hAnsi="Adobe Caslon Pro" w:cstheme="minorHAnsi"/>
          <w:noProof/>
          <w:rPrChange w:id="3118" w:author="Sher Afghan Asad" w:date="2019-03-07T03:43:00Z">
            <w:rPr>
              <w:rFonts w:ascii="Garamond" w:hAnsi="Garamond" w:cs="F15"/>
              <w:noProof/>
            </w:rPr>
          </w:rPrChange>
        </w:rPr>
        <w:t>AEA</w:t>
      </w:r>
      <w:r w:rsidRPr="00B44471">
        <w:rPr>
          <w:rFonts w:ascii="Adobe Caslon Pro" w:hAnsi="Adobe Caslon Pro" w:cstheme="minorHAnsi"/>
          <w:rPrChange w:id="3119" w:author="Sher Afghan Asad" w:date="2019-03-07T03:43:00Z">
            <w:rPr>
              <w:rFonts w:ascii="Garamond" w:hAnsi="Garamond" w:cs="F15"/>
            </w:rPr>
          </w:rPrChange>
        </w:rPr>
        <w:t xml:space="preserve"> RCT registry.</w:t>
      </w:r>
    </w:p>
    <w:p w14:paraId="36E799D0" w14:textId="77777777" w:rsidR="0023429A" w:rsidRPr="00B44471" w:rsidDel="005219F3" w:rsidRDefault="0023429A">
      <w:pPr>
        <w:autoSpaceDE w:val="0"/>
        <w:autoSpaceDN w:val="0"/>
        <w:adjustRightInd w:val="0"/>
        <w:spacing w:before="120" w:after="120" w:line="240" w:lineRule="auto"/>
        <w:jc w:val="both"/>
        <w:rPr>
          <w:del w:id="3120" w:author="Ritwik Banerjee" w:date="2019-03-06T09:30:00Z"/>
          <w:rFonts w:ascii="Adobe Caslon Pro" w:hAnsi="Adobe Caslon Pro" w:cstheme="minorHAnsi"/>
          <w:noProof/>
          <w:rPrChange w:id="3121" w:author="Sher Afghan Asad" w:date="2019-03-07T03:43:00Z">
            <w:rPr>
              <w:del w:id="3122" w:author="Ritwik Banerjee" w:date="2019-03-06T09:30:00Z"/>
              <w:rFonts w:ascii="Garamond" w:hAnsi="Garamond" w:cs="F15"/>
            </w:rPr>
          </w:rPrChange>
        </w:rPr>
      </w:pPr>
    </w:p>
    <w:p w14:paraId="580C710B" w14:textId="495B3830" w:rsidR="00CA01C3" w:rsidRPr="00B44471" w:rsidRDefault="00CA01C3">
      <w:pPr>
        <w:spacing w:before="120" w:after="120" w:line="240" w:lineRule="auto"/>
        <w:jc w:val="both"/>
        <w:rPr>
          <w:ins w:id="3123" w:author="Bhattacharya, Joydeep [ECONS]" w:date="2019-03-04T15:33:00Z"/>
          <w:rFonts w:ascii="Adobe Caslon Pro" w:hAnsi="Adobe Caslon Pro" w:cstheme="minorHAnsi"/>
          <w:b/>
          <w:bCs/>
          <w:noProof/>
          <w:rPrChange w:id="3124" w:author="Sher Afghan Asad" w:date="2019-03-07T03:43:00Z">
            <w:rPr>
              <w:ins w:id="3125" w:author="Bhattacharya, Joydeep [ECONS]" w:date="2019-03-04T15:33:00Z"/>
              <w:rFonts w:cstheme="minorHAnsi"/>
              <w:b/>
              <w:bCs/>
              <w:noProof/>
            </w:rPr>
          </w:rPrChange>
        </w:rPr>
      </w:pPr>
      <w:r w:rsidRPr="00B44471">
        <w:rPr>
          <w:rFonts w:ascii="Adobe Caslon Pro" w:hAnsi="Adobe Caslon Pro" w:cstheme="minorHAnsi"/>
          <w:b/>
          <w:bCs/>
          <w:noProof/>
          <w:rPrChange w:id="3126" w:author="Sher Afghan Asad" w:date="2019-03-07T03:43:00Z">
            <w:rPr>
              <w:rFonts w:ascii="Garamond" w:hAnsi="Garamond" w:cstheme="majorBidi"/>
              <w:b/>
              <w:bCs/>
              <w:noProof/>
            </w:rPr>
          </w:rPrChange>
        </w:rPr>
        <w:t>Project’s relevance to the foundation’s programs and how it would contribute to RSF's mission to improve social and living conditions in the U.S.</w:t>
      </w:r>
    </w:p>
    <w:p w14:paraId="4B876B85" w14:textId="77777777" w:rsidR="0036330D" w:rsidRPr="00B44471" w:rsidDel="00714E90" w:rsidRDefault="0036330D">
      <w:pPr>
        <w:spacing w:before="120" w:after="120" w:line="240" w:lineRule="auto"/>
        <w:jc w:val="both"/>
        <w:rPr>
          <w:del w:id="3127" w:author="Ritwik Banerjee" w:date="2019-03-06T09:18:00Z"/>
          <w:rFonts w:ascii="Adobe Caslon Pro" w:hAnsi="Adobe Caslon Pro" w:cstheme="minorHAnsi"/>
          <w:b/>
          <w:bCs/>
          <w:rPrChange w:id="3128" w:author="Sher Afghan Asad" w:date="2019-03-07T03:43:00Z">
            <w:rPr>
              <w:del w:id="3129" w:author="Ritwik Banerjee" w:date="2019-03-06T09:18:00Z"/>
              <w:rFonts w:ascii="Garamond" w:hAnsi="Garamond" w:cstheme="majorBidi"/>
              <w:b/>
              <w:bCs/>
            </w:rPr>
          </w:rPrChange>
        </w:rPr>
      </w:pPr>
    </w:p>
    <w:p w14:paraId="7059978C" w14:textId="21713E24" w:rsidR="00CA01C3" w:rsidRPr="00B44471" w:rsidDel="00112D39" w:rsidRDefault="00CA01C3">
      <w:pPr>
        <w:spacing w:before="120" w:after="120" w:line="240" w:lineRule="auto"/>
        <w:jc w:val="both"/>
        <w:rPr>
          <w:del w:id="3130" w:author="Sher Afghan Asad" w:date="2019-03-07T00:23:00Z"/>
          <w:rFonts w:ascii="Adobe Caslon Pro" w:hAnsi="Adobe Caslon Pro"/>
        </w:rPr>
      </w:pPr>
      <w:del w:id="3131" w:author="Sher Afghan Asad" w:date="2019-03-07T00:23:00Z">
        <w:r w:rsidRPr="00B44471" w:rsidDel="00112D39">
          <w:rPr>
            <w:rFonts w:ascii="Adobe Caslon Pro" w:hAnsi="Adobe Caslon Pro" w:cstheme="minorHAnsi"/>
            <w:rPrChange w:id="3132" w:author="Sher Afghan Asad" w:date="2019-03-07T03:43:00Z">
              <w:rPr>
                <w:rFonts w:ascii="Garamond" w:hAnsi="Garamond" w:cstheme="majorBidi"/>
              </w:rPr>
            </w:rPrChange>
          </w:rPr>
          <w:delText>This project is directly related to the foundation’s program on “</w:delText>
        </w:r>
        <w:r w:rsidRPr="00B44471" w:rsidDel="00112D39">
          <w:rPr>
            <w:rFonts w:ascii="Adobe Caslon Pro" w:hAnsi="Adobe Caslon Pro" w:cstheme="minorHAnsi"/>
            <w:noProof/>
            <w:rPrChange w:id="3133" w:author="Sher Afghan Asad" w:date="2019-03-07T03:43:00Z">
              <w:rPr>
                <w:rFonts w:ascii="Garamond" w:hAnsi="Garamond" w:cstheme="majorBidi"/>
                <w:noProof/>
              </w:rPr>
            </w:rPrChange>
          </w:rPr>
          <w:delText>Behavioral</w:delText>
        </w:r>
        <w:r w:rsidRPr="00B44471" w:rsidDel="00112D39">
          <w:rPr>
            <w:rFonts w:ascii="Adobe Caslon Pro" w:hAnsi="Adobe Caslon Pro" w:cstheme="minorHAnsi"/>
            <w:rPrChange w:id="3134" w:author="Sher Afghan Asad" w:date="2019-03-07T03:43:00Z">
              <w:rPr>
                <w:rFonts w:ascii="Garamond" w:hAnsi="Garamond" w:cstheme="majorBidi"/>
              </w:rPr>
            </w:rPrChange>
          </w:rPr>
          <w:delText xml:space="preserve"> Economics”</w:delText>
        </w:r>
      </w:del>
      <w:ins w:id="3135" w:author="Bhattacharya, Joydeep [ECONS]" w:date="2019-03-04T15:53:00Z">
        <w:del w:id="3136" w:author="Sher Afghan Asad" w:date="2019-03-07T00:23:00Z">
          <w:r w:rsidR="00467DC5" w:rsidRPr="00B44471" w:rsidDel="00112D39">
            <w:rPr>
              <w:rFonts w:ascii="Adobe Caslon Pro" w:hAnsi="Adobe Caslon Pro" w:cstheme="minorHAnsi"/>
              <w:rPrChange w:id="3137" w:author="Sher Afghan Asad" w:date="2019-03-07T03:43:00Z">
                <w:rPr>
                  <w:rFonts w:cstheme="minorHAnsi"/>
                </w:rPr>
              </w:rPrChange>
            </w:rPr>
            <w:delText xml:space="preserve"> because it uses insights from behavioral and experimental economics (and psychology)</w:delText>
          </w:r>
        </w:del>
      </w:ins>
      <w:del w:id="3138" w:author="Sher Afghan Asad" w:date="2019-03-07T00:23:00Z">
        <w:r w:rsidR="00574B66" w:rsidRPr="00B44471" w:rsidDel="00112D39">
          <w:rPr>
            <w:rFonts w:ascii="Adobe Caslon Pro" w:hAnsi="Adobe Caslon Pro" w:cstheme="minorHAnsi"/>
            <w:rPrChange w:id="3139" w:author="Sher Afghan Asad" w:date="2019-03-07T03:43:00Z">
              <w:rPr>
                <w:rFonts w:ascii="Garamond" w:hAnsi="Garamond" w:cstheme="majorBidi"/>
              </w:rPr>
            </w:rPrChange>
          </w:rPr>
          <w:delText>.</w:delText>
        </w:r>
      </w:del>
      <w:ins w:id="3140" w:author="Bhattacharya, Joydeep [ECONS]" w:date="2019-03-04T15:53:00Z">
        <w:del w:id="3141" w:author="Sher Afghan Asad" w:date="2019-03-07T00:23:00Z">
          <w:r w:rsidR="00467DC5" w:rsidRPr="00B44471" w:rsidDel="00112D39">
            <w:rPr>
              <w:rFonts w:ascii="Adobe Caslon Pro" w:hAnsi="Adobe Caslon Pro" w:cstheme="minorHAnsi"/>
              <w:rPrChange w:id="3142" w:author="Sher Afghan Asad" w:date="2019-03-07T03:43:00Z">
                <w:rPr>
                  <w:rFonts w:cstheme="minorHAnsi"/>
                </w:rPr>
              </w:rPrChange>
            </w:rPr>
            <w:delText xml:space="preserve"> </w:delText>
          </w:r>
        </w:del>
      </w:ins>
      <w:del w:id="3143" w:author="Sher Afghan Asad" w:date="2019-03-07T00:23:00Z">
        <w:r w:rsidRPr="00B44471" w:rsidDel="00112D39">
          <w:rPr>
            <w:rFonts w:ascii="Adobe Caslon Pro" w:hAnsi="Adobe Caslon Pro" w:cstheme="minorHAnsi"/>
            <w:rPrChange w:id="3144" w:author="Sher Afghan Asad" w:date="2019-03-07T03:43:00Z">
              <w:rPr>
                <w:rFonts w:ascii="Garamond" w:hAnsi="Garamond" w:cstheme="majorBidi"/>
              </w:rPr>
            </w:rPrChange>
          </w:rPr>
          <w:delText xml:space="preserve"> Our proposal takes an interdisciplinary approach by integrating tools from psychology and economics to</w:delText>
        </w:r>
      </w:del>
      <w:ins w:id="3145" w:author="Bhattacharya, Joydeep [ECONS]" w:date="2019-03-04T15:54:00Z">
        <w:del w:id="3146" w:author="Sher Afghan Asad" w:date="2019-03-07T00:23:00Z">
          <w:r w:rsidR="00467DC5" w:rsidRPr="00B44471" w:rsidDel="00112D39">
            <w:rPr>
              <w:rFonts w:ascii="Adobe Caslon Pro" w:hAnsi="Adobe Caslon Pro" w:cstheme="minorHAnsi"/>
              <w:rPrChange w:id="3147" w:author="Sher Afghan Asad" w:date="2019-03-07T03:43:00Z">
                <w:rPr>
                  <w:rFonts w:cstheme="minorHAnsi"/>
                </w:rPr>
              </w:rPrChange>
            </w:rPr>
            <w:delText xml:space="preserve">to shed </w:delText>
          </w:r>
        </w:del>
      </w:ins>
      <w:ins w:id="3148" w:author="Bhattacharya, Joydeep [ECONS]" w:date="2019-03-04T15:56:00Z">
        <w:del w:id="3149" w:author="Sher Afghan Asad" w:date="2019-03-07T00:23:00Z">
          <w:r w:rsidR="00467DC5" w:rsidRPr="00B44471" w:rsidDel="00112D39">
            <w:rPr>
              <w:rFonts w:ascii="Adobe Caslon Pro" w:hAnsi="Adobe Caslon Pro" w:cstheme="minorHAnsi"/>
              <w:rPrChange w:id="3150" w:author="Sher Afghan Asad" w:date="2019-03-07T03:43:00Z">
                <w:rPr>
                  <w:rFonts w:cstheme="minorHAnsi"/>
                </w:rPr>
              </w:rPrChange>
            </w:rPr>
            <w:delText xml:space="preserve">a little </w:delText>
          </w:r>
        </w:del>
      </w:ins>
      <w:ins w:id="3151" w:author="Bhattacharya, Joydeep [ECONS]" w:date="2019-03-04T15:54:00Z">
        <w:del w:id="3152" w:author="Sher Afghan Asad" w:date="2019-03-07T00:23:00Z">
          <w:r w:rsidR="00467DC5" w:rsidRPr="00B44471" w:rsidDel="00112D39">
            <w:rPr>
              <w:rFonts w:ascii="Adobe Caslon Pro" w:hAnsi="Adobe Caslon Pro" w:cstheme="minorHAnsi"/>
              <w:rPrChange w:id="3153" w:author="Sher Afghan Asad" w:date="2019-03-07T03:43:00Z">
                <w:rPr>
                  <w:rFonts w:cstheme="minorHAnsi"/>
                </w:rPr>
              </w:rPrChange>
            </w:rPr>
            <w:delText xml:space="preserve">light </w:delText>
          </w:r>
        </w:del>
      </w:ins>
      <w:del w:id="3154" w:author="Sher Afghan Asad" w:date="2019-03-07T00:23:00Z">
        <w:r w:rsidRPr="00B44471" w:rsidDel="00112D39">
          <w:rPr>
            <w:rFonts w:ascii="Adobe Caslon Pro" w:hAnsi="Adobe Caslon Pro" w:cstheme="minorHAnsi"/>
            <w:rPrChange w:id="3155" w:author="Sher Afghan Asad" w:date="2019-03-07T03:43:00Z">
              <w:rPr>
                <w:rFonts w:ascii="Garamond" w:hAnsi="Garamond" w:cstheme="majorBidi"/>
              </w:rPr>
            </w:rPrChange>
          </w:rPr>
          <w:delText xml:space="preserve"> understand</w:delText>
        </w:r>
      </w:del>
      <w:ins w:id="3156" w:author="Bhattacharya, Joydeep [ECONS]" w:date="2019-03-04T15:54:00Z">
        <w:del w:id="3157" w:author="Sher Afghan Asad" w:date="2019-03-07T00:23:00Z">
          <w:r w:rsidR="00467DC5" w:rsidRPr="00B44471" w:rsidDel="00112D39">
            <w:rPr>
              <w:rFonts w:ascii="Adobe Caslon Pro" w:hAnsi="Adobe Caslon Pro" w:cstheme="minorHAnsi"/>
              <w:rPrChange w:id="3158" w:author="Sher Afghan Asad" w:date="2019-03-07T03:43:00Z">
                <w:rPr>
                  <w:rFonts w:cstheme="minorHAnsi"/>
                </w:rPr>
              </w:rPrChange>
            </w:rPr>
            <w:delText>on</w:delText>
          </w:r>
        </w:del>
      </w:ins>
      <w:del w:id="3159" w:author="Sher Afghan Asad" w:date="2019-03-07T00:23:00Z">
        <w:r w:rsidRPr="00B44471" w:rsidDel="00112D39">
          <w:rPr>
            <w:rFonts w:ascii="Adobe Caslon Pro" w:hAnsi="Adobe Caslon Pro" w:cstheme="minorHAnsi"/>
            <w:rPrChange w:id="3160" w:author="Sher Afghan Asad" w:date="2019-03-07T03:43:00Z">
              <w:rPr>
                <w:rFonts w:ascii="Garamond" w:hAnsi="Garamond" w:cstheme="majorBidi"/>
              </w:rPr>
            </w:rPrChange>
          </w:rPr>
          <w:delText xml:space="preserve"> one of the</w:delText>
        </w:r>
      </w:del>
      <w:ins w:id="3161" w:author="Bhattacharya, Joydeep [ECONS]" w:date="2019-03-04T15:54:00Z">
        <w:del w:id="3162" w:author="Sher Afghan Asad" w:date="2019-03-07T00:23:00Z">
          <w:r w:rsidR="00467DC5" w:rsidRPr="00B44471" w:rsidDel="00112D39">
            <w:rPr>
              <w:rFonts w:ascii="Adobe Caslon Pro" w:hAnsi="Adobe Caslon Pro" w:cstheme="minorHAnsi"/>
              <w:rPrChange w:id="3163" w:author="Sher Afghan Asad" w:date="2019-03-07T03:43:00Z">
                <w:rPr>
                  <w:rFonts w:cstheme="minorHAnsi"/>
                </w:rPr>
              </w:rPrChange>
            </w:rPr>
            <w:delText>a</w:delText>
          </w:r>
        </w:del>
      </w:ins>
      <w:del w:id="3164" w:author="Sher Afghan Asad" w:date="2019-03-07T00:23:00Z">
        <w:r w:rsidRPr="00B44471" w:rsidDel="00112D39">
          <w:rPr>
            <w:rFonts w:ascii="Adobe Caslon Pro" w:hAnsi="Adobe Caslon Pro" w:cstheme="minorHAnsi"/>
            <w:rPrChange w:id="3165" w:author="Sher Afghan Asad" w:date="2019-03-07T03:43:00Z">
              <w:rPr>
                <w:rFonts w:ascii="Garamond" w:hAnsi="Garamond" w:cstheme="majorBidi"/>
              </w:rPr>
            </w:rPrChange>
          </w:rPr>
          <w:delText xml:space="preserve"> pressing issues</w:delText>
        </w:r>
      </w:del>
      <w:ins w:id="3166" w:author="Bhattacharya, Joydeep [ECONS]" w:date="2019-03-04T15:54:00Z">
        <w:del w:id="3167" w:author="Sher Afghan Asad" w:date="2019-03-07T00:23:00Z">
          <w:r w:rsidR="00467DC5" w:rsidRPr="00B44471" w:rsidDel="00112D39">
            <w:rPr>
              <w:rFonts w:ascii="Adobe Caslon Pro" w:hAnsi="Adobe Caslon Pro" w:cstheme="minorHAnsi"/>
              <w:rPrChange w:id="3168" w:author="Sher Afghan Asad" w:date="2019-03-07T03:43:00Z">
                <w:rPr>
                  <w:rFonts w:cstheme="minorHAnsi"/>
                </w:rPr>
              </w:rPrChange>
            </w:rPr>
            <w:delText xml:space="preserve"> in </w:delText>
          </w:r>
        </w:del>
      </w:ins>
      <w:del w:id="3169" w:author="Sher Afghan Asad" w:date="2019-03-07T00:23:00Z">
        <w:r w:rsidRPr="00B44471" w:rsidDel="00112D39">
          <w:rPr>
            <w:rFonts w:ascii="Adobe Caslon Pro" w:hAnsi="Adobe Caslon Pro" w:cstheme="minorHAnsi"/>
            <w:rPrChange w:id="3170" w:author="Sher Afghan Asad" w:date="2019-03-07T03:43:00Z">
              <w:rPr>
                <w:rFonts w:ascii="Garamond" w:hAnsi="Garamond" w:cstheme="majorBidi"/>
              </w:rPr>
            </w:rPrChange>
          </w:rPr>
          <w:delText xml:space="preserve"> concerning </w:delText>
        </w:r>
        <w:r w:rsidRPr="00B44471" w:rsidDel="00112D39">
          <w:rPr>
            <w:rFonts w:ascii="Adobe Caslon Pro" w:hAnsi="Adobe Caslon Pro" w:cstheme="minorHAnsi"/>
            <w:noProof/>
            <w:rPrChange w:id="3171" w:author="Sher Afghan Asad" w:date="2019-03-07T03:43:00Z">
              <w:rPr>
                <w:rFonts w:ascii="Garamond" w:hAnsi="Garamond" w:cstheme="majorBidi"/>
                <w:noProof/>
              </w:rPr>
            </w:rPrChange>
          </w:rPr>
          <w:delText>American</w:delText>
        </w:r>
        <w:r w:rsidRPr="00B44471" w:rsidDel="00112D39">
          <w:rPr>
            <w:rFonts w:ascii="Adobe Caslon Pro" w:hAnsi="Adobe Caslon Pro" w:cstheme="minorHAnsi"/>
            <w:rPrChange w:id="3172" w:author="Sher Afghan Asad" w:date="2019-03-07T03:43:00Z">
              <w:rPr>
                <w:rFonts w:ascii="Garamond" w:hAnsi="Garamond" w:cstheme="majorBidi"/>
              </w:rPr>
            </w:rPrChange>
          </w:rPr>
          <w:delText xml:space="preserve"> society, namely, </w:delText>
        </w:r>
      </w:del>
      <w:ins w:id="3173" w:author="Bhattacharya, Joydeep [ECONS]" w:date="2019-03-04T15:55:00Z">
        <w:del w:id="3174" w:author="Sher Afghan Asad" w:date="2019-03-07T00:23:00Z">
          <w:r w:rsidR="00467DC5" w:rsidRPr="00B44471" w:rsidDel="00112D39">
            <w:rPr>
              <w:rFonts w:ascii="Adobe Caslon Pro" w:hAnsi="Adobe Caslon Pro" w:cstheme="minorHAnsi"/>
              <w:rPrChange w:id="3175" w:author="Sher Afghan Asad" w:date="2019-03-07T03:43:00Z">
                <w:rPr>
                  <w:rFonts w:cstheme="minorHAnsi"/>
                </w:rPr>
              </w:rPrChange>
            </w:rPr>
            <w:delText xml:space="preserve">why does </w:delText>
          </w:r>
        </w:del>
      </w:ins>
      <w:del w:id="3176" w:author="Sher Afghan Asad" w:date="2019-03-07T00:23:00Z">
        <w:r w:rsidRPr="00B44471" w:rsidDel="00112D39">
          <w:rPr>
            <w:rFonts w:ascii="Adobe Caslon Pro" w:hAnsi="Adobe Caslon Pro" w:cstheme="minorHAnsi"/>
            <w:rPrChange w:id="3177" w:author="Sher Afghan Asad" w:date="2019-03-07T03:43:00Z">
              <w:rPr>
                <w:rFonts w:ascii="Garamond" w:hAnsi="Garamond" w:cstheme="majorBidi"/>
              </w:rPr>
            </w:rPrChange>
          </w:rPr>
          <w:delText>racial discrimination</w:delText>
        </w:r>
      </w:del>
      <w:ins w:id="3178" w:author="Bhattacharya, Joydeep [ECONS]" w:date="2019-03-04T15:55:00Z">
        <w:del w:id="3179" w:author="Sher Afghan Asad" w:date="2019-03-07T00:23:00Z">
          <w:r w:rsidR="00467DC5" w:rsidRPr="00B44471" w:rsidDel="00112D39">
            <w:rPr>
              <w:rFonts w:ascii="Adobe Caslon Pro" w:hAnsi="Adobe Caslon Pro" w:cstheme="minorHAnsi"/>
              <w:rPrChange w:id="3180" w:author="Sher Afghan Asad" w:date="2019-03-07T03:43:00Z">
                <w:rPr>
                  <w:rFonts w:cstheme="minorHAnsi"/>
                </w:rPr>
              </w:rPrChange>
            </w:rPr>
            <w:delText xml:space="preserve"> persist</w:delText>
          </w:r>
        </w:del>
      </w:ins>
      <w:ins w:id="3181" w:author="Bhattacharya, Joydeep [ECONS]" w:date="2019-03-04T15:57:00Z">
        <w:del w:id="3182" w:author="Sher Afghan Asad" w:date="2019-03-07T00:23:00Z">
          <w:r w:rsidR="00467DC5" w:rsidRPr="00B44471" w:rsidDel="00112D39">
            <w:rPr>
              <w:rFonts w:ascii="Adobe Caslon Pro" w:hAnsi="Adobe Caslon Pro" w:cstheme="minorHAnsi"/>
              <w:rPrChange w:id="3183" w:author="Sher Afghan Asad" w:date="2019-03-07T03:43:00Z">
                <w:rPr>
                  <w:rFonts w:cstheme="minorHAnsi"/>
                </w:rPr>
              </w:rPrChange>
            </w:rPr>
            <w:delText xml:space="preserve"> in the workplace</w:delText>
          </w:r>
        </w:del>
      </w:ins>
      <w:del w:id="3184" w:author="Sher Afghan Asad" w:date="2019-03-07T00:23:00Z">
        <w:r w:rsidRPr="00B44471" w:rsidDel="00112D39">
          <w:rPr>
            <w:rFonts w:ascii="Adobe Caslon Pro" w:hAnsi="Adobe Caslon Pro" w:cstheme="minorHAnsi"/>
            <w:rPrChange w:id="3185" w:author="Sher Afghan Asad" w:date="2019-03-07T03:43:00Z">
              <w:rPr>
                <w:rFonts w:ascii="Garamond" w:hAnsi="Garamond" w:cstheme="majorBidi"/>
              </w:rPr>
            </w:rPrChange>
          </w:rPr>
          <w:delText>.</w:delText>
        </w:r>
      </w:del>
      <w:ins w:id="3186" w:author="Bhattacharya, Joydeep [ECONS]" w:date="2019-03-04T15:55:00Z">
        <w:del w:id="3187" w:author="Sher Afghan Asad" w:date="2019-03-07T00:23:00Z">
          <w:r w:rsidR="00467DC5" w:rsidRPr="00B44471" w:rsidDel="00112D39">
            <w:rPr>
              <w:rFonts w:ascii="Adobe Caslon Pro" w:hAnsi="Adobe Caslon Pro" w:cstheme="minorHAnsi"/>
              <w:rPrChange w:id="3188" w:author="Sher Afghan Asad" w:date="2019-03-07T03:43:00Z">
                <w:rPr>
                  <w:rFonts w:cstheme="minorHAnsi"/>
                </w:rPr>
              </w:rPrChange>
            </w:rPr>
            <w:delText>?</w:delText>
          </w:r>
        </w:del>
      </w:ins>
      <w:ins w:id="3189" w:author="Bhattacharya, Joydeep [ECONS]" w:date="2019-03-04T16:10:00Z">
        <w:del w:id="3190" w:author="Sher Afghan Asad" w:date="2019-03-07T00:23:00Z">
          <w:r w:rsidR="003A4F34" w:rsidRPr="00B44471" w:rsidDel="00112D39">
            <w:rPr>
              <w:rStyle w:val="FootnoteReference"/>
              <w:rFonts w:ascii="Adobe Caslon Pro" w:hAnsi="Adobe Caslon Pro" w:cstheme="minorHAnsi"/>
              <w:rPrChange w:id="3191" w:author="Sher Afghan Asad" w:date="2019-03-07T03:43:00Z">
                <w:rPr>
                  <w:rStyle w:val="FootnoteReference"/>
                  <w:rFonts w:cstheme="minorHAnsi"/>
                </w:rPr>
              </w:rPrChange>
            </w:rPr>
            <w:footnoteReference w:id="5"/>
          </w:r>
        </w:del>
      </w:ins>
      <w:del w:id="3214" w:author="Sher Afghan Asad" w:date="2019-03-07T00:23:00Z">
        <w:r w:rsidRPr="00B44471" w:rsidDel="00112D39">
          <w:rPr>
            <w:rFonts w:ascii="Adobe Caslon Pro" w:hAnsi="Adobe Caslon Pro" w:cstheme="minorHAnsi"/>
            <w:rPrChange w:id="3215" w:author="Sher Afghan Asad" w:date="2019-03-07T03:43:00Z">
              <w:rPr>
                <w:rFonts w:ascii="Garamond" w:hAnsi="Garamond" w:cstheme="majorBidi"/>
              </w:rPr>
            </w:rPrChange>
          </w:rPr>
          <w:delText xml:space="preserve"> </w:delText>
        </w:r>
      </w:del>
      <w:ins w:id="3216" w:author="Bhattacharya, Joydeep [ECONS]" w:date="2019-03-04T16:14:00Z">
        <w:del w:id="3217" w:author="Sher Afghan Asad" w:date="2019-03-07T00:23:00Z">
          <w:r w:rsidR="00440AA3" w:rsidRPr="00B44471" w:rsidDel="00112D39">
            <w:rPr>
              <w:rFonts w:ascii="Adobe Caslon Pro" w:hAnsi="Adobe Caslon Pro" w:cstheme="minorHAnsi"/>
              <w:rPrChange w:id="3218" w:author="Sher Afghan Asad" w:date="2019-03-07T03:43:00Z">
                <w:rPr>
                  <w:rFonts w:cstheme="minorHAnsi"/>
                </w:rPr>
              </w:rPrChange>
            </w:rPr>
            <w:delText xml:space="preserve">Almost all of the economics literature assumes that racial discrimination </w:delText>
          </w:r>
        </w:del>
      </w:ins>
      <w:ins w:id="3219" w:author="Bhattacharya, Joydeep [ECONS]" w:date="2019-03-04T16:15:00Z">
        <w:del w:id="3220" w:author="Sher Afghan Asad" w:date="2019-03-07T00:23:00Z">
          <w:r w:rsidR="00440AA3" w:rsidRPr="00B44471" w:rsidDel="00112D39">
            <w:rPr>
              <w:rFonts w:ascii="Adobe Caslon Pro" w:hAnsi="Adobe Caslon Pro" w:cstheme="minorHAnsi"/>
              <w:rPrChange w:id="3221" w:author="Sher Afghan Asad" w:date="2019-03-07T03:43:00Z">
                <w:rPr>
                  <w:rFonts w:cstheme="minorHAnsi"/>
                </w:rPr>
              </w:rPrChange>
            </w:rPr>
            <w:delText xml:space="preserve">goes from bosses to workers and </w:delText>
          </w:r>
        </w:del>
      </w:ins>
      <w:ins w:id="3222" w:author="Bhattacharya, Joydeep [ECONS]" w:date="2019-03-04T16:19:00Z">
        <w:del w:id="3223" w:author="Sher Afghan Asad" w:date="2019-03-07T00:23:00Z">
          <w:r w:rsidR="00440AA3" w:rsidRPr="00B44471" w:rsidDel="00112D39">
            <w:rPr>
              <w:rFonts w:ascii="Adobe Caslon Pro" w:hAnsi="Adobe Caslon Pro" w:cstheme="minorHAnsi"/>
              <w:rPrChange w:id="3224" w:author="Sher Afghan Asad" w:date="2019-03-07T03:43:00Z">
                <w:rPr>
                  <w:rFonts w:cstheme="minorHAnsi"/>
                </w:rPr>
              </w:rPrChange>
            </w:rPr>
            <w:delText xml:space="preserve">studies </w:delText>
          </w:r>
        </w:del>
      </w:ins>
      <w:ins w:id="3225" w:author="Bhattacharya, Joydeep [ECONS]" w:date="2019-03-04T16:15:00Z">
        <w:del w:id="3226" w:author="Sher Afghan Asad" w:date="2019-03-07T00:23:00Z">
          <w:r w:rsidR="00440AA3" w:rsidRPr="00B44471" w:rsidDel="00112D39">
            <w:rPr>
              <w:rFonts w:ascii="Adobe Caslon Pro" w:hAnsi="Adobe Caslon Pro" w:cstheme="minorHAnsi"/>
              <w:rPrChange w:id="3227" w:author="Sher Afghan Asad" w:date="2019-03-07T03:43:00Z">
                <w:rPr>
                  <w:rFonts w:cstheme="minorHAnsi"/>
                </w:rPr>
              </w:rPrChange>
            </w:rPr>
            <w:delText xml:space="preserve">how devastating that </w:delText>
          </w:r>
        </w:del>
      </w:ins>
      <w:ins w:id="3228" w:author="Bhattacharya, Joydeep [ECONS]" w:date="2019-03-04T16:16:00Z">
        <w:del w:id="3229" w:author="Sher Afghan Asad" w:date="2019-03-07T00:23:00Z">
          <w:r w:rsidR="00440AA3" w:rsidRPr="00B44471" w:rsidDel="00112D39">
            <w:rPr>
              <w:rFonts w:ascii="Adobe Caslon Pro" w:hAnsi="Adobe Caslon Pro" w:cstheme="minorHAnsi"/>
              <w:rPrChange w:id="3230" w:author="Sher Afghan Asad" w:date="2019-03-07T03:43:00Z">
                <w:rPr>
                  <w:rFonts w:cstheme="minorHAnsi"/>
                </w:rPr>
              </w:rPrChange>
            </w:rPr>
            <w:delText xml:space="preserve">mistreatment </w:delText>
          </w:r>
        </w:del>
      </w:ins>
      <w:ins w:id="3231" w:author="Bhattacharya, Joydeep [ECONS]" w:date="2019-03-04T16:17:00Z">
        <w:del w:id="3232" w:author="Sher Afghan Asad" w:date="2019-03-07T00:23:00Z">
          <w:r w:rsidR="00440AA3" w:rsidRPr="00B44471" w:rsidDel="00112D39">
            <w:rPr>
              <w:rFonts w:ascii="Adobe Caslon Pro" w:hAnsi="Adobe Caslon Pro" w:cstheme="minorHAnsi"/>
              <w:rPrChange w:id="3233" w:author="Sher Afghan Asad" w:date="2019-03-07T03:43:00Z">
                <w:rPr>
                  <w:rFonts w:cstheme="minorHAnsi"/>
                </w:rPr>
              </w:rPrChange>
            </w:rPr>
            <w:delText xml:space="preserve">(which includes </w:delText>
          </w:r>
        </w:del>
      </w:ins>
      <w:ins w:id="3234" w:author="Bhattacharya, Joydeep [ECONS]" w:date="2019-03-04T16:18:00Z">
        <w:del w:id="3235" w:author="Sher Afghan Asad" w:date="2019-03-07T00:23:00Z">
          <w:r w:rsidR="00440AA3" w:rsidRPr="00B44471" w:rsidDel="00112D39">
            <w:rPr>
              <w:rFonts w:ascii="Adobe Caslon Pro" w:hAnsi="Adobe Caslon Pro" w:cstheme="minorHAnsi"/>
              <w:rPrChange w:id="3236" w:author="Sher Afghan Asad" w:date="2019-03-07T03:43:00Z">
                <w:rPr>
                  <w:rFonts w:cstheme="minorHAnsi"/>
                </w:rPr>
              </w:rPrChange>
            </w:rPr>
            <w:delText>aversive racism</w:delText>
          </w:r>
        </w:del>
      </w:ins>
      <w:ins w:id="3237" w:author="Bhattacharya, Joydeep [ECONS]" w:date="2019-03-04T16:19:00Z">
        <w:del w:id="3238" w:author="Sher Afghan Asad" w:date="2019-03-07T00:23:00Z">
          <w:r w:rsidR="00440AA3" w:rsidRPr="00B44471" w:rsidDel="00112D39">
            <w:rPr>
              <w:rFonts w:ascii="Adobe Caslon Pro" w:hAnsi="Adobe Caslon Pro" w:cstheme="minorHAnsi"/>
              <w:rPrChange w:id="3239" w:author="Sher Afghan Asad" w:date="2019-03-07T03:43:00Z">
                <w:rPr>
                  <w:rFonts w:cstheme="minorHAnsi"/>
                </w:rPr>
              </w:rPrChange>
            </w:rPr>
            <w:delText xml:space="preserve"> and</w:delText>
          </w:r>
        </w:del>
      </w:ins>
      <w:ins w:id="3240" w:author="Bhattacharya, Joydeep [ECONS]" w:date="2019-03-04T16:18:00Z">
        <w:del w:id="3241" w:author="Sher Afghan Asad" w:date="2019-03-07T00:23:00Z">
          <w:r w:rsidR="00440AA3" w:rsidRPr="00B44471" w:rsidDel="00112D39">
            <w:rPr>
              <w:rFonts w:ascii="Adobe Caslon Pro" w:hAnsi="Adobe Caslon Pro" w:cstheme="minorHAnsi"/>
              <w:rPrChange w:id="3242" w:author="Sher Afghan Asad" w:date="2019-03-07T03:43:00Z">
                <w:rPr>
                  <w:rFonts w:cstheme="minorHAnsi"/>
                </w:rPr>
              </w:rPrChange>
            </w:rPr>
            <w:delText xml:space="preserve"> racial micro-aggression) </w:delText>
          </w:r>
        </w:del>
      </w:ins>
      <w:ins w:id="3243" w:author="Bhattacharya, Joydeep [ECONS]" w:date="2019-03-04T16:15:00Z">
        <w:del w:id="3244" w:author="Sher Afghan Asad" w:date="2019-03-07T00:23:00Z">
          <w:r w:rsidR="00440AA3" w:rsidRPr="00B44471" w:rsidDel="00112D39">
            <w:rPr>
              <w:rFonts w:ascii="Adobe Caslon Pro" w:hAnsi="Adobe Caslon Pro" w:cstheme="minorHAnsi"/>
              <w:rPrChange w:id="3245" w:author="Sher Afghan Asad" w:date="2019-03-07T03:43:00Z">
                <w:rPr>
                  <w:rFonts w:cstheme="minorHAnsi"/>
                </w:rPr>
              </w:rPrChange>
            </w:rPr>
            <w:delText xml:space="preserve">can be to the latter in terms of </w:delText>
          </w:r>
        </w:del>
      </w:ins>
      <w:ins w:id="3246" w:author="Bhattacharya, Joydeep [ECONS]" w:date="2019-03-04T16:16:00Z">
        <w:del w:id="3247" w:author="Sher Afghan Asad" w:date="2019-03-07T00:23:00Z">
          <w:r w:rsidR="00440AA3" w:rsidRPr="00B44471" w:rsidDel="00112D39">
            <w:rPr>
              <w:rFonts w:ascii="Adobe Caslon Pro" w:hAnsi="Adobe Caslon Pro" w:cstheme="minorHAnsi"/>
              <w:rPrChange w:id="3248" w:author="Sher Afghan Asad" w:date="2019-03-07T03:43:00Z">
                <w:rPr>
                  <w:rFonts w:cstheme="minorHAnsi"/>
                </w:rPr>
              </w:rPrChange>
            </w:rPr>
            <w:delText xml:space="preserve">stress, job dissatisfaction, and turnover intent. </w:delText>
          </w:r>
        </w:del>
      </w:ins>
      <w:ins w:id="3249" w:author="Bhattacharya, Joydeep [ECONS]" w:date="2019-03-04T15:56:00Z">
        <w:del w:id="3250" w:author="Sher Afghan Asad" w:date="2019-03-07T00:23:00Z">
          <w:r w:rsidR="00467DC5" w:rsidRPr="00B44471" w:rsidDel="00112D39">
            <w:rPr>
              <w:rFonts w:ascii="Adobe Caslon Pro" w:hAnsi="Adobe Caslon Pro" w:cstheme="minorHAnsi"/>
              <w:rPrChange w:id="3251" w:author="Sher Afghan Asad" w:date="2019-03-07T03:43:00Z">
                <w:rPr>
                  <w:rFonts w:cstheme="minorHAnsi"/>
                </w:rPr>
              </w:rPrChange>
            </w:rPr>
            <w:delText>Our research</w:delText>
          </w:r>
        </w:del>
      </w:ins>
      <w:ins w:id="3252" w:author="Bhattacharya, Joydeep [ECONS]" w:date="2019-03-04T15:58:00Z">
        <w:del w:id="3253" w:author="Sher Afghan Asad" w:date="2019-03-07T00:23:00Z">
          <w:r w:rsidR="00467DC5" w:rsidRPr="00B44471" w:rsidDel="00112D39">
            <w:rPr>
              <w:rFonts w:ascii="Adobe Caslon Pro" w:hAnsi="Adobe Caslon Pro" w:cstheme="minorHAnsi"/>
              <w:rPrChange w:id="3254" w:author="Sher Afghan Asad" w:date="2019-03-07T03:43:00Z">
                <w:rPr>
                  <w:rFonts w:cstheme="minorHAnsi"/>
                </w:rPr>
              </w:rPrChange>
            </w:rPr>
            <w:delText xml:space="preserve"> </w:delText>
          </w:r>
        </w:del>
      </w:ins>
      <w:ins w:id="3255" w:author="Bhattacharya, Joydeep [ECONS]" w:date="2019-03-04T16:14:00Z">
        <w:del w:id="3256" w:author="Sher Afghan Asad" w:date="2019-03-07T00:23:00Z">
          <w:r w:rsidR="00440AA3" w:rsidRPr="00B44471" w:rsidDel="00112D39">
            <w:rPr>
              <w:rFonts w:ascii="Adobe Caslon Pro" w:hAnsi="Adobe Caslon Pro" w:cstheme="minorHAnsi"/>
              <w:rPrChange w:id="3257" w:author="Sher Afghan Asad" w:date="2019-03-07T03:43:00Z">
                <w:rPr>
                  <w:rFonts w:cstheme="minorHAnsi"/>
                </w:rPr>
              </w:rPrChange>
            </w:rPr>
            <w:delText xml:space="preserve">instead </w:delText>
          </w:r>
        </w:del>
      </w:ins>
      <w:ins w:id="3258" w:author="Bhattacharya, Joydeep [ECONS]" w:date="2019-03-04T15:58:00Z">
        <w:del w:id="3259" w:author="Sher Afghan Asad" w:date="2019-03-07T00:23:00Z">
          <w:r w:rsidR="00467DC5" w:rsidRPr="00B44471" w:rsidDel="00112D39">
            <w:rPr>
              <w:rFonts w:ascii="Adobe Caslon Pro" w:hAnsi="Adobe Caslon Pro" w:cstheme="minorHAnsi"/>
              <w:rPrChange w:id="3260" w:author="Sher Afghan Asad" w:date="2019-03-07T03:43:00Z">
                <w:rPr>
                  <w:rFonts w:cstheme="minorHAnsi"/>
                </w:rPr>
              </w:rPrChange>
            </w:rPr>
            <w:delText xml:space="preserve">asks, </w:delText>
          </w:r>
        </w:del>
      </w:ins>
      <w:ins w:id="3261" w:author="Bhattacharya, Joydeep [ECONS]" w:date="2019-03-04T16:19:00Z">
        <w:del w:id="3262" w:author="Sher Afghan Asad" w:date="2019-03-07T00:23:00Z">
          <w:r w:rsidR="00440AA3" w:rsidRPr="00B44471" w:rsidDel="00112D39">
            <w:rPr>
              <w:rFonts w:ascii="Adobe Caslon Pro" w:hAnsi="Adobe Caslon Pro" w:cstheme="minorHAnsi"/>
              <w:rPrChange w:id="3263" w:author="Sher Afghan Asad" w:date="2019-03-07T03:43:00Z">
                <w:rPr>
                  <w:rFonts w:cstheme="minorHAnsi"/>
                </w:rPr>
              </w:rPrChange>
            </w:rPr>
            <w:delText xml:space="preserve">could it be that </w:delText>
          </w:r>
        </w:del>
      </w:ins>
      <w:ins w:id="3264" w:author="Bhattacharya, Joydeep [ECONS]" w:date="2019-03-04T15:59:00Z">
        <w:del w:id="3265" w:author="Sher Afghan Asad" w:date="2019-03-07T00:23:00Z">
          <w:r w:rsidR="00467DC5" w:rsidRPr="00B44471" w:rsidDel="00112D39">
            <w:rPr>
              <w:rFonts w:ascii="Adobe Caslon Pro" w:hAnsi="Adobe Caslon Pro" w:cstheme="minorHAnsi"/>
              <w:rPrChange w:id="3266" w:author="Sher Afghan Asad" w:date="2019-03-07T03:43:00Z">
                <w:rPr>
                  <w:rFonts w:cstheme="minorHAnsi"/>
                </w:rPr>
              </w:rPrChange>
            </w:rPr>
            <w:delText>employees</w:delText>
          </w:r>
        </w:del>
      </w:ins>
      <w:ins w:id="3267" w:author="Bhattacharya, Joydeep [ECONS]" w:date="2019-03-04T15:58:00Z">
        <w:del w:id="3268" w:author="Sher Afghan Asad" w:date="2019-03-07T00:23:00Z">
          <w:r w:rsidR="00467DC5" w:rsidRPr="00B44471" w:rsidDel="00112D39">
            <w:rPr>
              <w:rFonts w:ascii="Adobe Caslon Pro" w:hAnsi="Adobe Caslon Pro" w:cstheme="minorHAnsi"/>
              <w:rPrChange w:id="3269" w:author="Sher Afghan Asad" w:date="2019-03-07T03:43:00Z">
                <w:rPr>
                  <w:rFonts w:cstheme="minorHAnsi"/>
                </w:rPr>
              </w:rPrChange>
            </w:rPr>
            <w:delText xml:space="preserve"> discriminate agai</w:delText>
          </w:r>
          <w:r w:rsidR="00440AA3" w:rsidRPr="00B44471" w:rsidDel="00112D39">
            <w:rPr>
              <w:rFonts w:ascii="Adobe Caslon Pro" w:hAnsi="Adobe Caslon Pro" w:cstheme="minorHAnsi"/>
              <w:rPrChange w:id="3270" w:author="Sher Afghan Asad" w:date="2019-03-07T03:43:00Z">
                <w:rPr>
                  <w:rFonts w:cstheme="minorHAnsi"/>
                </w:rPr>
              </w:rPrChange>
            </w:rPr>
            <w:delText>nst their out-race employers? In case</w:delText>
          </w:r>
          <w:r w:rsidR="00467DC5" w:rsidRPr="00B44471" w:rsidDel="00112D39">
            <w:rPr>
              <w:rFonts w:ascii="Adobe Caslon Pro" w:hAnsi="Adobe Caslon Pro" w:cstheme="minorHAnsi"/>
              <w:rPrChange w:id="3271" w:author="Sher Afghan Asad" w:date="2019-03-07T03:43:00Z">
                <w:rPr>
                  <w:rFonts w:cstheme="minorHAnsi"/>
                </w:rPr>
              </w:rPrChange>
            </w:rPr>
            <w:delText xml:space="preserve"> we find compelling evidence of such behavior, we would then be in a position to ask, are bosses discriminating against their out-race employees because they anticipate the latter to discriminate</w:delText>
          </w:r>
        </w:del>
      </w:ins>
      <w:ins w:id="3272" w:author="Bhattacharya, Joydeep [ECONS]" w:date="2019-03-04T16:02:00Z">
        <w:del w:id="3273" w:author="Sher Afghan Asad" w:date="2019-03-07T00:23:00Z">
          <w:r w:rsidR="00467DC5" w:rsidRPr="00B44471" w:rsidDel="00112D39">
            <w:rPr>
              <w:rFonts w:ascii="Adobe Caslon Pro" w:hAnsi="Adobe Caslon Pro" w:cstheme="minorHAnsi"/>
              <w:rPrChange w:id="3274" w:author="Sher Afghan Asad" w:date="2019-03-07T03:43:00Z">
                <w:rPr>
                  <w:rFonts w:cstheme="minorHAnsi"/>
                </w:rPr>
              </w:rPrChange>
            </w:rPr>
            <w:delText xml:space="preserve">? </w:delText>
          </w:r>
        </w:del>
      </w:ins>
      <w:ins w:id="3275" w:author="Bhattacharya, Joydeep [ECONS]" w:date="2019-03-04T16:03:00Z">
        <w:del w:id="3276" w:author="Sher Afghan Asad" w:date="2019-03-07T00:23:00Z">
          <w:r w:rsidR="003A4F34" w:rsidRPr="00B44471" w:rsidDel="00112D39">
            <w:rPr>
              <w:rFonts w:ascii="Adobe Caslon Pro" w:hAnsi="Adobe Caslon Pro" w:cstheme="minorHAnsi"/>
              <w:rPrChange w:id="3277" w:author="Sher Afghan Asad" w:date="2019-03-07T03:43:00Z">
                <w:rPr>
                  <w:rFonts w:cstheme="minorHAnsi"/>
                </w:rPr>
              </w:rPrChange>
            </w:rPr>
            <w:delText xml:space="preserve">Answers to such questions hold the potential to question existing affirmative-action and other social policies that ignore the possibility that anticipation of employee discrimination may be the underlying cause of employer discrimination. </w:delText>
          </w:r>
        </w:del>
      </w:ins>
      <w:ins w:id="3278" w:author="Bhattacharya, Joydeep [ECONS]" w:date="2019-03-04T16:21:00Z">
        <w:del w:id="3279" w:author="Sher Afghan Asad" w:date="2019-03-07T00:23:00Z">
          <w:r w:rsidR="00440AA3" w:rsidRPr="00B44471" w:rsidDel="00112D39">
            <w:rPr>
              <w:rFonts w:ascii="Adobe Caslon Pro" w:hAnsi="Adobe Caslon Pro" w:cstheme="minorHAnsi"/>
              <w:rPrChange w:id="3280" w:author="Sher Afghan Asad" w:date="2019-03-07T03:43:00Z">
                <w:rPr>
                  <w:rFonts w:cstheme="minorHAnsi"/>
                </w:rPr>
              </w:rPrChange>
            </w:rPr>
            <w:delText xml:space="preserve">We are </w:delText>
          </w:r>
        </w:del>
      </w:ins>
      <w:ins w:id="3281" w:author="Bhattacharya, Joydeep [ECONS]" w:date="2019-03-04T16:22:00Z">
        <w:del w:id="3282" w:author="Sher Afghan Asad" w:date="2019-03-07T00:23:00Z">
          <w:r w:rsidR="00440AA3" w:rsidRPr="00B44471" w:rsidDel="00112D39">
            <w:rPr>
              <w:rFonts w:ascii="Adobe Caslon Pro" w:hAnsi="Adobe Caslon Pro" w:cstheme="minorHAnsi"/>
              <w:rPrChange w:id="3283" w:author="Sher Afghan Asad" w:date="2019-03-07T03:43:00Z">
                <w:rPr>
                  <w:rFonts w:cstheme="minorHAnsi"/>
                </w:rPr>
              </w:rPrChange>
            </w:rPr>
            <w:delText xml:space="preserve">proposing to </w:delText>
          </w:r>
        </w:del>
      </w:ins>
      <w:ins w:id="3284" w:author="Bhattacharya, Joydeep [ECONS]" w:date="2019-03-04T16:21:00Z">
        <w:del w:id="3285" w:author="Sher Afghan Asad" w:date="2019-03-07T00:23:00Z">
          <w:r w:rsidR="00440AA3" w:rsidRPr="00B44471" w:rsidDel="00112D39">
            <w:rPr>
              <w:rFonts w:ascii="Adobe Caslon Pro" w:hAnsi="Adobe Caslon Pro" w:cstheme="minorHAnsi"/>
              <w:rPrChange w:id="3286" w:author="Sher Afghan Asad" w:date="2019-03-07T03:43:00Z">
                <w:rPr>
                  <w:rFonts w:cstheme="minorHAnsi"/>
                </w:rPr>
              </w:rPrChange>
            </w:rPr>
            <w:delText>diagnos</w:delText>
          </w:r>
        </w:del>
      </w:ins>
      <w:ins w:id="3287" w:author="Bhattacharya, Joydeep [ECONS]" w:date="2019-03-04T16:22:00Z">
        <w:del w:id="3288" w:author="Sher Afghan Asad" w:date="2019-03-07T00:23:00Z">
          <w:r w:rsidR="00440AA3" w:rsidRPr="00B44471" w:rsidDel="00112D39">
            <w:rPr>
              <w:rFonts w:ascii="Adobe Caslon Pro" w:hAnsi="Adobe Caslon Pro" w:cstheme="minorHAnsi"/>
              <w:rPrChange w:id="3289" w:author="Sher Afghan Asad" w:date="2019-03-07T03:43:00Z">
                <w:rPr>
                  <w:rFonts w:cstheme="minorHAnsi"/>
                </w:rPr>
              </w:rPrChange>
            </w:rPr>
            <w:delText>e</w:delText>
          </w:r>
        </w:del>
      </w:ins>
      <w:ins w:id="3290" w:author="Bhattacharya, Joydeep [ECONS]" w:date="2019-03-04T16:21:00Z">
        <w:del w:id="3291" w:author="Sher Afghan Asad" w:date="2019-03-07T00:23:00Z">
          <w:r w:rsidR="00440AA3" w:rsidRPr="00B44471" w:rsidDel="00112D39">
            <w:rPr>
              <w:rFonts w:ascii="Adobe Caslon Pro" w:hAnsi="Adobe Caslon Pro" w:cstheme="minorHAnsi"/>
              <w:rPrChange w:id="3292" w:author="Sher Afghan Asad" w:date="2019-03-07T03:43:00Z">
                <w:rPr>
                  <w:rFonts w:cstheme="minorHAnsi"/>
                </w:rPr>
              </w:rPrChange>
            </w:rPr>
            <w:delText xml:space="preserve"> a novel aspect to an </w:delText>
          </w:r>
        </w:del>
      </w:ins>
      <w:ins w:id="3293" w:author="Bhattacharya, Joydeep [ECONS]" w:date="2019-03-04T16:22:00Z">
        <w:del w:id="3294" w:author="Sher Afghan Asad" w:date="2019-03-07T00:23:00Z">
          <w:r w:rsidR="00440AA3" w:rsidRPr="00B44471" w:rsidDel="00112D39">
            <w:rPr>
              <w:rFonts w:ascii="Adobe Caslon Pro" w:hAnsi="Adobe Caslon Pro" w:cstheme="minorHAnsi"/>
              <w:rPrChange w:id="3295" w:author="Sher Afghan Asad" w:date="2019-03-07T03:43:00Z">
                <w:rPr>
                  <w:rFonts w:cstheme="minorHAnsi"/>
                </w:rPr>
              </w:rPrChange>
            </w:rPr>
            <w:delText>existing</w:delText>
          </w:r>
        </w:del>
      </w:ins>
      <w:ins w:id="3296" w:author="Bhattacharya, Joydeep [ECONS]" w:date="2019-03-04T16:21:00Z">
        <w:del w:id="3297" w:author="Sher Afghan Asad" w:date="2019-03-07T00:23:00Z">
          <w:r w:rsidR="00440AA3" w:rsidRPr="00B44471" w:rsidDel="00112D39">
            <w:rPr>
              <w:rFonts w:ascii="Adobe Caslon Pro" w:hAnsi="Adobe Caslon Pro" w:cstheme="minorHAnsi"/>
              <w:rPrChange w:id="3298" w:author="Sher Afghan Asad" w:date="2019-03-07T03:43:00Z">
                <w:rPr>
                  <w:rFonts w:cstheme="minorHAnsi"/>
                </w:rPr>
              </w:rPrChange>
            </w:rPr>
            <w:delText xml:space="preserve"> and deep-rooted social problem. </w:delText>
          </w:r>
        </w:del>
      </w:ins>
      <w:ins w:id="3299" w:author="Bhattacharya, Joydeep [ECONS]" w:date="2019-03-04T16:22:00Z">
        <w:del w:id="3300" w:author="Sher Afghan Asad" w:date="2019-03-07T00:23:00Z">
          <w:r w:rsidR="00440AA3" w:rsidRPr="00B44471" w:rsidDel="00112D39">
            <w:rPr>
              <w:rFonts w:ascii="Adobe Caslon Pro" w:hAnsi="Adobe Caslon Pro" w:cstheme="minorHAnsi"/>
              <w:rPrChange w:id="3301" w:author="Sher Afghan Asad" w:date="2019-03-07T03:43:00Z">
                <w:rPr>
                  <w:rFonts w:cstheme="minorHAnsi"/>
                </w:rPr>
              </w:rPrChange>
            </w:rPr>
            <w:delText xml:space="preserve">Our experimental procedure and identification strategies are clean and state-of-the-art thereby making causal inference credible. </w:delText>
          </w:r>
        </w:del>
      </w:ins>
      <w:ins w:id="3302" w:author="Bhattacharya, Joydeep [ECONS]" w:date="2019-03-04T16:24:00Z">
        <w:del w:id="3303" w:author="Sher Afghan Asad" w:date="2019-03-07T00:23:00Z">
          <w:r w:rsidR="00434D04" w:rsidRPr="00B44471" w:rsidDel="00112D39">
            <w:rPr>
              <w:rFonts w:ascii="Adobe Caslon Pro" w:hAnsi="Adobe Caslon Pro" w:cstheme="minorHAnsi"/>
              <w:rPrChange w:id="3304" w:author="Sher Afghan Asad" w:date="2019-03-07T03:43:00Z">
                <w:rPr>
                  <w:rFonts w:cstheme="minorHAnsi"/>
                </w:rPr>
              </w:rPrChange>
            </w:rPr>
            <w:delText xml:space="preserve">The </w:delText>
          </w:r>
        </w:del>
      </w:ins>
      <w:ins w:id="3305" w:author="Bhattacharya, Joydeep [ECONS]" w:date="2019-03-04T16:06:00Z">
        <w:del w:id="3306" w:author="Sher Afghan Asad" w:date="2019-03-07T00:23:00Z">
          <w:r w:rsidR="003A4F34" w:rsidRPr="00B44471" w:rsidDel="00112D39">
            <w:rPr>
              <w:rFonts w:ascii="Adobe Caslon Pro" w:hAnsi="Adobe Caslon Pro" w:cstheme="minorHAnsi"/>
              <w:rPrChange w:id="3307" w:author="Sher Afghan Asad" w:date="2019-03-07T03:43:00Z">
                <w:rPr>
                  <w:rFonts w:cstheme="minorHAnsi"/>
                </w:rPr>
              </w:rPrChange>
            </w:rPr>
            <w:delText>RSF</w:delText>
          </w:r>
        </w:del>
      </w:ins>
      <w:ins w:id="3308" w:author="Bhattacharya, Joydeep [ECONS]" w:date="2019-03-04T16:22:00Z">
        <w:del w:id="3309" w:author="Sher Afghan Asad" w:date="2019-03-07T00:23:00Z">
          <w:r w:rsidR="00440AA3" w:rsidRPr="00B44471" w:rsidDel="00112D39">
            <w:rPr>
              <w:rFonts w:ascii="Adobe Caslon Pro" w:hAnsi="Adobe Caslon Pro" w:cstheme="minorHAnsi"/>
              <w:rPrChange w:id="3310" w:author="Sher Afghan Asad" w:date="2019-03-07T03:43:00Z">
                <w:rPr>
                  <w:rFonts w:cstheme="minorHAnsi"/>
                </w:rPr>
              </w:rPrChange>
            </w:rPr>
            <w:delText xml:space="preserve"> is dedicated to “strengthening the methods, data, and theoretical core of the social sciences as a means of diagnosing social problems and improving social policies</w:delText>
          </w:r>
        </w:del>
      </w:ins>
      <w:ins w:id="3311" w:author="Bhattacharya, Joydeep [ECONS]" w:date="2019-03-04T16:23:00Z">
        <w:del w:id="3312" w:author="Sher Afghan Asad" w:date="2019-03-07T00:23:00Z">
          <w:r w:rsidR="00440AA3" w:rsidRPr="00B44471" w:rsidDel="00112D39">
            <w:rPr>
              <w:rFonts w:ascii="Adobe Caslon Pro" w:hAnsi="Adobe Caslon Pro" w:cstheme="minorHAnsi"/>
              <w:rPrChange w:id="3313" w:author="Sher Afghan Asad" w:date="2019-03-07T03:43:00Z">
                <w:rPr>
                  <w:rFonts w:cstheme="minorHAnsi"/>
                </w:rPr>
              </w:rPrChange>
            </w:rPr>
            <w:delText>.” Our research proposal</w:delText>
          </w:r>
        </w:del>
      </w:ins>
      <w:ins w:id="3314" w:author="Bhattacharya, Joydeep [ECONS]" w:date="2019-03-04T16:06:00Z">
        <w:del w:id="3315" w:author="Sher Afghan Asad" w:date="2019-03-07T00:23:00Z">
          <w:r w:rsidR="003A4F34" w:rsidRPr="00B44471" w:rsidDel="00112D39">
            <w:rPr>
              <w:rFonts w:ascii="Adobe Caslon Pro" w:hAnsi="Adobe Caslon Pro" w:cstheme="minorHAnsi"/>
              <w:rPrChange w:id="3316" w:author="Sher Afghan Asad" w:date="2019-03-07T03:43:00Z">
                <w:rPr>
                  <w:rFonts w:cstheme="minorHAnsi"/>
                </w:rPr>
              </w:rPrChange>
            </w:rPr>
            <w:delText xml:space="preserve"> </w:delText>
          </w:r>
        </w:del>
      </w:ins>
      <w:ins w:id="3317" w:author="Bhattacharya, Joydeep [ECONS]" w:date="2019-03-04T16:24:00Z">
        <w:del w:id="3318" w:author="Sher Afghan Asad" w:date="2019-03-07T00:23:00Z">
          <w:r w:rsidR="00434D04" w:rsidRPr="00B44471" w:rsidDel="00112D39">
            <w:rPr>
              <w:rFonts w:ascii="Adobe Caslon Pro" w:hAnsi="Adobe Caslon Pro" w:cstheme="minorHAnsi"/>
              <w:rPrChange w:id="3319" w:author="Sher Afghan Asad" w:date="2019-03-07T03:43:00Z">
                <w:rPr>
                  <w:rFonts w:cstheme="minorHAnsi"/>
                </w:rPr>
              </w:rPrChange>
            </w:rPr>
            <w:delText>fits right into this goal of the RSF</w:delText>
          </w:r>
        </w:del>
      </w:ins>
      <w:del w:id="3320" w:author="Sher Afghan Asad" w:date="2019-03-07T00:23:00Z">
        <w:r w:rsidRPr="00B44471" w:rsidDel="00112D39">
          <w:rPr>
            <w:rFonts w:ascii="Adobe Caslon Pro" w:hAnsi="Adobe Caslon Pro" w:cstheme="minorHAnsi"/>
            <w:rPrChange w:id="3321" w:author="Sher Afghan Asad" w:date="2019-03-07T03:43:00Z">
              <w:rPr>
                <w:rFonts w:ascii="Garamond" w:hAnsi="Garamond" w:cstheme="majorBidi"/>
              </w:rPr>
            </w:rPrChange>
          </w:rPr>
          <w:delText>RSF has played an instrumental role in anchoring research on issues concerning with race and ethnicity</w:delText>
        </w:r>
        <w:r w:rsidR="002D5101" w:rsidRPr="00B44471" w:rsidDel="00112D39">
          <w:rPr>
            <w:rFonts w:ascii="Adobe Caslon Pro" w:hAnsi="Adobe Caslon Pro" w:cstheme="minorHAnsi"/>
            <w:rPrChange w:id="3322" w:author="Sher Afghan Asad" w:date="2019-03-07T03:43:00Z">
              <w:rPr>
                <w:rFonts w:ascii="Garamond" w:hAnsi="Garamond" w:cstheme="majorBidi"/>
              </w:rPr>
            </w:rPrChange>
          </w:rPr>
          <w:delText xml:space="preserve"> as well as behavioral economics</w:delText>
        </w:r>
        <w:r w:rsidRPr="00B44471" w:rsidDel="00112D39">
          <w:rPr>
            <w:rFonts w:ascii="Adobe Caslon Pro" w:hAnsi="Adobe Caslon Pro" w:cstheme="minorHAnsi"/>
            <w:rPrChange w:id="3323" w:author="Sher Afghan Asad" w:date="2019-03-07T03:43:00Z">
              <w:rPr>
                <w:rFonts w:ascii="Garamond" w:hAnsi="Garamond" w:cstheme="majorBidi"/>
              </w:rPr>
            </w:rPrChange>
          </w:rPr>
          <w:delText xml:space="preserve">. Much of this research has attempted to understand discrimination by employers towards workers. As opposed to the standard literature, </w:delText>
        </w:r>
        <w:r w:rsidRPr="00B44471" w:rsidDel="00112D39">
          <w:rPr>
            <w:rFonts w:ascii="Adobe Caslon Pro" w:hAnsi="Adobe Caslon Pro" w:cstheme="minorHAnsi"/>
            <w:noProof/>
            <w:rPrChange w:id="3324" w:author="Sher Afghan Asad" w:date="2019-03-07T03:43:00Z">
              <w:rPr>
                <w:rFonts w:ascii="Garamond" w:hAnsi="Garamond" w:cstheme="majorBidi"/>
                <w:noProof/>
              </w:rPr>
            </w:rPrChange>
          </w:rPr>
          <w:delText>our</w:delText>
        </w:r>
        <w:r w:rsidRPr="00B44471" w:rsidDel="00112D39">
          <w:rPr>
            <w:rFonts w:ascii="Adobe Caslon Pro" w:hAnsi="Adobe Caslon Pro" w:cstheme="minorHAnsi"/>
            <w:rPrChange w:id="3325" w:author="Sher Afghan Asad" w:date="2019-03-07T03:43:00Z">
              <w:rPr>
                <w:rFonts w:ascii="Garamond" w:hAnsi="Garamond" w:cstheme="majorBidi"/>
              </w:rPr>
            </w:rPrChange>
          </w:rPr>
          <w:delText xml:space="preserve"> study </w:delText>
        </w:r>
        <w:r w:rsidRPr="00B44471" w:rsidDel="00112D39">
          <w:rPr>
            <w:rFonts w:ascii="Adobe Caslon Pro" w:hAnsi="Adobe Caslon Pro" w:cstheme="minorHAnsi"/>
            <w:noProof/>
            <w:rPrChange w:id="3326" w:author="Sher Afghan Asad" w:date="2019-03-07T03:43:00Z">
              <w:rPr>
                <w:rFonts w:ascii="Garamond" w:hAnsi="Garamond" w:cstheme="majorBidi"/>
                <w:noProof/>
              </w:rPr>
            </w:rPrChange>
          </w:rPr>
          <w:delText>is</w:delText>
        </w:r>
        <w:r w:rsidRPr="00B44471" w:rsidDel="00112D39">
          <w:rPr>
            <w:rFonts w:ascii="Adobe Caslon Pro" w:hAnsi="Adobe Caslon Pro" w:cstheme="minorHAnsi"/>
            <w:rPrChange w:id="3327" w:author="Sher Afghan Asad" w:date="2019-03-07T03:43:00Z">
              <w:rPr>
                <w:rFonts w:ascii="Garamond" w:hAnsi="Garamond" w:cstheme="majorBidi"/>
              </w:rPr>
            </w:rPrChange>
          </w:rPr>
          <w:delText xml:space="preserve"> aimed </w:delText>
        </w:r>
        <w:r w:rsidRPr="00B44471" w:rsidDel="00112D39">
          <w:rPr>
            <w:rFonts w:ascii="Adobe Caslon Pro" w:hAnsi="Adobe Caslon Pro" w:cstheme="minorHAnsi"/>
            <w:noProof/>
            <w:rPrChange w:id="3328" w:author="Sher Afghan Asad" w:date="2019-03-07T03:43:00Z">
              <w:rPr>
                <w:rFonts w:ascii="Garamond" w:hAnsi="Garamond" w:cstheme="majorBidi"/>
                <w:noProof/>
              </w:rPr>
            </w:rPrChange>
          </w:rPr>
          <w:delText>to</w:delText>
        </w:r>
        <w:r w:rsidRPr="00B44471" w:rsidDel="00112D39">
          <w:rPr>
            <w:rFonts w:ascii="Adobe Caslon Pro" w:hAnsi="Adobe Caslon Pro" w:cstheme="minorHAnsi"/>
            <w:rPrChange w:id="3329" w:author="Sher Afghan Asad" w:date="2019-03-07T03:43:00Z">
              <w:rPr>
                <w:rFonts w:ascii="Garamond" w:hAnsi="Garamond" w:cstheme="majorBidi"/>
              </w:rPr>
            </w:rPrChange>
          </w:rPr>
          <w:delText xml:space="preserve"> help understand whether workers exhibit differences in preferences depending on the race of their employer.</w:delText>
        </w:r>
        <w:r w:rsidR="002D5101" w:rsidRPr="00B44471" w:rsidDel="00112D39">
          <w:rPr>
            <w:rFonts w:ascii="Adobe Caslon Pro" w:hAnsi="Adobe Caslon Pro" w:cstheme="minorHAnsi"/>
            <w:rPrChange w:id="3330" w:author="Sher Afghan Asad" w:date="2019-03-07T03:43:00Z">
              <w:rPr>
                <w:rFonts w:ascii="Garamond" w:hAnsi="Garamond" w:cstheme="majorBidi"/>
              </w:rPr>
            </w:rPrChange>
          </w:rPr>
          <w:delText xml:space="preserve"> </w:delText>
        </w:r>
        <w:r w:rsidR="000D5884" w:rsidRPr="00B44471" w:rsidDel="00112D39">
          <w:rPr>
            <w:rFonts w:ascii="Adobe Caslon Pro" w:hAnsi="Adobe Caslon Pro" w:cstheme="minorHAnsi"/>
            <w:rPrChange w:id="3331" w:author="Sher Afghan Asad" w:date="2019-03-07T03:43:00Z">
              <w:rPr>
                <w:rFonts w:ascii="Garamond" w:hAnsi="Garamond" w:cstheme="majorBidi"/>
              </w:rPr>
            </w:rPrChange>
          </w:rPr>
          <w:delText xml:space="preserve">These results may </w:delText>
        </w:r>
        <w:r w:rsidR="000D5884" w:rsidRPr="00B44471" w:rsidDel="00112D39">
          <w:rPr>
            <w:rFonts w:ascii="Adobe Caslon Pro" w:hAnsi="Adobe Caslon Pro" w:cstheme="minorHAnsi"/>
            <w:noProof/>
            <w:rPrChange w:id="3332" w:author="Sher Afghan Asad" w:date="2019-03-07T03:43:00Z">
              <w:rPr>
                <w:rFonts w:ascii="Garamond" w:hAnsi="Garamond" w:cstheme="majorBidi"/>
                <w:noProof/>
              </w:rPr>
            </w:rPrChange>
          </w:rPr>
          <w:delText>have far-reaching</w:delText>
        </w:r>
        <w:r w:rsidR="000D5884" w:rsidRPr="00B44471" w:rsidDel="00112D39">
          <w:rPr>
            <w:rFonts w:ascii="Adobe Caslon Pro" w:hAnsi="Adobe Caslon Pro" w:cstheme="minorHAnsi"/>
            <w:rPrChange w:id="3333" w:author="Sher Afghan Asad" w:date="2019-03-07T03:43:00Z">
              <w:rPr>
                <w:rFonts w:ascii="Garamond" w:hAnsi="Garamond" w:cstheme="majorBidi"/>
              </w:rPr>
            </w:rPrChange>
          </w:rPr>
          <w:delText xml:space="preserve"> implications when it </w:delText>
        </w:r>
        <w:r w:rsidR="000D5884" w:rsidRPr="00B44471" w:rsidDel="00112D39">
          <w:rPr>
            <w:rFonts w:ascii="Adobe Caslon Pro" w:hAnsi="Adobe Caslon Pro" w:cstheme="minorHAnsi"/>
            <w:noProof/>
            <w:rPrChange w:id="3334" w:author="Sher Afghan Asad" w:date="2019-03-07T03:43:00Z">
              <w:rPr>
                <w:rFonts w:ascii="Garamond" w:hAnsi="Garamond" w:cstheme="majorBidi"/>
                <w:noProof/>
              </w:rPr>
            </w:rPrChange>
          </w:rPr>
          <w:delText>comes to understanding</w:delText>
        </w:r>
        <w:r w:rsidR="000D5884" w:rsidRPr="00B44471" w:rsidDel="00112D39">
          <w:rPr>
            <w:rFonts w:ascii="Adobe Caslon Pro" w:hAnsi="Adobe Caslon Pro" w:cstheme="minorHAnsi"/>
            <w:rPrChange w:id="3335" w:author="Sher Afghan Asad" w:date="2019-03-07T03:43:00Z">
              <w:rPr>
                <w:rFonts w:ascii="Garamond" w:hAnsi="Garamond" w:cstheme="majorBidi"/>
              </w:rPr>
            </w:rPrChange>
          </w:rPr>
          <w:delText xml:space="preserve"> the so urces of employer discrimination and affirmative action policies. </w:delText>
        </w:r>
        <w:r w:rsidR="002D5101" w:rsidRPr="00B44471" w:rsidDel="00112D39">
          <w:rPr>
            <w:rFonts w:ascii="Adobe Caslon Pro" w:hAnsi="Adobe Caslon Pro" w:cstheme="minorHAnsi"/>
            <w:rPrChange w:id="3336" w:author="Sher Afghan Asad" w:date="2019-03-07T03:43:00Z">
              <w:rPr>
                <w:rFonts w:ascii="Garamond" w:hAnsi="Garamond" w:cstheme="majorBidi"/>
              </w:rPr>
            </w:rPrChange>
          </w:rPr>
          <w:delText>Behavioral Economics</w:delText>
        </w:r>
        <w:r w:rsidR="000D5884" w:rsidRPr="00B44471" w:rsidDel="00112D39">
          <w:rPr>
            <w:rFonts w:ascii="Adobe Caslon Pro" w:hAnsi="Adobe Caslon Pro" w:cstheme="minorHAnsi"/>
            <w:rPrChange w:id="3337" w:author="Sher Afghan Asad" w:date="2019-03-07T03:43:00Z">
              <w:rPr>
                <w:rFonts w:ascii="Garamond" w:hAnsi="Garamond" w:cstheme="majorBidi"/>
              </w:rPr>
            </w:rPrChange>
          </w:rPr>
          <w:delText xml:space="preserve"> and experimental methods provide us with interesting </w:delText>
        </w:r>
        <w:r w:rsidR="00871061" w:rsidRPr="00B44471" w:rsidDel="00112D39">
          <w:rPr>
            <w:rFonts w:ascii="Adobe Caslon Pro" w:hAnsi="Adobe Caslon Pro" w:cstheme="minorHAnsi"/>
            <w:rPrChange w:id="3338" w:author="Sher Afghan Asad" w:date="2019-03-07T03:43:00Z">
              <w:rPr>
                <w:rFonts w:ascii="Garamond" w:hAnsi="Garamond" w:cstheme="majorBidi"/>
              </w:rPr>
            </w:rPrChange>
          </w:rPr>
          <w:delText>possibilities and paradigms in which</w:delText>
        </w:r>
        <w:r w:rsidR="000D5884" w:rsidRPr="00B44471" w:rsidDel="00112D39">
          <w:rPr>
            <w:rFonts w:ascii="Adobe Caslon Pro" w:hAnsi="Adobe Caslon Pro" w:cstheme="minorHAnsi"/>
            <w:rPrChange w:id="3339" w:author="Sher Afghan Asad" w:date="2019-03-07T03:43:00Z">
              <w:rPr>
                <w:rFonts w:ascii="Garamond" w:hAnsi="Garamond" w:cstheme="majorBidi"/>
              </w:rPr>
            </w:rPrChange>
          </w:rPr>
          <w:delText xml:space="preserve"> data</w:delText>
        </w:r>
        <w:r w:rsidR="00871061" w:rsidRPr="00B44471" w:rsidDel="00112D39">
          <w:rPr>
            <w:rFonts w:ascii="Adobe Caslon Pro" w:hAnsi="Adobe Caslon Pro" w:cstheme="minorHAnsi"/>
            <w:rPrChange w:id="3340" w:author="Sher Afghan Asad" w:date="2019-03-07T03:43:00Z">
              <w:rPr>
                <w:rFonts w:ascii="Garamond" w:hAnsi="Garamond" w:cstheme="majorBidi"/>
              </w:rPr>
            </w:rPrChange>
          </w:rPr>
          <w:delText xml:space="preserve"> can be collected</w:delText>
        </w:r>
        <w:r w:rsidR="000D5884" w:rsidRPr="00B44471" w:rsidDel="00112D39">
          <w:rPr>
            <w:rFonts w:ascii="Adobe Caslon Pro" w:hAnsi="Adobe Caslon Pro" w:cstheme="minorHAnsi"/>
            <w:rPrChange w:id="3341" w:author="Sher Afghan Asad" w:date="2019-03-07T03:43:00Z">
              <w:rPr>
                <w:rFonts w:ascii="Garamond" w:hAnsi="Garamond" w:cstheme="majorBidi"/>
              </w:rPr>
            </w:rPrChange>
          </w:rPr>
          <w:delText xml:space="preserve">, which otherwise </w:delText>
        </w:r>
        <w:r w:rsidR="00871061" w:rsidRPr="00B44471" w:rsidDel="00112D39">
          <w:rPr>
            <w:rFonts w:ascii="Adobe Caslon Pro" w:hAnsi="Adobe Caslon Pro" w:cstheme="minorHAnsi"/>
            <w:rPrChange w:id="3342" w:author="Sher Afghan Asad" w:date="2019-03-07T03:43:00Z">
              <w:rPr>
                <w:rFonts w:ascii="Garamond" w:hAnsi="Garamond" w:cstheme="majorBidi"/>
              </w:rPr>
            </w:rPrChange>
          </w:rPr>
          <w:delText>would</w:delText>
        </w:r>
        <w:r w:rsidR="000D5884" w:rsidRPr="00B44471" w:rsidDel="00112D39">
          <w:rPr>
            <w:rFonts w:ascii="Adobe Caslon Pro" w:hAnsi="Adobe Caslon Pro" w:cstheme="minorHAnsi"/>
            <w:rPrChange w:id="3343" w:author="Sher Afghan Asad" w:date="2019-03-07T03:43:00Z">
              <w:rPr>
                <w:rFonts w:ascii="Garamond" w:hAnsi="Garamond" w:cstheme="majorBidi"/>
              </w:rPr>
            </w:rPrChange>
          </w:rPr>
          <w:delText xml:space="preserve"> </w:delText>
        </w:r>
        <w:r w:rsidR="00871061" w:rsidRPr="00B44471" w:rsidDel="00112D39">
          <w:rPr>
            <w:rFonts w:ascii="Adobe Caslon Pro" w:hAnsi="Adobe Caslon Pro" w:cstheme="minorHAnsi"/>
            <w:rPrChange w:id="3344" w:author="Sher Afghan Asad" w:date="2019-03-07T03:43:00Z">
              <w:rPr>
                <w:rFonts w:ascii="Garamond" w:hAnsi="Garamond" w:cstheme="majorBidi"/>
              </w:rPr>
            </w:rPrChange>
          </w:rPr>
          <w:delText xml:space="preserve">not </w:delText>
        </w:r>
        <w:r w:rsidR="000D5884" w:rsidRPr="00B44471" w:rsidDel="00112D39">
          <w:rPr>
            <w:rFonts w:ascii="Adobe Caslon Pro" w:hAnsi="Adobe Caslon Pro" w:cstheme="minorHAnsi"/>
            <w:rPrChange w:id="3345" w:author="Sher Afghan Asad" w:date="2019-03-07T03:43:00Z">
              <w:rPr>
                <w:rFonts w:ascii="Garamond" w:hAnsi="Garamond" w:cstheme="majorBidi"/>
              </w:rPr>
            </w:rPrChange>
          </w:rPr>
          <w:delText xml:space="preserve">have been </w:delText>
        </w:r>
        <w:r w:rsidR="00871061" w:rsidRPr="00B44471" w:rsidDel="00112D39">
          <w:rPr>
            <w:rFonts w:ascii="Adobe Caslon Pro" w:hAnsi="Adobe Caslon Pro" w:cstheme="minorHAnsi"/>
            <w:rPrChange w:id="3346" w:author="Sher Afghan Asad" w:date="2019-03-07T03:43:00Z">
              <w:rPr>
                <w:rFonts w:ascii="Garamond" w:hAnsi="Garamond" w:cstheme="majorBidi"/>
              </w:rPr>
            </w:rPrChange>
          </w:rPr>
          <w:delText>possible</w:delText>
        </w:r>
        <w:r w:rsidR="000D5884" w:rsidRPr="00B44471" w:rsidDel="00112D39">
          <w:rPr>
            <w:rFonts w:ascii="Adobe Caslon Pro" w:hAnsi="Adobe Caslon Pro" w:cstheme="minorHAnsi"/>
            <w:rPrChange w:id="3347" w:author="Sher Afghan Asad" w:date="2019-03-07T03:43:00Z">
              <w:rPr>
                <w:rFonts w:ascii="Garamond" w:hAnsi="Garamond" w:cstheme="majorBidi"/>
              </w:rPr>
            </w:rPrChange>
          </w:rPr>
          <w:delText>. The identification is also clean, thereby, making causal inference credible. The fact that we can use these tools not only to understand but also to ameliorate the social and living conditions of people in the US inspires us all the more to take up this research.</w:delText>
        </w:r>
      </w:del>
      <w:ins w:id="3348" w:author="Ritwik Banerjee" w:date="2019-03-06T11:58:00Z">
        <w:del w:id="3349" w:author="Sher Afghan Asad" w:date="2019-03-07T00:23:00Z">
          <w:r w:rsidR="00996C84" w:rsidRPr="00B44471" w:rsidDel="00112D39">
            <w:rPr>
              <w:rFonts w:ascii="Adobe Caslon Pro" w:hAnsi="Adobe Caslon Pro"/>
            </w:rPr>
            <w:delText>.</w:delText>
          </w:r>
        </w:del>
      </w:ins>
      <w:ins w:id="3350" w:author="Bhattacharya, Joydeep [ECONS]" w:date="2019-03-04T16:24:00Z">
        <w:del w:id="3351" w:author="Sher Afghan Asad" w:date="2019-03-07T00:23:00Z">
          <w:r w:rsidR="00434D04" w:rsidRPr="00B44471" w:rsidDel="00112D39">
            <w:rPr>
              <w:rFonts w:ascii="Adobe Caslon Pro" w:hAnsi="Adobe Caslon Pro" w:cstheme="minorHAnsi"/>
              <w:rPrChange w:id="3352" w:author="Sher Afghan Asad" w:date="2019-03-07T03:43:00Z">
                <w:rPr>
                  <w:rFonts w:cstheme="minorHAnsi"/>
                </w:rPr>
              </w:rPrChange>
            </w:rPr>
            <w:delText>.</w:delText>
          </w:r>
        </w:del>
      </w:ins>
    </w:p>
    <w:p w14:paraId="3817CCEC" w14:textId="5DA67976" w:rsidR="00C52AC0" w:rsidRDefault="003E1D87">
      <w:pPr>
        <w:spacing w:before="120" w:after="120" w:line="240" w:lineRule="auto"/>
        <w:jc w:val="both"/>
        <w:rPr>
          <w:ins w:id="3353" w:author="Sher Afghan Asad" w:date="2019-03-07T03:44:00Z"/>
          <w:rFonts w:ascii="Adobe Caslon Pro" w:hAnsi="Adobe Caslon Pro" w:cstheme="majorBidi"/>
        </w:rPr>
      </w:pPr>
      <w:ins w:id="3354" w:author="Sher Afghan Asad" w:date="2019-03-06T23:56:00Z">
        <w:r w:rsidRPr="00B44471">
          <w:rPr>
            <w:rFonts w:ascii="Adobe Caslon Pro" w:hAnsi="Adobe Caslon Pro" w:cstheme="minorHAnsi"/>
          </w:rPr>
          <w:t>This project is directly related to the foundation’s program on “</w:t>
        </w:r>
        <w:r w:rsidRPr="00B44471">
          <w:rPr>
            <w:rFonts w:ascii="Adobe Caslon Pro" w:hAnsi="Adobe Caslon Pro" w:cstheme="minorHAnsi"/>
            <w:noProof/>
          </w:rPr>
          <w:t>Behavioral</w:t>
        </w:r>
        <w:r w:rsidRPr="00B44471">
          <w:rPr>
            <w:rFonts w:ascii="Adobe Caslon Pro" w:hAnsi="Adobe Caslon Pro" w:cstheme="minorHAnsi"/>
          </w:rPr>
          <w:t xml:space="preserve"> Economics</w:t>
        </w:r>
        <w:r w:rsidRPr="00B44471">
          <w:rPr>
            <w:rFonts w:ascii="Adobe Caslon Pro" w:hAnsi="Adobe Caslon Pro" w:cstheme="minorHAnsi"/>
            <w:noProof/>
          </w:rPr>
          <w:t>”</w:t>
        </w:r>
      </w:ins>
      <w:ins w:id="3355" w:author="Sher Afghan Asad" w:date="2019-03-06T23:58:00Z">
        <w:r w:rsidR="00660DBA" w:rsidRPr="00B44471">
          <w:rPr>
            <w:rFonts w:ascii="Adobe Caslon Pro" w:hAnsi="Adobe Caslon Pro" w:cstheme="minorHAnsi"/>
            <w:noProof/>
          </w:rPr>
          <w:t>.</w:t>
        </w:r>
      </w:ins>
      <w:ins w:id="3356" w:author="Sher Afghan Asad" w:date="2019-03-06T23:56:00Z">
        <w:r w:rsidRPr="00B44471">
          <w:rPr>
            <w:rFonts w:ascii="Adobe Caslon Pro" w:hAnsi="Adobe Caslon Pro" w:cstheme="minorHAnsi"/>
          </w:rPr>
          <w:t xml:space="preserve"> </w:t>
        </w:r>
      </w:ins>
      <w:ins w:id="3357" w:author="Sher Afghan Asad" w:date="2019-03-06T23:58:00Z">
        <w:r w:rsidR="00660DBA" w:rsidRPr="00B44471">
          <w:rPr>
            <w:rFonts w:ascii="Adobe Caslon Pro" w:hAnsi="Adobe Caslon Pro" w:cstheme="minorHAnsi"/>
          </w:rPr>
          <w:t>We</w:t>
        </w:r>
      </w:ins>
      <w:ins w:id="3358" w:author="Sher Afghan Asad" w:date="2019-03-06T23:56:00Z">
        <w:r w:rsidRPr="00B44471">
          <w:rPr>
            <w:rFonts w:ascii="Adobe Caslon Pro" w:hAnsi="Adobe Caslon Pro" w:cstheme="minorHAnsi"/>
          </w:rPr>
          <w:t xml:space="preserve"> use insights from behavioral and experimental economics to shed light on a pressing issue in </w:t>
        </w:r>
        <w:r w:rsidRPr="00B44471">
          <w:rPr>
            <w:rFonts w:ascii="Adobe Caslon Pro" w:hAnsi="Adobe Caslon Pro" w:cstheme="minorHAnsi"/>
            <w:noProof/>
          </w:rPr>
          <w:t>American</w:t>
        </w:r>
        <w:r w:rsidRPr="00B44471">
          <w:rPr>
            <w:rFonts w:ascii="Adobe Caslon Pro" w:hAnsi="Adobe Caslon Pro" w:cstheme="minorHAnsi"/>
          </w:rPr>
          <w:t xml:space="preserve"> society, namely, racial discrimination</w:t>
        </w:r>
      </w:ins>
      <w:ins w:id="3359" w:author="Sher Afghan Asad" w:date="2019-03-06T23:57:00Z">
        <w:r w:rsidRPr="00B44471">
          <w:rPr>
            <w:rFonts w:ascii="Adobe Caslon Pro" w:hAnsi="Adobe Caslon Pro" w:cstheme="minorHAnsi"/>
          </w:rPr>
          <w:t>.</w:t>
        </w:r>
      </w:ins>
      <w:ins w:id="3360" w:author="Sher Afghan Asad" w:date="2019-03-07T00:23:00Z">
        <w:r w:rsidR="00112D39" w:rsidRPr="00B44471">
          <w:rPr>
            <w:rStyle w:val="FootnoteReference"/>
            <w:rFonts w:ascii="Adobe Caslon Pro" w:hAnsi="Adobe Caslon Pro" w:cstheme="minorHAnsi"/>
          </w:rPr>
          <w:footnoteReference w:id="6"/>
        </w:r>
      </w:ins>
      <w:ins w:id="3362" w:author="Sher Afghan Asad" w:date="2019-03-07T00:01:00Z">
        <w:r w:rsidR="00660DBA" w:rsidRPr="00B44471">
          <w:rPr>
            <w:rFonts w:ascii="Adobe Caslon Pro" w:hAnsi="Adobe Caslon Pro" w:cstheme="minorHAnsi"/>
          </w:rPr>
          <w:t xml:space="preserve"> </w:t>
        </w:r>
      </w:ins>
      <w:ins w:id="3363" w:author="Sher Afghan Asad" w:date="2019-03-07T00:20:00Z">
        <w:r w:rsidR="00112D39" w:rsidRPr="00B44471">
          <w:rPr>
            <w:rFonts w:ascii="Adobe Caslon Pro" w:hAnsi="Adobe Caslon Pro" w:cstheme="majorBidi"/>
            <w:rPrChange w:id="3364" w:author="Sher Afghan Asad" w:date="2019-03-07T03:43:00Z">
              <w:rPr>
                <w:rFonts w:ascii="Garamond" w:hAnsi="Garamond" w:cstheme="majorBidi"/>
              </w:rPr>
            </w:rPrChange>
          </w:rPr>
          <w:t xml:space="preserve">RSF has played an instrumental role in anchoring research on issues concerning with race and ethnicity as well as behavioral economics. Much of this research has attempted to understand discrimination by employers towards workers. As opposed to the standard literature, </w:t>
        </w:r>
        <w:r w:rsidR="00112D39" w:rsidRPr="00B44471">
          <w:rPr>
            <w:rFonts w:ascii="Adobe Caslon Pro" w:hAnsi="Adobe Caslon Pro" w:cstheme="majorBidi"/>
            <w:noProof/>
            <w:rPrChange w:id="3365" w:author="Sher Afghan Asad" w:date="2019-03-07T03:43:00Z">
              <w:rPr>
                <w:rFonts w:ascii="Garamond" w:hAnsi="Garamond" w:cstheme="majorBidi"/>
                <w:noProof/>
              </w:rPr>
            </w:rPrChange>
          </w:rPr>
          <w:t>our</w:t>
        </w:r>
        <w:r w:rsidR="00112D39" w:rsidRPr="00B44471">
          <w:rPr>
            <w:rFonts w:ascii="Adobe Caslon Pro" w:hAnsi="Adobe Caslon Pro" w:cstheme="majorBidi"/>
            <w:rPrChange w:id="3366" w:author="Sher Afghan Asad" w:date="2019-03-07T03:43:00Z">
              <w:rPr>
                <w:rFonts w:ascii="Garamond" w:hAnsi="Garamond" w:cstheme="majorBidi"/>
              </w:rPr>
            </w:rPrChange>
          </w:rPr>
          <w:t xml:space="preserve"> study </w:t>
        </w:r>
        <w:r w:rsidR="00112D39" w:rsidRPr="00B44471">
          <w:rPr>
            <w:rFonts w:ascii="Adobe Caslon Pro" w:hAnsi="Adobe Caslon Pro" w:cstheme="majorBidi"/>
            <w:noProof/>
            <w:rPrChange w:id="3367" w:author="Sher Afghan Asad" w:date="2019-03-07T03:43:00Z">
              <w:rPr>
                <w:rFonts w:ascii="Garamond" w:hAnsi="Garamond" w:cstheme="majorBidi"/>
                <w:noProof/>
              </w:rPr>
            </w:rPrChange>
          </w:rPr>
          <w:t>is</w:t>
        </w:r>
        <w:r w:rsidR="00112D39" w:rsidRPr="00B44471">
          <w:rPr>
            <w:rFonts w:ascii="Adobe Caslon Pro" w:hAnsi="Adobe Caslon Pro" w:cstheme="majorBidi"/>
            <w:rPrChange w:id="3368" w:author="Sher Afghan Asad" w:date="2019-03-07T03:43:00Z">
              <w:rPr>
                <w:rFonts w:ascii="Garamond" w:hAnsi="Garamond" w:cstheme="majorBidi"/>
              </w:rPr>
            </w:rPrChange>
          </w:rPr>
          <w:t xml:space="preserve"> aimed </w:t>
        </w:r>
        <w:r w:rsidR="00112D39" w:rsidRPr="00B44471">
          <w:rPr>
            <w:rFonts w:ascii="Adobe Caslon Pro" w:hAnsi="Adobe Caslon Pro" w:cstheme="majorBidi"/>
            <w:noProof/>
            <w:rPrChange w:id="3369" w:author="Sher Afghan Asad" w:date="2019-03-07T03:43:00Z">
              <w:rPr>
                <w:rFonts w:ascii="Garamond" w:hAnsi="Garamond" w:cstheme="majorBidi"/>
                <w:noProof/>
              </w:rPr>
            </w:rPrChange>
          </w:rPr>
          <w:t>to</w:t>
        </w:r>
        <w:r w:rsidR="00112D39" w:rsidRPr="00B44471">
          <w:rPr>
            <w:rFonts w:ascii="Adobe Caslon Pro" w:hAnsi="Adobe Caslon Pro" w:cstheme="majorBidi"/>
            <w:rPrChange w:id="3370" w:author="Sher Afghan Asad" w:date="2019-03-07T03:43:00Z">
              <w:rPr>
                <w:rFonts w:ascii="Garamond" w:hAnsi="Garamond" w:cstheme="majorBidi"/>
              </w:rPr>
            </w:rPrChange>
          </w:rPr>
          <w:t xml:space="preserve"> help understand whether workers exhibit differences in preferences depending on the race of their employer. These results may </w:t>
        </w:r>
        <w:r w:rsidR="00112D39" w:rsidRPr="00B44471">
          <w:rPr>
            <w:rFonts w:ascii="Adobe Caslon Pro" w:hAnsi="Adobe Caslon Pro" w:cstheme="majorBidi"/>
            <w:noProof/>
            <w:rPrChange w:id="3371" w:author="Sher Afghan Asad" w:date="2019-03-07T03:43:00Z">
              <w:rPr>
                <w:rFonts w:ascii="Garamond" w:hAnsi="Garamond" w:cstheme="majorBidi"/>
                <w:noProof/>
              </w:rPr>
            </w:rPrChange>
          </w:rPr>
          <w:t>have far-reaching</w:t>
        </w:r>
        <w:r w:rsidR="00112D39" w:rsidRPr="00B44471">
          <w:rPr>
            <w:rFonts w:ascii="Adobe Caslon Pro" w:hAnsi="Adobe Caslon Pro" w:cstheme="majorBidi"/>
            <w:rPrChange w:id="3372" w:author="Sher Afghan Asad" w:date="2019-03-07T03:43:00Z">
              <w:rPr>
                <w:rFonts w:ascii="Garamond" w:hAnsi="Garamond" w:cstheme="majorBidi"/>
              </w:rPr>
            </w:rPrChange>
          </w:rPr>
          <w:t xml:space="preserve"> implications when it </w:t>
        </w:r>
        <w:r w:rsidR="00112D39" w:rsidRPr="00B44471">
          <w:rPr>
            <w:rFonts w:ascii="Adobe Caslon Pro" w:hAnsi="Adobe Caslon Pro" w:cstheme="majorBidi"/>
            <w:noProof/>
            <w:rPrChange w:id="3373" w:author="Sher Afghan Asad" w:date="2019-03-07T03:43:00Z">
              <w:rPr>
                <w:rFonts w:ascii="Garamond" w:hAnsi="Garamond" w:cstheme="majorBidi"/>
                <w:noProof/>
              </w:rPr>
            </w:rPrChange>
          </w:rPr>
          <w:t>comes to</w:t>
        </w:r>
      </w:ins>
      <w:ins w:id="3374" w:author="Sher Afghan Asad" w:date="2019-03-07T03:41:00Z">
        <w:r w:rsidR="00AB319A" w:rsidRPr="00B44471">
          <w:rPr>
            <w:rFonts w:ascii="Adobe Caslon Pro" w:hAnsi="Adobe Caslon Pro" w:cstheme="majorBidi"/>
            <w:noProof/>
          </w:rPr>
          <w:t xml:space="preserve"> </w:t>
        </w:r>
      </w:ins>
      <w:ins w:id="3375" w:author="Sher Afghan Asad" w:date="2019-03-07T00:20:00Z">
        <w:r w:rsidR="00112D39" w:rsidRPr="00B44471">
          <w:rPr>
            <w:rFonts w:ascii="Adobe Caslon Pro" w:hAnsi="Adobe Caslon Pro" w:cstheme="majorBidi"/>
            <w:noProof/>
            <w:rPrChange w:id="3376" w:author="Sher Afghan Asad" w:date="2019-03-07T03:43:00Z">
              <w:rPr>
                <w:rFonts w:ascii="Garamond" w:hAnsi="Garamond" w:cstheme="majorBidi"/>
                <w:noProof/>
              </w:rPr>
            </w:rPrChange>
          </w:rPr>
          <w:t>understanding</w:t>
        </w:r>
        <w:r w:rsidR="00112D39" w:rsidRPr="00B44471">
          <w:rPr>
            <w:rFonts w:ascii="Adobe Caslon Pro" w:hAnsi="Adobe Caslon Pro" w:cstheme="majorBidi"/>
            <w:rPrChange w:id="3377" w:author="Sher Afghan Asad" w:date="2019-03-07T03:43:00Z">
              <w:rPr>
                <w:rFonts w:ascii="Garamond" w:hAnsi="Garamond" w:cstheme="majorBidi"/>
              </w:rPr>
            </w:rPrChange>
          </w:rPr>
          <w:t xml:space="preserve"> the sources of employer discrimination and affirmative action policies.</w:t>
        </w:r>
      </w:ins>
      <w:ins w:id="3378" w:author="Sher Afghan Asad" w:date="2019-03-07T00:21:00Z">
        <w:r w:rsidR="00112D39" w:rsidRPr="00B44471">
          <w:rPr>
            <w:rFonts w:ascii="Adobe Caslon Pro" w:hAnsi="Adobe Caslon Pro" w:cstheme="minorHAnsi"/>
          </w:rPr>
          <w:t xml:space="preserve"> </w:t>
        </w:r>
      </w:ins>
      <w:ins w:id="3379" w:author="Sher Afghan Asad" w:date="2019-03-06T23:47:00Z">
        <w:r w:rsidR="00472610" w:rsidRPr="00B44471">
          <w:rPr>
            <w:rFonts w:ascii="Adobe Caslon Pro" w:hAnsi="Adobe Caslon Pro"/>
          </w:rPr>
          <w:t xml:space="preserve">We </w:t>
        </w:r>
        <w:r w:rsidRPr="00B44471">
          <w:rPr>
            <w:rFonts w:ascii="Adobe Caslon Pro" w:hAnsi="Adobe Caslon Pro"/>
          </w:rPr>
          <w:t>use the scholarship from psychology to study discrimination</w:t>
        </w:r>
      </w:ins>
      <w:ins w:id="3380" w:author="Sher Afghan Asad" w:date="2019-03-06T23:49:00Z">
        <w:r w:rsidRPr="00B44471">
          <w:rPr>
            <w:rFonts w:ascii="Adobe Caslon Pro" w:hAnsi="Adobe Caslon Pro"/>
          </w:rPr>
          <w:t xml:space="preserve"> </w:t>
        </w:r>
      </w:ins>
      <w:ins w:id="3381" w:author="Sher Afghan Asad" w:date="2019-03-06T23:52:00Z">
        <w:r w:rsidRPr="00B44471">
          <w:rPr>
            <w:rFonts w:ascii="Adobe Caslon Pro" w:hAnsi="Adobe Caslon Pro"/>
          </w:rPr>
          <w:t>which describes socialization and</w:t>
        </w:r>
      </w:ins>
      <w:ins w:id="3382" w:author="Sher Afghan Asad" w:date="2019-03-06T23:49:00Z">
        <w:r w:rsidRPr="00B44471">
          <w:rPr>
            <w:rFonts w:ascii="Adobe Caslon Pro" w:hAnsi="Adobe Caslon Pro"/>
          </w:rPr>
          <w:t xml:space="preserve"> social norms as being the dominant drivers of discrimination. </w:t>
        </w:r>
      </w:ins>
      <w:ins w:id="3383" w:author="Sher Afghan Asad" w:date="2019-03-06T23:50:00Z">
        <w:r w:rsidRPr="00B44471">
          <w:rPr>
            <w:rFonts w:ascii="Adobe Caslon Pro" w:hAnsi="Adobe Caslon Pro"/>
          </w:rPr>
          <w:t>Influential work in psychology</w:t>
        </w:r>
      </w:ins>
      <w:ins w:id="3384" w:author="Sher Afghan Asad" w:date="2019-03-07T00:02:00Z">
        <w:r w:rsidR="00660DBA" w:rsidRPr="00B44471">
          <w:rPr>
            <w:rFonts w:ascii="Adobe Caslon Pro" w:hAnsi="Adobe Caslon Pro"/>
          </w:rPr>
          <w:t xml:space="preserve"> </w:t>
        </w:r>
      </w:ins>
      <w:ins w:id="3385" w:author="Sher Afghan Asad" w:date="2019-03-06T23:50:00Z">
        <w:r w:rsidRPr="00B44471">
          <w:rPr>
            <w:rFonts w:ascii="Adobe Caslon Pro" w:hAnsi="Adobe Caslon Pro"/>
          </w:rPr>
          <w:t xml:space="preserve">has demonstrated that </w:t>
        </w:r>
      </w:ins>
      <w:ins w:id="3386" w:author="Sher Afghan Asad" w:date="2019-03-06T23:51:00Z">
        <w:r w:rsidRPr="00B44471">
          <w:rPr>
            <w:rFonts w:ascii="Adobe Caslon Pro" w:hAnsi="Adobe Caslon Pro"/>
            <w:noProof/>
          </w:rPr>
          <w:t>social</w:t>
        </w:r>
        <w:r w:rsidRPr="00B44471">
          <w:rPr>
            <w:rFonts w:ascii="Adobe Caslon Pro" w:hAnsi="Adobe Caslon Pro"/>
          </w:rPr>
          <w:t xml:space="preserve"> identity plays a key role in the process underlying prejudice. </w:t>
        </w:r>
      </w:ins>
      <w:ins w:id="3387" w:author="Sher Afghan Asad" w:date="2019-03-07T00:04:00Z">
        <w:r w:rsidR="00660DBA" w:rsidRPr="00B44471">
          <w:rPr>
            <w:rFonts w:ascii="Adobe Caslon Pro" w:hAnsi="Adobe Caslon Pro"/>
          </w:rPr>
          <w:t>Our</w:t>
        </w:r>
      </w:ins>
      <w:ins w:id="3388" w:author="Sher Afghan Asad" w:date="2019-03-07T00:09:00Z">
        <w:r w:rsidR="00982B4B" w:rsidRPr="00B44471">
          <w:rPr>
            <w:rFonts w:ascii="Adobe Caslon Pro" w:hAnsi="Adobe Caslon Pro"/>
          </w:rPr>
          <w:t xml:space="preserve"> unobtrusive</w:t>
        </w:r>
      </w:ins>
      <w:ins w:id="3389" w:author="Sher Afghan Asad" w:date="2019-03-07T00:04:00Z">
        <w:r w:rsidR="00660DBA" w:rsidRPr="00B44471">
          <w:rPr>
            <w:rFonts w:ascii="Adobe Caslon Pro" w:hAnsi="Adobe Caslon Pro"/>
          </w:rPr>
          <w:t xml:space="preserve"> race revelation mechanism </w:t>
        </w:r>
        <w:r w:rsidR="00660DBA" w:rsidRPr="00B44471">
          <w:rPr>
            <w:rFonts w:ascii="Adobe Caslon Pro" w:hAnsi="Adobe Caslon Pro"/>
            <w:noProof/>
          </w:rPr>
          <w:t>is base</w:t>
        </w:r>
      </w:ins>
      <w:ins w:id="3390" w:author="Sher Afghan Asad" w:date="2019-03-07T00:05:00Z">
        <w:r w:rsidR="00660DBA" w:rsidRPr="00B44471">
          <w:rPr>
            <w:rFonts w:ascii="Adobe Caslon Pro" w:hAnsi="Adobe Caslon Pro"/>
            <w:noProof/>
          </w:rPr>
          <w:t>d</w:t>
        </w:r>
        <w:r w:rsidR="00660DBA" w:rsidRPr="00B44471">
          <w:rPr>
            <w:rFonts w:ascii="Adobe Caslon Pro" w:hAnsi="Adobe Caslon Pro"/>
          </w:rPr>
          <w:t xml:space="preserve"> on </w:t>
        </w:r>
      </w:ins>
      <w:ins w:id="3391" w:author="Sher Afghan Asad" w:date="2019-03-07T03:42:00Z">
        <w:r w:rsidR="001979FA" w:rsidRPr="00B44471">
          <w:rPr>
            <w:rFonts w:ascii="Adobe Caslon Pro" w:hAnsi="Adobe Caslon Pro"/>
          </w:rPr>
          <w:t xml:space="preserve">a </w:t>
        </w:r>
      </w:ins>
      <w:ins w:id="3392" w:author="Sher Afghan Asad" w:date="2019-03-07T00:05:00Z">
        <w:r w:rsidR="00660DBA" w:rsidRPr="00B44471">
          <w:rPr>
            <w:rFonts w:ascii="Adobe Caslon Pro" w:hAnsi="Adobe Caslon Pro"/>
            <w:noProof/>
          </w:rPr>
          <w:t>psychological</w:t>
        </w:r>
        <w:r w:rsidR="00660DBA" w:rsidRPr="00B44471">
          <w:rPr>
            <w:rFonts w:ascii="Adobe Caslon Pro" w:hAnsi="Adobe Caslon Pro"/>
          </w:rPr>
          <w:t xml:space="preserve"> finding that unconscious and</w:t>
        </w:r>
      </w:ins>
      <w:ins w:id="3393" w:author="Sher Afghan Asad" w:date="2019-03-07T00:07:00Z">
        <w:r w:rsidR="00660DBA" w:rsidRPr="00B44471">
          <w:rPr>
            <w:rFonts w:ascii="Adobe Caslon Pro" w:hAnsi="Adobe Caslon Pro" w:cs="AdvOTce2aec1c"/>
            <w:rPrChange w:id="3394" w:author="Sher Afghan Asad" w:date="2019-03-07T03:43:00Z">
              <w:rPr>
                <w:rFonts w:ascii="AdvOTce2aec1c" w:hAnsi="AdvOTce2aec1c" w:cs="AdvOTce2aec1c"/>
              </w:rPr>
            </w:rPrChange>
          </w:rPr>
          <w:t xml:space="preserve"> unintentional forms of biases can </w:t>
        </w:r>
      </w:ins>
      <w:ins w:id="3395" w:author="Sher Afghan Asad" w:date="2019-03-07T00:08:00Z">
        <w:r w:rsidR="00660DBA" w:rsidRPr="00B44471">
          <w:rPr>
            <w:rFonts w:ascii="Adobe Caslon Pro" w:hAnsi="Adobe Caslon Pro" w:cs="AdvOTce2aec1c"/>
            <w:rPrChange w:id="3396" w:author="Sher Afghan Asad" w:date="2019-03-07T03:43:00Z">
              <w:rPr>
                <w:rFonts w:ascii="AdvOTce2aec1c" w:hAnsi="AdvOTce2aec1c" w:cs="AdvOTce2aec1c"/>
              </w:rPr>
            </w:rPrChange>
          </w:rPr>
          <w:t xml:space="preserve">lead people to behave in ways that </w:t>
        </w:r>
        <w:r w:rsidR="00982B4B" w:rsidRPr="00B44471">
          <w:rPr>
            <w:rFonts w:ascii="Adobe Caslon Pro" w:hAnsi="Adobe Caslon Pro" w:cs="AdvOTce2aec1c"/>
            <w:rPrChange w:id="3397" w:author="Sher Afghan Asad" w:date="2019-03-07T03:43:00Z">
              <w:rPr>
                <w:rFonts w:ascii="AdvOTce2aec1c" w:hAnsi="AdvOTce2aec1c" w:cs="AdvOTce2aec1c"/>
              </w:rPr>
            </w:rPrChange>
          </w:rPr>
          <w:t>are unrelated or even sometimes opposed to their explicit views or self-interest</w:t>
        </w:r>
      </w:ins>
      <w:ins w:id="3398" w:author="Sher Afghan Asad" w:date="2019-03-07T03:26:00Z">
        <w:r w:rsidR="005F56A4" w:rsidRPr="00B44471">
          <w:rPr>
            <w:rFonts w:ascii="Adobe Caslon Pro" w:hAnsi="Adobe Caslon Pro" w:cs="AdvOTce2aec1c"/>
          </w:rPr>
          <w:t>.</w:t>
        </w:r>
      </w:ins>
      <w:ins w:id="3399" w:author="Sher Afghan Asad" w:date="2019-03-07T00:08:00Z">
        <w:r w:rsidR="00982B4B" w:rsidRPr="00B44471">
          <w:rPr>
            <w:rFonts w:ascii="Adobe Caslon Pro" w:hAnsi="Adobe Caslon Pro" w:cs="AdvOTce2aec1c"/>
            <w:rPrChange w:id="3400" w:author="Sher Afghan Asad" w:date="2019-03-07T03:43:00Z">
              <w:rPr>
                <w:rFonts w:ascii="AdvOTce2aec1c" w:hAnsi="AdvOTce2aec1c" w:cs="AdvOTce2aec1c"/>
              </w:rPr>
            </w:rPrChange>
          </w:rPr>
          <w:t xml:space="preserve"> </w:t>
        </w:r>
      </w:ins>
      <w:ins w:id="3401" w:author="Sher Afghan Asad" w:date="2019-03-07T00:09:00Z">
        <w:r w:rsidR="00982B4B" w:rsidRPr="00B44471">
          <w:rPr>
            <w:rFonts w:ascii="Adobe Caslon Pro" w:hAnsi="Adobe Caslon Pro" w:cs="AdvOTce2aec1c"/>
            <w:rPrChange w:id="3402" w:author="Sher Afghan Asad" w:date="2019-03-07T03:43:00Z">
              <w:rPr>
                <w:rFonts w:ascii="AdvOTce2aec1c" w:hAnsi="AdvOTce2aec1c" w:cs="AdvOTce2aec1c"/>
              </w:rPr>
            </w:rPrChange>
          </w:rPr>
          <w:t>This research will help provide evidence to</w:t>
        </w:r>
      </w:ins>
      <w:ins w:id="3403" w:author="Sher Afghan Asad" w:date="2019-03-07T00:10:00Z">
        <w:r w:rsidR="00982B4B" w:rsidRPr="00B44471">
          <w:rPr>
            <w:rFonts w:ascii="Adobe Caslon Pro" w:hAnsi="Adobe Caslon Pro" w:cs="AdvOTce2aec1c"/>
            <w:rPrChange w:id="3404" w:author="Sher Afghan Asad" w:date="2019-03-07T03:43:00Z">
              <w:rPr>
                <w:rFonts w:ascii="AdvOTce2aec1c" w:hAnsi="AdvOTce2aec1c" w:cs="AdvOTce2aec1c"/>
              </w:rPr>
            </w:rPrChange>
          </w:rPr>
          <w:t xml:space="preserve"> th</w:t>
        </w:r>
      </w:ins>
      <w:ins w:id="3405" w:author="Sher Afghan Asad" w:date="2019-03-07T03:26:00Z">
        <w:r w:rsidR="005F56A4" w:rsidRPr="00B44471">
          <w:rPr>
            <w:rFonts w:ascii="Adobe Caslon Pro" w:hAnsi="Adobe Caslon Pro" w:cs="AdvOTce2aec1c"/>
          </w:rPr>
          <w:t>e</w:t>
        </w:r>
      </w:ins>
      <w:ins w:id="3406" w:author="Sher Afghan Asad" w:date="2019-03-07T00:10:00Z">
        <w:r w:rsidR="00982B4B" w:rsidRPr="00B44471">
          <w:rPr>
            <w:rFonts w:ascii="Adobe Caslon Pro" w:hAnsi="Adobe Caslon Pro" w:cs="AdvOTce2aec1c"/>
            <w:rPrChange w:id="3407" w:author="Sher Afghan Asad" w:date="2019-03-07T03:43:00Z">
              <w:rPr>
                <w:rFonts w:ascii="AdvOTce2aec1c" w:hAnsi="AdvOTce2aec1c" w:cs="AdvOTce2aec1c"/>
              </w:rPr>
            </w:rPrChange>
          </w:rPr>
          <w:t>se psychological mechanisms in the</w:t>
        </w:r>
      </w:ins>
      <w:ins w:id="3408" w:author="Sher Afghan Asad" w:date="2019-03-07T03:26:00Z">
        <w:r w:rsidR="005F56A4" w:rsidRPr="00B44471">
          <w:rPr>
            <w:rFonts w:ascii="Adobe Caslon Pro" w:hAnsi="Adobe Caslon Pro" w:cs="AdvOTce2aec1c"/>
          </w:rPr>
          <w:t xml:space="preserve"> setting of</w:t>
        </w:r>
      </w:ins>
      <w:ins w:id="3409" w:author="Sher Afghan Asad" w:date="2019-03-07T00:10:00Z">
        <w:r w:rsidR="00982B4B" w:rsidRPr="00B44471">
          <w:rPr>
            <w:rFonts w:ascii="Adobe Caslon Pro" w:hAnsi="Adobe Caslon Pro" w:cs="AdvOTce2aec1c"/>
            <w:rPrChange w:id="3410" w:author="Sher Afghan Asad" w:date="2019-03-07T03:43:00Z">
              <w:rPr>
                <w:rFonts w:ascii="AdvOTce2aec1c" w:hAnsi="AdvOTce2aec1c" w:cs="AdvOTce2aec1c"/>
              </w:rPr>
            </w:rPrChange>
          </w:rPr>
          <w:t xml:space="preserve"> </w:t>
        </w:r>
      </w:ins>
      <w:ins w:id="3411" w:author="Sher Afghan Asad" w:date="2019-03-07T03:42:00Z">
        <w:r w:rsidR="001979FA" w:rsidRPr="00B44471">
          <w:rPr>
            <w:rFonts w:ascii="Adobe Caslon Pro" w:hAnsi="Adobe Caslon Pro" w:cs="AdvOTce2aec1c"/>
          </w:rPr>
          <w:t xml:space="preserve">the </w:t>
        </w:r>
      </w:ins>
      <w:ins w:id="3412" w:author="Sher Afghan Asad" w:date="2019-03-07T00:21:00Z">
        <w:r w:rsidR="00112D39" w:rsidRPr="00B44471">
          <w:rPr>
            <w:rFonts w:ascii="Adobe Caslon Pro" w:hAnsi="Adobe Caslon Pro" w:cs="AdvOTce2aec1c"/>
            <w:noProof/>
            <w:rPrChange w:id="3413" w:author="Sher Afghan Asad" w:date="2019-03-07T03:43:00Z">
              <w:rPr>
                <w:rFonts w:ascii="AdvOTce2aec1c" w:hAnsi="AdvOTce2aec1c" w:cs="AdvOTce2aec1c"/>
              </w:rPr>
            </w:rPrChange>
          </w:rPr>
          <w:t>online</w:t>
        </w:r>
        <w:r w:rsidR="00112D39" w:rsidRPr="00B44471">
          <w:rPr>
            <w:rFonts w:ascii="Adobe Caslon Pro" w:hAnsi="Adobe Caslon Pro" w:cs="AdvOTce2aec1c"/>
            <w:rPrChange w:id="3414" w:author="Sher Afghan Asad" w:date="2019-03-07T03:43:00Z">
              <w:rPr>
                <w:rFonts w:ascii="AdvOTce2aec1c" w:hAnsi="AdvOTce2aec1c" w:cs="AdvOTce2aec1c"/>
              </w:rPr>
            </w:rPrChange>
          </w:rPr>
          <w:t xml:space="preserve"> </w:t>
        </w:r>
      </w:ins>
      <w:ins w:id="3415" w:author="Sher Afghan Asad" w:date="2019-03-07T00:10:00Z">
        <w:r w:rsidR="00982B4B" w:rsidRPr="00B44471">
          <w:rPr>
            <w:rFonts w:ascii="Adobe Caslon Pro" w:hAnsi="Adobe Caslon Pro" w:cs="AdvOTce2aec1c"/>
            <w:rPrChange w:id="3416" w:author="Sher Afghan Asad" w:date="2019-03-07T03:43:00Z">
              <w:rPr>
                <w:rFonts w:ascii="AdvOTce2aec1c" w:hAnsi="AdvOTce2aec1c" w:cs="AdvOTce2aec1c"/>
              </w:rPr>
            </w:rPrChange>
          </w:rPr>
          <w:t xml:space="preserve">labor market. </w:t>
        </w:r>
      </w:ins>
      <w:ins w:id="3417" w:author="Sher Afghan Asad" w:date="2019-03-07T00:21:00Z">
        <w:r w:rsidR="00112D39" w:rsidRPr="00B44471">
          <w:rPr>
            <w:rFonts w:ascii="Adobe Caslon Pro" w:hAnsi="Adobe Caslon Pro" w:cstheme="majorBidi"/>
            <w:rPrChange w:id="3418" w:author="Sher Afghan Asad" w:date="2019-03-07T03:43:00Z">
              <w:rPr>
                <w:rFonts w:ascii="Garamond" w:hAnsi="Garamond" w:cstheme="majorBidi"/>
              </w:rPr>
            </w:rPrChange>
          </w:rPr>
          <w:t xml:space="preserve">Behavioral Economics and experimental methods provide us with interesting possibilities and paradigms in which data can </w:t>
        </w:r>
        <w:r w:rsidR="00112D39" w:rsidRPr="00B44471">
          <w:rPr>
            <w:rFonts w:ascii="Adobe Caslon Pro" w:hAnsi="Adobe Caslon Pro" w:cstheme="majorBidi"/>
            <w:noProof/>
            <w:rPrChange w:id="3419" w:author="Sher Afghan Asad" w:date="2019-03-07T03:43:00Z">
              <w:rPr>
                <w:rFonts w:ascii="Garamond" w:hAnsi="Garamond" w:cstheme="majorBidi"/>
              </w:rPr>
            </w:rPrChange>
          </w:rPr>
          <w:t>be collected</w:t>
        </w:r>
        <w:r w:rsidR="00112D39" w:rsidRPr="00B44471">
          <w:rPr>
            <w:rFonts w:ascii="Adobe Caslon Pro" w:hAnsi="Adobe Caslon Pro" w:cstheme="majorBidi"/>
            <w:rPrChange w:id="3420" w:author="Sher Afghan Asad" w:date="2019-03-07T03:43:00Z">
              <w:rPr>
                <w:rFonts w:ascii="Garamond" w:hAnsi="Garamond" w:cstheme="majorBidi"/>
              </w:rPr>
            </w:rPrChange>
          </w:rPr>
          <w:t xml:space="preserve">, which otherwise would not have been possible. The identification is also clean, thereby, making causal inference credible. The fact that we can use these tools not only to understand but also to ameliorate the social and living conditions of people in the US inspires us </w:t>
        </w:r>
      </w:ins>
      <w:ins w:id="3421" w:author="Sher Afghan Asad" w:date="2019-03-07T03:27:00Z">
        <w:r w:rsidR="005F56A4" w:rsidRPr="00B44471">
          <w:rPr>
            <w:rFonts w:ascii="Adobe Caslon Pro" w:hAnsi="Adobe Caslon Pro" w:cstheme="majorBidi"/>
          </w:rPr>
          <w:t>more</w:t>
        </w:r>
      </w:ins>
      <w:ins w:id="3422" w:author="Sher Afghan Asad" w:date="2019-03-07T00:21:00Z">
        <w:r w:rsidR="00112D39" w:rsidRPr="00B44471">
          <w:rPr>
            <w:rFonts w:ascii="Adobe Caslon Pro" w:hAnsi="Adobe Caslon Pro" w:cstheme="majorBidi"/>
            <w:rPrChange w:id="3423" w:author="Sher Afghan Asad" w:date="2019-03-07T03:43:00Z">
              <w:rPr>
                <w:rFonts w:ascii="Garamond" w:hAnsi="Garamond" w:cstheme="majorBidi"/>
              </w:rPr>
            </w:rPrChange>
          </w:rPr>
          <w:t xml:space="preserve"> to take up this </w:t>
        </w:r>
        <w:commentRangeStart w:id="3424"/>
        <w:r w:rsidR="00112D39" w:rsidRPr="00B44471">
          <w:rPr>
            <w:rFonts w:ascii="Adobe Caslon Pro" w:hAnsi="Adobe Caslon Pro" w:cstheme="majorBidi"/>
            <w:rPrChange w:id="3425" w:author="Sher Afghan Asad" w:date="2019-03-07T03:43:00Z">
              <w:rPr>
                <w:rFonts w:ascii="Garamond" w:hAnsi="Garamond" w:cstheme="majorBidi"/>
              </w:rPr>
            </w:rPrChange>
          </w:rPr>
          <w:t>research</w:t>
        </w:r>
        <w:commentRangeEnd w:id="3424"/>
        <w:r w:rsidR="00112D39" w:rsidRPr="00B44471">
          <w:rPr>
            <w:rStyle w:val="CommentReference"/>
            <w:rFonts w:ascii="Adobe Caslon Pro" w:hAnsi="Adobe Caslon Pro"/>
            <w:sz w:val="22"/>
            <w:szCs w:val="22"/>
            <w:rPrChange w:id="3426" w:author="Sher Afghan Asad" w:date="2019-03-07T03:43:00Z">
              <w:rPr>
                <w:rStyle w:val="CommentReference"/>
              </w:rPr>
            </w:rPrChange>
          </w:rPr>
          <w:commentReference w:id="3424"/>
        </w:r>
        <w:r w:rsidR="00112D39" w:rsidRPr="00B44471">
          <w:rPr>
            <w:rFonts w:ascii="Adobe Caslon Pro" w:hAnsi="Adobe Caslon Pro" w:cstheme="majorBidi"/>
            <w:rPrChange w:id="3427" w:author="Sher Afghan Asad" w:date="2019-03-07T03:43:00Z">
              <w:rPr>
                <w:rFonts w:ascii="Garamond" w:hAnsi="Garamond" w:cstheme="majorBidi"/>
              </w:rPr>
            </w:rPrChange>
          </w:rPr>
          <w:t xml:space="preserve">. </w:t>
        </w:r>
      </w:ins>
      <w:ins w:id="3428" w:author="Sher Afghan Asad" w:date="2019-03-07T03:44:00Z">
        <w:r w:rsidR="00C52AC0">
          <w:rPr>
            <w:rFonts w:ascii="Adobe Caslon Pro" w:hAnsi="Adobe Caslon Pro" w:cstheme="majorBidi"/>
          </w:rPr>
          <w:br w:type="page"/>
        </w:r>
      </w:ins>
    </w:p>
    <w:p w14:paraId="77EF6B9E" w14:textId="7E56D015" w:rsidR="00C52AC0" w:rsidRPr="00C52AC0" w:rsidRDefault="00C52AC0">
      <w:pPr>
        <w:widowControl w:val="0"/>
        <w:autoSpaceDE w:val="0"/>
        <w:autoSpaceDN w:val="0"/>
        <w:adjustRightInd w:val="0"/>
        <w:spacing w:before="120" w:after="120" w:line="240" w:lineRule="auto"/>
        <w:ind w:left="480" w:hanging="480"/>
        <w:jc w:val="center"/>
        <w:rPr>
          <w:ins w:id="3429" w:author="Sher Afghan Asad" w:date="2019-03-07T03:45:00Z"/>
          <w:rFonts w:ascii="Adobe Caslon Pro" w:hAnsi="Adobe Caslon Pro" w:cstheme="majorBidi"/>
          <w:b/>
          <w:bCs/>
          <w:sz w:val="24"/>
          <w:szCs w:val="24"/>
          <w:rPrChange w:id="3430" w:author="Sher Afghan Asad" w:date="2019-03-07T03:45:00Z">
            <w:rPr>
              <w:ins w:id="3431" w:author="Sher Afghan Asad" w:date="2019-03-07T03:45:00Z"/>
              <w:rFonts w:ascii="Adobe Caslon Pro" w:hAnsi="Adobe Caslon Pro" w:cstheme="majorBidi"/>
            </w:rPr>
          </w:rPrChange>
        </w:rPr>
        <w:pPrChange w:id="3432" w:author="Sher Afghan Asad" w:date="2019-03-07T03:45:00Z">
          <w:pPr>
            <w:widowControl w:val="0"/>
            <w:autoSpaceDE w:val="0"/>
            <w:autoSpaceDN w:val="0"/>
            <w:adjustRightInd w:val="0"/>
            <w:spacing w:before="120" w:after="120" w:line="240" w:lineRule="auto"/>
            <w:ind w:left="480" w:hanging="480"/>
          </w:pPr>
        </w:pPrChange>
      </w:pPr>
      <w:ins w:id="3433" w:author="Sher Afghan Asad" w:date="2019-03-07T03:45:00Z">
        <w:r w:rsidRPr="00C52AC0">
          <w:rPr>
            <w:rFonts w:ascii="Adobe Caslon Pro" w:hAnsi="Adobe Caslon Pro" w:cstheme="majorBidi"/>
            <w:b/>
            <w:bCs/>
            <w:sz w:val="24"/>
            <w:szCs w:val="24"/>
            <w:rPrChange w:id="3434" w:author="Sher Afghan Asad" w:date="2019-03-07T03:45:00Z">
              <w:rPr>
                <w:rFonts w:ascii="Adobe Caslon Pro" w:hAnsi="Adobe Caslon Pro" w:cstheme="majorBidi"/>
              </w:rPr>
            </w:rPrChange>
          </w:rPr>
          <w:lastRenderedPageBreak/>
          <w:t>References</w:t>
        </w:r>
      </w:ins>
    </w:p>
    <w:p w14:paraId="35137646" w14:textId="3095A533" w:rsidR="00C52AC0" w:rsidRPr="00C52AC0" w:rsidRDefault="00C52AC0" w:rsidP="00C52AC0">
      <w:pPr>
        <w:widowControl w:val="0"/>
        <w:autoSpaceDE w:val="0"/>
        <w:autoSpaceDN w:val="0"/>
        <w:adjustRightInd w:val="0"/>
        <w:spacing w:before="120" w:after="120" w:line="240" w:lineRule="auto"/>
        <w:ind w:left="480" w:hanging="480"/>
        <w:rPr>
          <w:rFonts w:ascii="Adobe Caslon Pro" w:hAnsi="Adobe Caslon Pro" w:cs="Times New Roman"/>
          <w:noProof/>
          <w:szCs w:val="24"/>
        </w:rPr>
      </w:pPr>
      <w:ins w:id="3435" w:author="Sher Afghan Asad" w:date="2019-03-07T03:44:00Z">
        <w:r>
          <w:rPr>
            <w:rFonts w:ascii="Adobe Caslon Pro" w:hAnsi="Adobe Caslon Pro" w:cstheme="majorBidi"/>
          </w:rPr>
          <w:fldChar w:fldCharType="begin" w:fldLock="1"/>
        </w:r>
        <w:r>
          <w:rPr>
            <w:rFonts w:ascii="Adobe Caslon Pro" w:hAnsi="Adobe Caslon Pro" w:cstheme="majorBidi"/>
          </w:rPr>
          <w:instrText xml:space="preserve">ADDIN Mendeley Bibliography CSL_BIBLIOGRAPHY </w:instrText>
        </w:r>
      </w:ins>
      <w:r>
        <w:rPr>
          <w:rFonts w:ascii="Adobe Caslon Pro" w:hAnsi="Adobe Caslon Pro" w:cstheme="majorBidi"/>
        </w:rPr>
        <w:fldChar w:fldCharType="separate"/>
      </w:r>
      <w:r w:rsidRPr="00C52AC0">
        <w:rPr>
          <w:rFonts w:ascii="Adobe Caslon Pro" w:hAnsi="Adobe Caslon Pro" w:cs="Times New Roman"/>
          <w:noProof/>
          <w:szCs w:val="24"/>
        </w:rPr>
        <w:t xml:space="preserve">Ayalew, S., Manian, S., &amp; Sheth, K. (2018). Discrimination from Below: Experimental Evidence on Female Leadership in Ethiopia. </w:t>
      </w:r>
      <w:r w:rsidRPr="00C52AC0">
        <w:rPr>
          <w:rFonts w:ascii="Adobe Caslon Pro" w:hAnsi="Adobe Caslon Pro" w:cs="Times New Roman"/>
          <w:i/>
          <w:iCs/>
          <w:noProof/>
          <w:szCs w:val="24"/>
        </w:rPr>
        <w:t>Mimeo</w:t>
      </w:r>
      <w:r w:rsidRPr="00C52AC0">
        <w:rPr>
          <w:rFonts w:ascii="Adobe Caslon Pro" w:hAnsi="Adobe Caslon Pro" w:cs="Times New Roman"/>
          <w:noProof/>
          <w:szCs w:val="24"/>
        </w:rPr>
        <w:t>, 1–37.</w:t>
      </w:r>
    </w:p>
    <w:p w14:paraId="46AD2BD4" w14:textId="77777777" w:rsidR="00C52AC0" w:rsidRPr="00C52AC0" w:rsidRDefault="00C52AC0" w:rsidP="00C52AC0">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C52AC0">
        <w:rPr>
          <w:rFonts w:ascii="Adobe Caslon Pro" w:hAnsi="Adobe Caslon Pro" w:cs="Times New Roman"/>
          <w:noProof/>
          <w:szCs w:val="24"/>
        </w:rPr>
        <w:t xml:space="preserve">Becker, G. S. (1957). </w:t>
      </w:r>
      <w:r w:rsidRPr="00C52AC0">
        <w:rPr>
          <w:rFonts w:ascii="Adobe Caslon Pro" w:hAnsi="Adobe Caslon Pro" w:cs="Times New Roman"/>
          <w:i/>
          <w:iCs/>
          <w:noProof/>
          <w:szCs w:val="24"/>
        </w:rPr>
        <w:t>The economics of discrimination</w:t>
      </w:r>
      <w:r w:rsidRPr="00C52AC0">
        <w:rPr>
          <w:rFonts w:ascii="Adobe Caslon Pro" w:hAnsi="Adobe Caslon Pro" w:cs="Times New Roman"/>
          <w:noProof/>
          <w:szCs w:val="24"/>
        </w:rPr>
        <w:t>. University of Chicago Press.</w:t>
      </w:r>
    </w:p>
    <w:p w14:paraId="7C773A08" w14:textId="77777777" w:rsidR="00C52AC0" w:rsidRPr="00C52AC0" w:rsidRDefault="00C52AC0" w:rsidP="00C52AC0">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C52AC0">
        <w:rPr>
          <w:rFonts w:ascii="Adobe Caslon Pro" w:hAnsi="Adobe Caslon Pro" w:cs="Times New Roman"/>
          <w:noProof/>
          <w:szCs w:val="24"/>
        </w:rPr>
        <w:t xml:space="preserve">Bertrand, M., Chugh, D., &amp; Mullainathan, S. (2005). Implicit Discrimination. </w:t>
      </w:r>
      <w:r w:rsidRPr="00C52AC0">
        <w:rPr>
          <w:rFonts w:ascii="Adobe Caslon Pro" w:hAnsi="Adobe Caslon Pro" w:cs="Times New Roman"/>
          <w:i/>
          <w:iCs/>
          <w:noProof/>
          <w:szCs w:val="24"/>
        </w:rPr>
        <w:t>American Economic Review</w:t>
      </w:r>
      <w:r w:rsidRPr="00C52AC0">
        <w:rPr>
          <w:rFonts w:ascii="Adobe Caslon Pro" w:hAnsi="Adobe Caslon Pro" w:cs="Times New Roman"/>
          <w:noProof/>
          <w:szCs w:val="24"/>
        </w:rPr>
        <w:t>. https://doi.org/10.1257/000282805774670365</w:t>
      </w:r>
    </w:p>
    <w:p w14:paraId="04FA32D4" w14:textId="77777777" w:rsidR="00C52AC0" w:rsidRPr="00C52AC0" w:rsidRDefault="00C52AC0" w:rsidP="00C52AC0">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C52AC0">
        <w:rPr>
          <w:rFonts w:ascii="Adobe Caslon Pro" w:hAnsi="Adobe Caslon Pro" w:cs="Times New Roman"/>
          <w:noProof/>
          <w:szCs w:val="24"/>
        </w:rPr>
        <w:t xml:space="preserve">Dellavigna, S., &amp; Pope, D. (2018). What motivates effort? Evidence and expert forecasts. </w:t>
      </w:r>
      <w:r w:rsidRPr="00C52AC0">
        <w:rPr>
          <w:rFonts w:ascii="Adobe Caslon Pro" w:hAnsi="Adobe Caslon Pro" w:cs="Times New Roman"/>
          <w:i/>
          <w:iCs/>
          <w:noProof/>
          <w:szCs w:val="24"/>
        </w:rPr>
        <w:t>Review of Economic Studies</w:t>
      </w:r>
      <w:r w:rsidRPr="00C52AC0">
        <w:rPr>
          <w:rFonts w:ascii="Adobe Caslon Pro" w:hAnsi="Adobe Caslon Pro" w:cs="Times New Roman"/>
          <w:noProof/>
          <w:szCs w:val="24"/>
        </w:rPr>
        <w:t xml:space="preserve">, </w:t>
      </w:r>
      <w:r w:rsidRPr="00C52AC0">
        <w:rPr>
          <w:rFonts w:ascii="Adobe Caslon Pro" w:hAnsi="Adobe Caslon Pro" w:cs="Times New Roman"/>
          <w:i/>
          <w:iCs/>
          <w:noProof/>
          <w:szCs w:val="24"/>
        </w:rPr>
        <w:t>85</w:t>
      </w:r>
      <w:r w:rsidRPr="00C52AC0">
        <w:rPr>
          <w:rFonts w:ascii="Adobe Caslon Pro" w:hAnsi="Adobe Caslon Pro" w:cs="Times New Roman"/>
          <w:noProof/>
          <w:szCs w:val="24"/>
        </w:rPr>
        <w:t>(2), 1029–1069. https://doi.org/10.1093/restud/rdx033</w:t>
      </w:r>
    </w:p>
    <w:p w14:paraId="0D7CB47A" w14:textId="77777777" w:rsidR="00C52AC0" w:rsidRPr="00C52AC0" w:rsidRDefault="00C52AC0" w:rsidP="00C52AC0">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C52AC0">
        <w:rPr>
          <w:rFonts w:ascii="Adobe Caslon Pro" w:hAnsi="Adobe Caslon Pro" w:cs="Times New Roman"/>
          <w:noProof/>
          <w:szCs w:val="24"/>
        </w:rPr>
        <w:t xml:space="preserve">Glover, D., Pallais, A., &amp; Pariente, W. (2017). Discrimination as a Self-Fulfilling Prophecy: Evidence from French Grocery Stores. </w:t>
      </w:r>
      <w:r w:rsidRPr="00C52AC0">
        <w:rPr>
          <w:rFonts w:ascii="Adobe Caslon Pro" w:hAnsi="Adobe Caslon Pro" w:cs="Times New Roman"/>
          <w:i/>
          <w:iCs/>
          <w:noProof/>
          <w:szCs w:val="24"/>
        </w:rPr>
        <w:t>Quartely Journal of Economics</w:t>
      </w:r>
      <w:r w:rsidRPr="00C52AC0">
        <w:rPr>
          <w:rFonts w:ascii="Adobe Caslon Pro" w:hAnsi="Adobe Caslon Pro" w:cs="Times New Roman"/>
          <w:noProof/>
          <w:szCs w:val="24"/>
        </w:rPr>
        <w:t>, 1219–1260.</w:t>
      </w:r>
    </w:p>
    <w:p w14:paraId="04246E69" w14:textId="77777777" w:rsidR="00C52AC0" w:rsidRPr="00C52AC0" w:rsidRDefault="00C52AC0" w:rsidP="00C52AC0">
      <w:pPr>
        <w:widowControl w:val="0"/>
        <w:autoSpaceDE w:val="0"/>
        <w:autoSpaceDN w:val="0"/>
        <w:adjustRightInd w:val="0"/>
        <w:spacing w:before="120" w:after="120" w:line="240" w:lineRule="auto"/>
        <w:ind w:left="480" w:hanging="480"/>
        <w:rPr>
          <w:rFonts w:ascii="Adobe Caslon Pro" w:hAnsi="Adobe Caslon Pro" w:cs="Times New Roman"/>
          <w:noProof/>
          <w:szCs w:val="24"/>
        </w:rPr>
      </w:pPr>
      <w:r w:rsidRPr="00C52AC0">
        <w:rPr>
          <w:rFonts w:ascii="Adobe Caslon Pro" w:hAnsi="Adobe Caslon Pro" w:cs="Times New Roman"/>
          <w:noProof/>
          <w:szCs w:val="24"/>
        </w:rPr>
        <w:t xml:space="preserve">Hersch, J. (2006). Skin-Tone Effects among African Americans : Perceptions and Reality. </w:t>
      </w:r>
      <w:r w:rsidRPr="00C52AC0">
        <w:rPr>
          <w:rFonts w:ascii="Adobe Caslon Pro" w:hAnsi="Adobe Caslon Pro" w:cs="Times New Roman"/>
          <w:i/>
          <w:iCs/>
          <w:noProof/>
          <w:szCs w:val="24"/>
        </w:rPr>
        <w:t>American Economic Review</w:t>
      </w:r>
      <w:r w:rsidRPr="00C52AC0">
        <w:rPr>
          <w:rFonts w:ascii="Adobe Caslon Pro" w:hAnsi="Adobe Caslon Pro" w:cs="Times New Roman"/>
          <w:noProof/>
          <w:szCs w:val="24"/>
        </w:rPr>
        <w:t>, 251–255.</w:t>
      </w:r>
    </w:p>
    <w:p w14:paraId="04AC6D91" w14:textId="77777777" w:rsidR="00C52AC0" w:rsidRPr="00C52AC0" w:rsidRDefault="00C52AC0" w:rsidP="00C52AC0">
      <w:pPr>
        <w:widowControl w:val="0"/>
        <w:autoSpaceDE w:val="0"/>
        <w:autoSpaceDN w:val="0"/>
        <w:adjustRightInd w:val="0"/>
        <w:spacing w:before="120" w:after="120" w:line="240" w:lineRule="auto"/>
        <w:ind w:left="480" w:hanging="480"/>
        <w:rPr>
          <w:rFonts w:ascii="Adobe Caslon Pro" w:hAnsi="Adobe Caslon Pro"/>
          <w:noProof/>
        </w:rPr>
      </w:pPr>
      <w:r w:rsidRPr="00C52AC0">
        <w:rPr>
          <w:rFonts w:ascii="Adobe Caslon Pro" w:hAnsi="Adobe Caslon Pro" w:cs="Times New Roman"/>
          <w:noProof/>
          <w:szCs w:val="24"/>
        </w:rPr>
        <w:t xml:space="preserve">Tajfel, H. (1970). Experiments in Intergroup Discrimination. </w:t>
      </w:r>
      <w:r w:rsidRPr="00C52AC0">
        <w:rPr>
          <w:rFonts w:ascii="Adobe Caslon Pro" w:hAnsi="Adobe Caslon Pro" w:cs="Times New Roman"/>
          <w:i/>
          <w:iCs/>
          <w:noProof/>
          <w:szCs w:val="24"/>
        </w:rPr>
        <w:t>Scientific American</w:t>
      </w:r>
      <w:r w:rsidRPr="00C52AC0">
        <w:rPr>
          <w:rFonts w:ascii="Adobe Caslon Pro" w:hAnsi="Adobe Caslon Pro" w:cs="Times New Roman"/>
          <w:noProof/>
          <w:szCs w:val="24"/>
        </w:rPr>
        <w:t>, 96–103.</w:t>
      </w:r>
    </w:p>
    <w:p w14:paraId="568E9C5A" w14:textId="65F408B9" w:rsidR="00797EEB" w:rsidRPr="00B44471" w:rsidRDefault="00C52AC0">
      <w:pPr>
        <w:spacing w:before="120" w:after="120" w:line="240" w:lineRule="auto"/>
        <w:jc w:val="both"/>
        <w:rPr>
          <w:rFonts w:ascii="Adobe Caslon Pro" w:hAnsi="Adobe Caslon Pro" w:cstheme="majorBidi"/>
          <w:rPrChange w:id="3436" w:author="Sher Afghan Asad" w:date="2019-03-07T03:43:00Z">
            <w:rPr/>
          </w:rPrChange>
        </w:rPr>
        <w:pPrChange w:id="3437" w:author="Sher Afghan Asad" w:date="2019-03-07T00:21:00Z">
          <w:pPr/>
        </w:pPrChange>
      </w:pPr>
      <w:ins w:id="3438" w:author="Sher Afghan Asad" w:date="2019-03-07T03:44:00Z">
        <w:r>
          <w:rPr>
            <w:rFonts w:ascii="Adobe Caslon Pro" w:hAnsi="Adobe Caslon Pro" w:cstheme="majorBidi"/>
          </w:rPr>
          <w:fldChar w:fldCharType="end"/>
        </w:r>
      </w:ins>
    </w:p>
    <w:sectPr w:rsidR="00797EEB" w:rsidRPr="00B44471" w:rsidSect="002F65BA">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Sher Afghan Asad" w:date="2019-03-07T10:04:00Z" w:initials="SAA">
    <w:p w14:paraId="50F2A443" w14:textId="539F9376" w:rsidR="00454D6C" w:rsidRDefault="00454D6C">
      <w:pPr>
        <w:pStyle w:val="CommentText"/>
      </w:pPr>
      <w:r>
        <w:rPr>
          <w:rStyle w:val="CommentReference"/>
        </w:rPr>
        <w:annotationRef/>
      </w:r>
      <w:r>
        <w:rPr>
          <w:noProof/>
        </w:rPr>
        <w:t xml:space="preserve">Split in two sentece or somethine. </w:t>
      </w:r>
    </w:p>
  </w:comment>
  <w:comment w:id="678" w:author="Ritwik Banerjee" w:date="2019-03-06T08:55:00Z" w:initials="RB">
    <w:p w14:paraId="622AA1B3" w14:textId="0B98407C" w:rsidR="00454D6C" w:rsidRDefault="00454D6C">
      <w:pPr>
        <w:pStyle w:val="CommentText"/>
      </w:pPr>
      <w:r>
        <w:rPr>
          <w:rStyle w:val="CommentReference"/>
        </w:rPr>
        <w:annotationRef/>
      </w:r>
      <w:r>
        <w:t xml:space="preserve">May not just be belief about animus. May be belief about workers’ belief. </w:t>
      </w:r>
    </w:p>
  </w:comment>
  <w:comment w:id="691" w:author="Sher Afghan Asad" w:date="2019-03-06T21:22:00Z" w:initials="SAA">
    <w:p w14:paraId="7BD39CB6" w14:textId="62B84EA4" w:rsidR="00454D6C" w:rsidRDefault="00454D6C">
      <w:pPr>
        <w:pStyle w:val="CommentText"/>
      </w:pPr>
      <w:r>
        <w:rPr>
          <w:rStyle w:val="CommentReference"/>
        </w:rPr>
        <w:annotationRef/>
      </w:r>
      <w:r>
        <w:t xml:space="preserve">Shouldn’t the employer’s discrimination in this case be called statistical? We are not arguing that employers will develop a distaste because of beliefs about the distaste of employees from the out-group. </w:t>
      </w:r>
    </w:p>
  </w:comment>
  <w:comment w:id="722" w:author="Sher Afghan Asad" w:date="2019-03-06T21:25:00Z" w:initials="SAA">
    <w:p w14:paraId="53ADD8EC" w14:textId="327C4404" w:rsidR="00454D6C" w:rsidRDefault="00454D6C">
      <w:pPr>
        <w:pStyle w:val="CommentText"/>
      </w:pPr>
      <w:r>
        <w:rPr>
          <w:rStyle w:val="CommentReference"/>
        </w:rPr>
        <w:annotationRef/>
      </w:r>
      <w:r>
        <w:t xml:space="preserve">Again, I am having a hard time calling it taste-based. </w:t>
      </w:r>
    </w:p>
  </w:comment>
  <w:comment w:id="805" w:author="Sher Afghan Asad" w:date="2019-03-07T10:15:00Z" w:initials="SAA">
    <w:p w14:paraId="0950BA2B" w14:textId="1E4F4F6C" w:rsidR="001B0FAB" w:rsidRDefault="001B0FAB">
      <w:pPr>
        <w:pStyle w:val="CommentText"/>
      </w:pPr>
      <w:r>
        <w:rPr>
          <w:rStyle w:val="CommentReference"/>
        </w:rPr>
        <w:annotationRef/>
      </w:r>
      <w:r>
        <w:t xml:space="preserve">Introduce Becker model first. </w:t>
      </w:r>
    </w:p>
  </w:comment>
  <w:comment w:id="830" w:author="Sher Afghan Asad" w:date="2019-03-07T10:20:00Z" w:initials="SAA">
    <w:p w14:paraId="34D10CF0" w14:textId="765DB5FA" w:rsidR="0022152B" w:rsidRDefault="0022152B">
      <w:pPr>
        <w:pStyle w:val="CommentText"/>
      </w:pPr>
      <w:r>
        <w:rPr>
          <w:rStyle w:val="CommentReference"/>
        </w:rPr>
        <w:annotationRef/>
      </w:r>
      <w:r>
        <w:t>Transition from discrimination to social preferences. Altruism and reciprocity have a positive tone</w:t>
      </w:r>
    </w:p>
  </w:comment>
  <w:comment w:id="1358" w:author="Sher Afghan Asad" w:date="2019-02-19T21:24:00Z" w:initials="SAA">
    <w:p w14:paraId="041D4557" w14:textId="77777777" w:rsidR="00454D6C" w:rsidRDefault="00454D6C" w:rsidP="00CA01C3">
      <w:pPr>
        <w:pStyle w:val="CommentText"/>
      </w:pPr>
      <w:r>
        <w:rPr>
          <w:rStyle w:val="CommentReference"/>
        </w:rPr>
        <w:annotationRef/>
      </w:r>
      <w:r>
        <w:t>Craig and Fryer 2018 talks about addressing two sides of the market. Why are we striking this out?</w:t>
      </w:r>
    </w:p>
  </w:comment>
  <w:comment w:id="2255" w:author="Sher Afghan Asad" w:date="2019-03-07T10:48:00Z" w:initials="SAA">
    <w:p w14:paraId="5B03E8D0" w14:textId="2B100536" w:rsidR="0010751B" w:rsidRDefault="0010751B">
      <w:pPr>
        <w:pStyle w:val="CommentText"/>
      </w:pPr>
      <w:r>
        <w:rPr>
          <w:rStyle w:val="CommentReference"/>
        </w:rPr>
        <w:annotationRef/>
      </w:r>
      <w:r>
        <w:t xml:space="preserve">Add details about the social identities of workers and employers. </w:t>
      </w:r>
    </w:p>
  </w:comment>
  <w:comment w:id="2668" w:author="Ritwik Banerjee" w:date="2019-03-06T11:52:00Z" w:initials="RB">
    <w:p w14:paraId="30B4B061" w14:textId="4C4117B4" w:rsidR="00454D6C" w:rsidRDefault="00454D6C">
      <w:pPr>
        <w:pStyle w:val="CommentText"/>
      </w:pPr>
      <w:r>
        <w:rPr>
          <w:rStyle w:val="CommentReference"/>
        </w:rPr>
        <w:annotationRef/>
      </w:r>
      <w:r>
        <w:t>Is this the right way to describe white skin</w:t>
      </w:r>
      <w:r>
        <w:rPr>
          <w:noProof/>
        </w:rPr>
        <w:t>? A person can be fair without being white.</w:t>
      </w:r>
    </w:p>
  </w:comment>
  <w:comment w:id="3424" w:author="Smithson, Samantha" w:date="2019-02-28T16:51:00Z" w:initials="SS">
    <w:p w14:paraId="4584B489" w14:textId="77777777" w:rsidR="00454D6C" w:rsidRDefault="00454D6C" w:rsidP="00112D39">
      <w:pPr>
        <w:pStyle w:val="CommentText"/>
      </w:pPr>
      <w:r>
        <w:rPr>
          <w:rStyle w:val="CommentReference"/>
        </w:rPr>
        <w:annotationRef/>
      </w:r>
      <w:r>
        <w:t>Bibliography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F2A443" w15:done="0"/>
  <w15:commentEx w15:paraId="622AA1B3" w15:done="0"/>
  <w15:commentEx w15:paraId="7BD39CB6" w15:done="0"/>
  <w15:commentEx w15:paraId="53ADD8EC" w15:done="0"/>
  <w15:commentEx w15:paraId="0950BA2B" w15:done="0"/>
  <w15:commentEx w15:paraId="34D10CF0" w15:done="0"/>
  <w15:commentEx w15:paraId="041D4557" w15:done="0"/>
  <w15:commentEx w15:paraId="5B03E8D0" w15:done="0"/>
  <w15:commentEx w15:paraId="30B4B061" w15:done="0"/>
  <w15:commentEx w15:paraId="4584B4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F2A443" w16cid:durableId="202B6B4B"/>
  <w16cid:commentId w16cid:paraId="622AA1B3" w16cid:durableId="202A0985"/>
  <w16cid:commentId w16cid:paraId="7BD39CB6" w16cid:durableId="202AB891"/>
  <w16cid:commentId w16cid:paraId="53ADD8EC" w16cid:durableId="202AB930"/>
  <w16cid:commentId w16cid:paraId="0950BA2B" w16cid:durableId="202B6DC6"/>
  <w16cid:commentId w16cid:paraId="34D10CF0" w16cid:durableId="202B6F0B"/>
  <w16cid:commentId w16cid:paraId="041D4557" w16cid:durableId="20290361"/>
  <w16cid:commentId w16cid:paraId="5B03E8D0" w16cid:durableId="202B7597"/>
  <w16cid:commentId w16cid:paraId="30B4B061" w16cid:durableId="202A32FB"/>
  <w16cid:commentId w16cid:paraId="4584B489" w16cid:durableId="20229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B4CF2" w14:textId="77777777" w:rsidR="005C50BA" w:rsidRDefault="005C50BA">
      <w:pPr>
        <w:spacing w:after="0" w:line="240" w:lineRule="auto"/>
      </w:pPr>
      <w:r>
        <w:separator/>
      </w:r>
    </w:p>
  </w:endnote>
  <w:endnote w:type="continuationSeparator" w:id="0">
    <w:p w14:paraId="4043EC94" w14:textId="77777777" w:rsidR="005C50BA" w:rsidRDefault="005C5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w:altName w:val="Palatino Linotype"/>
    <w:panose1 w:val="00000000000000000000"/>
    <w:charset w:val="00"/>
    <w:family w:val="roman"/>
    <w:notTrueType/>
    <w:pitch w:val="variable"/>
    <w:sig w:usb0="00000001" w:usb1="5000205B" w:usb2="00000000" w:usb3="00000000" w:csb0="0000009B"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15">
    <w:altName w:val="Calibri"/>
    <w:panose1 w:val="00000000000000000000"/>
    <w:charset w:val="00"/>
    <w:family w:val="swiss"/>
    <w:notTrueType/>
    <w:pitch w:val="default"/>
    <w:sig w:usb0="00000003" w:usb1="00000000" w:usb2="00000000" w:usb3="00000000" w:csb0="00000001" w:csb1="00000000"/>
  </w:font>
  <w:font w:name="AdvOTce2aec1c">
    <w:altName w:val="Cambria"/>
    <w:panose1 w:val="00000000000000000000"/>
    <w:charset w:val="00"/>
    <w:family w:val="roman"/>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 w:name="LMSans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2179091"/>
      <w:docPartObj>
        <w:docPartGallery w:val="Page Numbers (Bottom of Page)"/>
        <w:docPartUnique/>
      </w:docPartObj>
    </w:sdtPr>
    <w:sdtContent>
      <w:p w14:paraId="18F91B12" w14:textId="77777777" w:rsidR="00454D6C" w:rsidRDefault="00454D6C" w:rsidP="002F6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02F06" w14:textId="77777777" w:rsidR="00454D6C" w:rsidRDefault="00454D6C" w:rsidP="002F65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6360364"/>
      <w:docPartObj>
        <w:docPartGallery w:val="Page Numbers (Bottom of Page)"/>
        <w:docPartUnique/>
      </w:docPartObj>
    </w:sdtPr>
    <w:sdtContent>
      <w:p w14:paraId="092D09C4" w14:textId="2AD7119C" w:rsidR="00454D6C" w:rsidRDefault="00454D6C" w:rsidP="002F6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FDC5476" w14:textId="77777777" w:rsidR="00454D6C" w:rsidRDefault="00454D6C" w:rsidP="002F65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B9B82" w14:textId="77777777" w:rsidR="005C50BA" w:rsidRDefault="005C50BA">
      <w:pPr>
        <w:spacing w:after="0" w:line="240" w:lineRule="auto"/>
      </w:pPr>
      <w:r>
        <w:separator/>
      </w:r>
    </w:p>
  </w:footnote>
  <w:footnote w:type="continuationSeparator" w:id="0">
    <w:p w14:paraId="1E268D44" w14:textId="77777777" w:rsidR="005C50BA" w:rsidRDefault="005C50BA">
      <w:pPr>
        <w:spacing w:after="0" w:line="240" w:lineRule="auto"/>
      </w:pPr>
      <w:r>
        <w:continuationSeparator/>
      </w:r>
    </w:p>
  </w:footnote>
  <w:footnote w:id="1">
    <w:p w14:paraId="5A83A59E" w14:textId="6FA2EB84" w:rsidR="00454D6C" w:rsidRPr="009B3FFA" w:rsidDel="002504C7" w:rsidRDefault="00454D6C" w:rsidP="00456DBC">
      <w:pPr>
        <w:pStyle w:val="FootnoteText"/>
        <w:rPr>
          <w:del w:id="487" w:author="Sher Afghan Asad" w:date="2019-03-07T00:47:00Z"/>
          <w:rFonts w:ascii="Adobe Caslon Pro" w:hAnsi="Adobe Caslon Pro"/>
          <w:rPrChange w:id="488" w:author="Ritwik Banerjee" w:date="2019-03-06T08:54:00Z">
            <w:rPr>
              <w:del w:id="489" w:author="Sher Afghan Asad" w:date="2019-03-07T00:47:00Z"/>
            </w:rPr>
          </w:rPrChange>
        </w:rPr>
      </w:pPr>
      <w:ins w:id="490" w:author="Bhattacharya, Joydeep [ECONS]" w:date="2019-03-01T14:33:00Z">
        <w:del w:id="491" w:author="Sher Afghan Asad" w:date="2019-03-07T00:47:00Z">
          <w:r w:rsidDel="002504C7">
            <w:rPr>
              <w:rStyle w:val="FootnoteReference"/>
            </w:rPr>
            <w:footnoteRef/>
          </w:r>
          <w:r w:rsidDel="002504C7">
            <w:delText xml:space="preserve"> </w:delText>
          </w:r>
          <w:r w:rsidRPr="009B3FFA" w:rsidDel="002504C7">
            <w:rPr>
              <w:rFonts w:ascii="Adobe Caslon Pro" w:hAnsi="Adobe Caslon Pro"/>
              <w:sz w:val="18"/>
              <w:szCs w:val="18"/>
              <w:rPrChange w:id="492" w:author="Ritwik Banerjee" w:date="2019-03-06T08:54:00Z">
                <w:rPr/>
              </w:rPrChange>
            </w:rPr>
            <w:delText>The literature has moved on from its early days. It has grown in size and maturity considerably as documented in Charles and Guryan (2011) and Neumark (2018). Both taste-based and statistical forms of discrimination, especially on the racial dimension and along both intensive and extensive margins, are illegal in the U.S. Nevertheless, there is considerable evidence that both forms persist in U.S. labor markets; in particular, Charles and Guryan (2008) offer persuasive evidence of the tenacity of taste-based racial discrimination in the U.S.</w:delText>
          </w:r>
        </w:del>
      </w:ins>
    </w:p>
  </w:footnote>
  <w:footnote w:id="2">
    <w:p w14:paraId="47D7BCFF" w14:textId="3C271C2A" w:rsidR="00454D6C" w:rsidRPr="00BB7238" w:rsidDel="00FD30E3" w:rsidRDefault="00454D6C" w:rsidP="00456DBC">
      <w:pPr>
        <w:pStyle w:val="FootnoteText"/>
        <w:rPr>
          <w:ins w:id="992" w:author="Bhattacharya, Joydeep [ECONS]" w:date="2019-03-01T14:35:00Z"/>
          <w:del w:id="993" w:author="Sher Afghan Asad" w:date="2019-03-07T02:24:00Z"/>
          <w:rFonts w:ascii="Adobe Caslon Pro" w:hAnsi="Adobe Caslon Pro"/>
          <w:sz w:val="18"/>
          <w:szCs w:val="18"/>
          <w:rPrChange w:id="994" w:author="Ritwik Banerjee" w:date="2019-03-06T09:18:00Z">
            <w:rPr>
              <w:ins w:id="995" w:author="Bhattacharya, Joydeep [ECONS]" w:date="2019-03-01T14:35:00Z"/>
              <w:del w:id="996" w:author="Sher Afghan Asad" w:date="2019-03-07T02:24:00Z"/>
              <w:sz w:val="18"/>
              <w:szCs w:val="18"/>
            </w:rPr>
          </w:rPrChange>
        </w:rPr>
      </w:pPr>
      <w:ins w:id="997" w:author="Bhattacharya, Joydeep [ECONS]" w:date="2019-03-01T14:35:00Z">
        <w:del w:id="998" w:author="Sher Afghan Asad" w:date="2019-03-07T02:24:00Z">
          <w:r w:rsidRPr="00BB7238" w:rsidDel="00FD30E3">
            <w:rPr>
              <w:rStyle w:val="FootnoteReference"/>
              <w:rFonts w:ascii="Adobe Caslon Pro" w:hAnsi="Adobe Caslon Pro"/>
              <w:rPrChange w:id="999" w:author="Ritwik Banerjee" w:date="2019-03-06T09:18:00Z">
                <w:rPr>
                  <w:rStyle w:val="FootnoteReference"/>
                </w:rPr>
              </w:rPrChange>
            </w:rPr>
            <w:footnoteRef/>
          </w:r>
          <w:r w:rsidRPr="00BB7238" w:rsidDel="00FD30E3">
            <w:rPr>
              <w:rFonts w:ascii="Adobe Caslon Pro" w:hAnsi="Adobe Caslon Pro"/>
              <w:rPrChange w:id="1000" w:author="Ritwik Banerjee" w:date="2019-03-06T09:18:00Z">
                <w:rPr/>
              </w:rPrChange>
            </w:rPr>
            <w:delText xml:space="preserve"> </w:delText>
          </w:r>
          <w:r w:rsidRPr="00BB7238" w:rsidDel="00FD30E3">
            <w:rPr>
              <w:rFonts w:ascii="Adobe Caslon Pro" w:hAnsi="Adobe Caslon Pro" w:cstheme="minorHAnsi"/>
              <w:sz w:val="18"/>
              <w:szCs w:val="18"/>
              <w:rPrChange w:id="1001" w:author="Ritwik Banerjee" w:date="2019-03-06T09:18:00Z">
                <w:rPr>
                  <w:rFonts w:cstheme="minorHAnsi"/>
                  <w:sz w:val="18"/>
                  <w:szCs w:val="18"/>
                </w:rPr>
              </w:rPrChange>
            </w:rPr>
            <w:delText>See Bewley, 1999; Fehr et al., 1993; Fehr and Fishbacher, 2002; Gneezy and Imas, 2017; and DellaVigna and Pope, 2018, among many others</w:delText>
          </w:r>
        </w:del>
      </w:ins>
    </w:p>
  </w:footnote>
  <w:footnote w:id="3">
    <w:p w14:paraId="289E69A4" w14:textId="7FAFF97A" w:rsidR="00454D6C" w:rsidRPr="00BB7238" w:rsidRDefault="00454D6C">
      <w:pPr>
        <w:pStyle w:val="FootnoteText"/>
        <w:jc w:val="both"/>
        <w:rPr>
          <w:rFonts w:ascii="Adobe Caslon Pro" w:hAnsi="Adobe Caslon Pro"/>
          <w:sz w:val="18"/>
          <w:szCs w:val="18"/>
          <w:rPrChange w:id="1122" w:author="Ritwik Banerjee" w:date="2019-03-06T09:18:00Z">
            <w:rPr/>
          </w:rPrChange>
        </w:rPr>
        <w:pPrChange w:id="1123" w:author="Sher Afghan Asad" w:date="2019-03-07T02:49:00Z">
          <w:pPr>
            <w:pStyle w:val="FootnoteText"/>
          </w:pPr>
        </w:pPrChange>
      </w:pPr>
      <w:ins w:id="1124" w:author="Bhattacharya, Joydeep [ECONS]" w:date="2019-03-04T13:00:00Z">
        <w:r w:rsidRPr="00BB7238">
          <w:rPr>
            <w:rStyle w:val="FootnoteReference"/>
            <w:rFonts w:ascii="Adobe Caslon Pro" w:hAnsi="Adobe Caslon Pro"/>
            <w:rPrChange w:id="1125" w:author="Ritwik Banerjee" w:date="2019-03-06T09:18:00Z">
              <w:rPr>
                <w:rStyle w:val="FootnoteReference"/>
              </w:rPr>
            </w:rPrChange>
          </w:rPr>
          <w:footnoteRef/>
        </w:r>
        <w:r w:rsidRPr="00BB7238">
          <w:rPr>
            <w:rFonts w:ascii="Adobe Caslon Pro" w:hAnsi="Adobe Caslon Pro"/>
            <w:rPrChange w:id="1126" w:author="Ritwik Banerjee" w:date="2019-03-06T09:18:00Z">
              <w:rPr/>
            </w:rPrChange>
          </w:rPr>
          <w:t xml:space="preserve"> </w:t>
        </w:r>
      </w:ins>
      <w:ins w:id="1127" w:author="Sher Afghan Asad" w:date="2019-03-07T03:11:00Z">
        <w:r>
          <w:rPr>
            <w:rFonts w:ascii="Adobe Caslon Pro" w:hAnsi="Adobe Caslon Pro"/>
          </w:rPr>
          <w:fldChar w:fldCharType="begin" w:fldLock="1"/>
        </w:r>
      </w:ins>
      <w:r>
        <w:rPr>
          <w:rFonts w:ascii="Adobe Caslon Pro" w:hAnsi="Adobe Caslon Pro"/>
        </w:rPr>
        <w:instrText>ADDIN CSL_CITATION {"citationItems":[{"id":"ITEM-1","itemData":{"author":[{"dropping-particle":"","family":"Glover","given":"Dylan","non-dropping-particle":"","parse-names":false,"suffix":""},{"dropping-particle":"","family":"Pallais","given":"Amanda","non-dropping-particle":"","parse-names":false,"suffix":""},{"dropping-particle":"","family":"Pariente","given":"William","non-dropping-particle":"","parse-names":false,"suffix":""}],"container-title":"Quartely Journal of Economics","id":"ITEM-1","issued":{"date-parts":[["2017"]]},"page":"1219-1260","title":"Discrimination as a Self-Fulfilling Prophecy: Evidence from French Grocery Stores","type":"article-journal"},"uris":["http://www.mendeley.com/documents/?uuid=5d583a61-9d6c-4837-9977-17ebf1c4975b"]}],"mendeley":{"formattedCitation":"(Glover, Pallais, &amp; Pariente, 2017)","manualFormatting":"Glover, Pallais, &amp; Pariente (2016) ","plainTextFormattedCitation":"(Glover, Pallais, &amp; Pariente, 2017)","previouslyFormattedCitation":"(Glover, Pallais, &amp; Pariente, 2017)"},"properties":{"noteIndex":0},"schema":"https://github.com/citation-style-language/schema/raw/master/csl-citation.json"}</w:instrText>
      </w:r>
      <w:r>
        <w:rPr>
          <w:rFonts w:ascii="Adobe Caslon Pro" w:hAnsi="Adobe Caslon Pro"/>
        </w:rPr>
        <w:fldChar w:fldCharType="separate"/>
      </w:r>
      <w:del w:id="1128" w:author="Sher Afghan Asad" w:date="2019-03-07T03:11:00Z">
        <w:r w:rsidRPr="00B676FE" w:rsidDel="00B676FE">
          <w:rPr>
            <w:rFonts w:ascii="Adobe Caslon Pro" w:hAnsi="Adobe Caslon Pro"/>
            <w:noProof/>
          </w:rPr>
          <w:delText>(</w:delText>
        </w:r>
      </w:del>
      <w:r w:rsidRPr="00B676FE">
        <w:rPr>
          <w:rFonts w:ascii="Adobe Caslon Pro" w:hAnsi="Adobe Caslon Pro"/>
          <w:noProof/>
        </w:rPr>
        <w:t>Glover, Pallais, &amp; Pariente</w:t>
      </w:r>
      <w:del w:id="1129" w:author="Sher Afghan Asad" w:date="2019-03-07T03:12:00Z">
        <w:r w:rsidRPr="00B676FE" w:rsidDel="00B676FE">
          <w:rPr>
            <w:rFonts w:ascii="Adobe Caslon Pro" w:hAnsi="Adobe Caslon Pro"/>
            <w:noProof/>
          </w:rPr>
          <w:delText>,</w:delText>
        </w:r>
      </w:del>
      <w:r w:rsidRPr="00B676FE">
        <w:rPr>
          <w:rFonts w:ascii="Adobe Caslon Pro" w:hAnsi="Adobe Caslon Pro"/>
          <w:noProof/>
        </w:rPr>
        <w:t xml:space="preserve"> </w:t>
      </w:r>
      <w:ins w:id="1130" w:author="Sher Afghan Asad" w:date="2019-03-07T03:12:00Z">
        <w:r>
          <w:rPr>
            <w:rFonts w:ascii="Adobe Caslon Pro" w:hAnsi="Adobe Caslon Pro"/>
            <w:noProof/>
          </w:rPr>
          <w:t>(</w:t>
        </w:r>
      </w:ins>
      <w:r w:rsidRPr="00B676FE">
        <w:rPr>
          <w:rFonts w:ascii="Adobe Caslon Pro" w:hAnsi="Adobe Caslon Pro"/>
          <w:noProof/>
        </w:rPr>
        <w:t>2016</w:t>
      </w:r>
      <w:ins w:id="1131" w:author="Sher Afghan Asad" w:date="2019-03-07T03:12:00Z">
        <w:r>
          <w:rPr>
            <w:rFonts w:ascii="Adobe Caslon Pro" w:hAnsi="Adobe Caslon Pro"/>
            <w:noProof/>
          </w:rPr>
          <w:t>)</w:t>
        </w:r>
      </w:ins>
      <w:ins w:id="1132" w:author="Sher Afghan Asad" w:date="2019-03-07T03:11:00Z">
        <w:r>
          <w:rPr>
            <w:rFonts w:ascii="Adobe Caslon Pro" w:hAnsi="Adobe Caslon Pro"/>
            <w:noProof/>
          </w:rPr>
          <w:t xml:space="preserve"> </w:t>
        </w:r>
      </w:ins>
      <w:del w:id="1133" w:author="Sher Afghan Asad" w:date="2019-03-07T03:11:00Z">
        <w:r w:rsidRPr="00B676FE" w:rsidDel="00B676FE">
          <w:rPr>
            <w:rFonts w:ascii="Adobe Caslon Pro" w:hAnsi="Adobe Caslon Pro"/>
            <w:noProof/>
          </w:rPr>
          <w:delText>)</w:delText>
        </w:r>
      </w:del>
      <w:ins w:id="1134" w:author="Sher Afghan Asad" w:date="2019-03-07T03:11:00Z">
        <w:r>
          <w:rPr>
            <w:rFonts w:ascii="Adobe Caslon Pro" w:hAnsi="Adobe Caslon Pro"/>
          </w:rPr>
          <w:fldChar w:fldCharType="end"/>
        </w:r>
      </w:ins>
      <w:ins w:id="1135" w:author="Bhattacharya, Joydeep [ECONS]" w:date="2019-03-04T13:00:00Z">
        <w:del w:id="1136" w:author="Ritwik Banerjee" w:date="2019-03-06T11:08:00Z">
          <w:r w:rsidRPr="00BB7238" w:rsidDel="00D82D26">
            <w:rPr>
              <w:rFonts w:ascii="Adobe Caslon Pro" w:hAnsi="Adobe Caslon Pro" w:cstheme="minorHAnsi"/>
              <w:sz w:val="18"/>
              <w:szCs w:val="18"/>
              <w:rPrChange w:id="1137" w:author="Ritwik Banerjee" w:date="2019-03-06T09:18:00Z">
                <w:rPr>
                  <w:rFonts w:cstheme="minorHAnsi"/>
                </w:rPr>
              </w:rPrChange>
            </w:rPr>
            <w:delText xml:space="preserve">A couple of recent papers </w:delText>
          </w:r>
        </w:del>
      </w:ins>
      <w:ins w:id="1138" w:author="Bhattacharya, Joydeep [ECONS]" w:date="2019-03-04T13:01:00Z">
        <w:del w:id="1139" w:author="Ritwik Banerjee" w:date="2019-03-06T11:08:00Z">
          <w:r w:rsidRPr="00BB7238" w:rsidDel="00D82D26">
            <w:rPr>
              <w:rFonts w:ascii="Adobe Caslon Pro" w:hAnsi="Adobe Caslon Pro" w:cstheme="minorHAnsi"/>
              <w:sz w:val="18"/>
              <w:szCs w:val="18"/>
              <w:rPrChange w:id="1140" w:author="Ritwik Banerjee" w:date="2019-03-06T09:18:00Z">
                <w:rPr>
                  <w:rFonts w:cstheme="minorHAnsi"/>
                  <w:sz w:val="18"/>
                  <w:szCs w:val="18"/>
                </w:rPr>
              </w:rPrChange>
            </w:rPr>
            <w:delText>raise</w:delText>
          </w:r>
        </w:del>
      </w:ins>
      <w:ins w:id="1141" w:author="Bhattacharya, Joydeep [ECONS]" w:date="2019-03-04T13:00:00Z">
        <w:del w:id="1142" w:author="Ritwik Banerjee" w:date="2019-03-06T11:08:00Z">
          <w:r w:rsidRPr="00BB7238" w:rsidDel="00D82D26">
            <w:rPr>
              <w:rFonts w:ascii="Adobe Caslon Pro" w:hAnsi="Adobe Caslon Pro" w:cstheme="minorHAnsi"/>
              <w:sz w:val="18"/>
              <w:szCs w:val="18"/>
              <w:rPrChange w:id="1143" w:author="Ritwik Banerjee" w:date="2019-03-06T09:18:00Z">
                <w:rPr>
                  <w:rFonts w:cstheme="minorHAnsi"/>
                </w:rPr>
              </w:rPrChange>
            </w:rPr>
            <w:delText xml:space="preserve"> questions </w:delText>
          </w:r>
        </w:del>
      </w:ins>
      <w:ins w:id="1144" w:author="Bhattacharya, Joydeep [ECONS]" w:date="2019-03-04T13:01:00Z">
        <w:del w:id="1145" w:author="Ritwik Banerjee" w:date="2019-03-06T11:08:00Z">
          <w:r w:rsidRPr="00BB7238" w:rsidDel="00D82D26">
            <w:rPr>
              <w:rFonts w:ascii="Adobe Caslon Pro" w:hAnsi="Adobe Caslon Pro" w:cstheme="minorHAnsi"/>
              <w:sz w:val="18"/>
              <w:szCs w:val="18"/>
              <w:rPrChange w:id="1146" w:author="Ritwik Banerjee" w:date="2019-03-06T09:18:00Z">
                <w:rPr>
                  <w:rFonts w:cstheme="minorHAnsi"/>
                  <w:sz w:val="18"/>
                  <w:szCs w:val="18"/>
                </w:rPr>
              </w:rPrChange>
            </w:rPr>
            <w:delText xml:space="preserve">thematically </w:delText>
          </w:r>
        </w:del>
      </w:ins>
      <w:ins w:id="1147" w:author="Bhattacharya, Joydeep [ECONS]" w:date="2019-03-04T13:00:00Z">
        <w:del w:id="1148" w:author="Ritwik Banerjee" w:date="2019-03-06T11:08:00Z">
          <w:r w:rsidRPr="00BB7238" w:rsidDel="00D82D26">
            <w:rPr>
              <w:rFonts w:ascii="Adobe Caslon Pro" w:hAnsi="Adobe Caslon Pro" w:cstheme="minorHAnsi"/>
              <w:sz w:val="18"/>
              <w:szCs w:val="18"/>
              <w:rPrChange w:id="1149" w:author="Ritwik Banerjee" w:date="2019-03-06T09:18:00Z">
                <w:rPr>
                  <w:rFonts w:cstheme="minorHAnsi"/>
                </w:rPr>
              </w:rPrChange>
            </w:rPr>
            <w:delText xml:space="preserve">similar to ours. </w:delText>
          </w:r>
        </w:del>
        <w:del w:id="1150" w:author="Sher Afghan Asad" w:date="2019-03-07T03:15:00Z">
          <w:r w:rsidRPr="00BB7238" w:rsidDel="00B676FE">
            <w:rPr>
              <w:rFonts w:ascii="Adobe Caslon Pro" w:hAnsi="Adobe Caslon Pro" w:cstheme="minorHAnsi"/>
              <w:sz w:val="18"/>
              <w:szCs w:val="18"/>
              <w:rPrChange w:id="1151" w:author="Ritwik Banerjee" w:date="2019-03-06T09:18:00Z">
                <w:rPr>
                  <w:rFonts w:cstheme="minorHAnsi"/>
                </w:rPr>
              </w:rPrChange>
            </w:rPr>
            <w:delText xml:space="preserve">Glover, Pallais, and Pariente (2017) </w:delText>
          </w:r>
        </w:del>
      </w:ins>
      <w:ins w:id="1152" w:author="Ritwik Banerjee" w:date="2019-03-06T11:08:00Z">
        <w:r>
          <w:rPr>
            <w:rFonts w:ascii="Adobe Caslon Pro" w:hAnsi="Adobe Caslon Pro" w:cstheme="minorHAnsi"/>
            <w:sz w:val="18"/>
            <w:szCs w:val="18"/>
          </w:rPr>
          <w:t>pose a thematically similar question</w:t>
        </w:r>
      </w:ins>
      <w:ins w:id="1153" w:author="Ritwik Banerjee" w:date="2019-03-06T11:09:00Z">
        <w:r>
          <w:rPr>
            <w:rFonts w:ascii="Adobe Caslon Pro" w:hAnsi="Adobe Caslon Pro" w:cstheme="minorHAnsi"/>
            <w:sz w:val="18"/>
            <w:szCs w:val="18"/>
          </w:rPr>
          <w:t xml:space="preserve"> and </w:t>
        </w:r>
      </w:ins>
      <w:ins w:id="1154" w:author="Bhattacharya, Joydeep [ECONS]" w:date="2019-03-04T13:00:00Z">
        <w:r w:rsidRPr="00BB7238">
          <w:rPr>
            <w:rFonts w:ascii="Adobe Caslon Pro" w:hAnsi="Adobe Caslon Pro" w:cstheme="minorHAnsi"/>
            <w:sz w:val="18"/>
            <w:szCs w:val="18"/>
            <w:rPrChange w:id="1155" w:author="Ritwik Banerjee" w:date="2019-03-06T09:18:00Z">
              <w:rPr>
                <w:rFonts w:cstheme="minorHAnsi"/>
              </w:rPr>
            </w:rPrChange>
          </w:rPr>
          <w:t>find that minority workers under provide effort when working for managers who</w:t>
        </w:r>
      </w:ins>
      <w:ins w:id="1156" w:author="Ritwik Banerjee" w:date="2019-03-06T11:05:00Z">
        <w:r>
          <w:rPr>
            <w:rFonts w:ascii="Adobe Caslon Pro" w:hAnsi="Adobe Caslon Pro" w:cstheme="minorHAnsi"/>
            <w:sz w:val="18"/>
            <w:szCs w:val="18"/>
          </w:rPr>
          <w:t xml:space="preserve"> harbor implicit</w:t>
        </w:r>
      </w:ins>
      <w:ins w:id="1157" w:author="Bhattacharya, Joydeep [ECONS]" w:date="2019-03-04T13:00:00Z">
        <w:del w:id="1158" w:author="Ritwik Banerjee" w:date="2019-03-06T11:05:00Z">
          <w:r w:rsidRPr="00BB7238" w:rsidDel="00F15AC3">
            <w:rPr>
              <w:rFonts w:ascii="Adobe Caslon Pro" w:hAnsi="Adobe Caslon Pro" w:cstheme="minorHAnsi"/>
              <w:sz w:val="18"/>
              <w:szCs w:val="18"/>
              <w:rPrChange w:id="1159" w:author="Ritwik Banerjee" w:date="2019-03-06T09:18:00Z">
                <w:rPr>
                  <w:rFonts w:cstheme="minorHAnsi"/>
                </w:rPr>
              </w:rPrChange>
            </w:rPr>
            <w:delText xml:space="preserve"> are</w:delText>
          </w:r>
        </w:del>
        <w:r w:rsidRPr="00BB7238">
          <w:rPr>
            <w:rFonts w:ascii="Adobe Caslon Pro" w:hAnsi="Adobe Caslon Pro" w:cstheme="minorHAnsi"/>
            <w:sz w:val="18"/>
            <w:szCs w:val="18"/>
            <w:rPrChange w:id="1160" w:author="Ritwik Banerjee" w:date="2019-03-06T09:18:00Z">
              <w:rPr>
                <w:rFonts w:cstheme="minorHAnsi"/>
              </w:rPr>
            </w:rPrChange>
          </w:rPr>
          <w:t xml:space="preserve"> bias</w:t>
        </w:r>
        <w:del w:id="1161" w:author="Ritwik Banerjee" w:date="2019-03-06T11:05:00Z">
          <w:r w:rsidRPr="00BB7238" w:rsidDel="00F15AC3">
            <w:rPr>
              <w:rFonts w:ascii="Adobe Caslon Pro" w:hAnsi="Adobe Caslon Pro" w:cstheme="minorHAnsi"/>
              <w:sz w:val="18"/>
              <w:szCs w:val="18"/>
              <w:rPrChange w:id="1162" w:author="Ritwik Banerjee" w:date="2019-03-06T09:18:00Z">
                <w:rPr>
                  <w:rFonts w:cstheme="minorHAnsi"/>
                </w:rPr>
              </w:rPrChange>
            </w:rPr>
            <w:delText>ed</w:delText>
          </w:r>
          <w:r w:rsidRPr="00BB7238" w:rsidDel="003E464D">
            <w:rPr>
              <w:rFonts w:ascii="Adobe Caslon Pro" w:hAnsi="Adobe Caslon Pro" w:cstheme="minorHAnsi"/>
              <w:sz w:val="18"/>
              <w:szCs w:val="18"/>
              <w:rPrChange w:id="1163" w:author="Ritwik Banerjee" w:date="2019-03-06T09:18:00Z">
                <w:rPr>
                  <w:rFonts w:cstheme="minorHAnsi"/>
                </w:rPr>
              </w:rPrChange>
            </w:rPr>
            <w:delText xml:space="preserve"> (as determined by an </w:delText>
          </w:r>
        </w:del>
      </w:ins>
      <w:ins w:id="1164" w:author="Bhattacharya, Joydeep [ECONS]" w:date="2019-03-04T13:01:00Z">
        <w:del w:id="1165" w:author="Ritwik Banerjee" w:date="2019-03-06T11:05:00Z">
          <w:r w:rsidRPr="00BB7238" w:rsidDel="003E464D">
            <w:rPr>
              <w:rFonts w:ascii="Adobe Caslon Pro" w:hAnsi="Adobe Caslon Pro" w:cstheme="minorHAnsi"/>
              <w:sz w:val="18"/>
              <w:szCs w:val="18"/>
              <w:rPrChange w:id="1166" w:author="Ritwik Banerjee" w:date="2019-03-06T09:18:00Z">
                <w:rPr>
                  <w:rFonts w:cstheme="minorHAnsi"/>
                  <w:sz w:val="18"/>
                  <w:szCs w:val="18"/>
                </w:rPr>
              </w:rPrChange>
            </w:rPr>
            <w:delText>Implicit</w:delText>
          </w:r>
        </w:del>
      </w:ins>
      <w:ins w:id="1167" w:author="Bhattacharya, Joydeep [ECONS]" w:date="2019-03-04T13:00:00Z">
        <w:del w:id="1168" w:author="Ritwik Banerjee" w:date="2019-03-06T11:05:00Z">
          <w:r w:rsidRPr="00BB7238" w:rsidDel="003E464D">
            <w:rPr>
              <w:rFonts w:ascii="Adobe Caslon Pro" w:hAnsi="Adobe Caslon Pro" w:cstheme="minorHAnsi"/>
              <w:sz w:val="18"/>
              <w:szCs w:val="18"/>
              <w:rPrChange w:id="1169" w:author="Ritwik Banerjee" w:date="2019-03-06T09:18:00Z">
                <w:rPr>
                  <w:rFonts w:cstheme="minorHAnsi"/>
                </w:rPr>
              </w:rPrChange>
            </w:rPr>
            <w:delText xml:space="preserve"> Association Test)</w:delText>
          </w:r>
        </w:del>
        <w:r w:rsidRPr="00BB7238">
          <w:rPr>
            <w:rFonts w:ascii="Adobe Caslon Pro" w:hAnsi="Adobe Caslon Pro" w:cstheme="minorHAnsi"/>
            <w:sz w:val="18"/>
            <w:szCs w:val="18"/>
            <w:rPrChange w:id="1170" w:author="Ritwik Banerjee" w:date="2019-03-06T09:18:00Z">
              <w:rPr>
                <w:rFonts w:cstheme="minorHAnsi"/>
              </w:rPr>
            </w:rPrChange>
          </w:rPr>
          <w:t xml:space="preserve">. </w:t>
        </w:r>
      </w:ins>
      <w:moveFromRangeStart w:id="1171" w:author="Ritwik Banerjee" w:date="2019-03-06T11:12:00Z" w:name="move2763193"/>
      <w:moveFrom w:id="1172" w:author="Ritwik Banerjee" w:date="2019-03-06T11:12:00Z">
        <w:ins w:id="1173" w:author="Bhattacharya, Joydeep [ECONS]" w:date="2019-03-04T13:00:00Z">
          <w:r w:rsidRPr="00BB7238" w:rsidDel="0026465C">
            <w:rPr>
              <w:rFonts w:ascii="Adobe Caslon Pro" w:hAnsi="Adobe Caslon Pro" w:cstheme="minorHAnsi"/>
              <w:sz w:val="18"/>
              <w:szCs w:val="18"/>
              <w:rPrChange w:id="1174" w:author="Ritwik Banerjee" w:date="2019-03-06T09:18:00Z">
                <w:rPr>
                  <w:rFonts w:cstheme="minorHAnsi"/>
                </w:rPr>
              </w:rPrChange>
            </w:rPr>
            <w:t xml:space="preserve">Our study, instead, asks if minority workers shirk even when working for racially-unbiased majority-group employers.  </w:t>
          </w:r>
        </w:ins>
      </w:moveFrom>
      <w:moveFromRangeEnd w:id="1171"/>
      <w:ins w:id="1175" w:author="Bhattacharya, Joydeep [ECONS]" w:date="2019-03-04T13:00:00Z">
        <w:del w:id="1176" w:author="Ritwik Banerjee" w:date="2019-03-06T11:09:00Z">
          <w:r w:rsidRPr="00BB7238" w:rsidDel="006A075F">
            <w:rPr>
              <w:rFonts w:ascii="Adobe Caslon Pro" w:hAnsi="Adobe Caslon Pro" w:cstheme="minorHAnsi"/>
              <w:sz w:val="18"/>
              <w:szCs w:val="18"/>
              <w:rPrChange w:id="1177" w:author="Ritwik Banerjee" w:date="2019-03-06T09:18:00Z">
                <w:rPr>
                  <w:rFonts w:cstheme="minorHAnsi"/>
                </w:rPr>
              </w:rPrChange>
            </w:rPr>
            <w:delText>Another recent study is</w:delText>
          </w:r>
        </w:del>
      </w:ins>
      <w:ins w:id="1178" w:author="Ritwik Banerjee" w:date="2019-03-06T11:09:00Z">
        <w:r>
          <w:rPr>
            <w:rFonts w:ascii="Adobe Caslon Pro" w:hAnsi="Adobe Caslon Pro" w:cstheme="minorHAnsi"/>
            <w:sz w:val="18"/>
            <w:szCs w:val="18"/>
          </w:rPr>
          <w:t>Relatedly,</w:t>
        </w:r>
      </w:ins>
      <w:ins w:id="1179" w:author="Bhattacharya, Joydeep [ECONS]" w:date="2019-03-04T13:00:00Z">
        <w:r w:rsidRPr="00BB7238">
          <w:rPr>
            <w:rFonts w:ascii="Adobe Caslon Pro" w:hAnsi="Adobe Caslon Pro" w:cstheme="minorHAnsi"/>
            <w:sz w:val="18"/>
            <w:szCs w:val="18"/>
            <w:rPrChange w:id="1180" w:author="Ritwik Banerjee" w:date="2019-03-06T09:18:00Z">
              <w:rPr>
                <w:rFonts w:cstheme="minorHAnsi"/>
              </w:rPr>
            </w:rPrChange>
          </w:rPr>
          <w:t xml:space="preserve"> </w:t>
        </w:r>
      </w:ins>
      <w:ins w:id="1181" w:author="Sher Afghan Asad" w:date="2019-03-07T03:18:00Z">
        <w:r>
          <w:rPr>
            <w:rFonts w:ascii="Adobe Caslon Pro" w:hAnsi="Adobe Caslon Pro" w:cstheme="minorHAnsi"/>
            <w:sz w:val="18"/>
            <w:szCs w:val="18"/>
          </w:rPr>
          <w:fldChar w:fldCharType="begin" w:fldLock="1"/>
        </w:r>
      </w:ins>
      <w:r>
        <w:rPr>
          <w:rFonts w:ascii="Adobe Caslon Pro" w:hAnsi="Adobe Caslon Pro" w:cstheme="minorHAnsi"/>
          <w:sz w:val="18"/>
          <w:szCs w:val="18"/>
        </w:rPr>
        <w:instrText>ADDIN CSL_CITATION {"citationItems":[{"id":"ITEM-1","itemData":{"author":[{"dropping-particle":"","family":"Ayalew","given":"Shibiru","non-dropping-particle":"","parse-names":false,"suffix":""},{"dropping-particle":"","family":"Manian","given":"Shanthi","non-dropping-particle":"","parse-names":false,"suffix":""},{"dropping-particle":"","family":"Sheth","given":"Ketki","non-dropping-particle":"","parse-names":false,"suffix":""}],"container-title":"mimeo","id":"ITEM-1","issued":{"date-parts":[["2018"]]},"page":"1-37","title":"Discrimination from Below: Experimental Evidence on Female Leadership in Ethiopia","type":"article-journal"},"uris":["http://www.mendeley.com/documents/?uuid=2a63eebe-8411-4019-90e2-9ccb0c41445a"]}],"mendeley":{"formattedCitation":"(Ayalew, Manian, &amp; Sheth, 2018)","manualFormatting":"Ayalew, Manian, &amp; Sheth (2018)","plainTextFormattedCitation":"(Ayalew, Manian, &amp; Sheth, 2018)","previouslyFormattedCitation":"(Ayalew, Manian, &amp; Sheth, 2018)"},"properties":{"noteIndex":0},"schema":"https://github.com/citation-style-language/schema/raw/master/csl-citation.json"}</w:instrText>
      </w:r>
      <w:r>
        <w:rPr>
          <w:rFonts w:ascii="Adobe Caslon Pro" w:hAnsi="Adobe Caslon Pro" w:cstheme="minorHAnsi"/>
          <w:sz w:val="18"/>
          <w:szCs w:val="18"/>
        </w:rPr>
        <w:fldChar w:fldCharType="separate"/>
      </w:r>
      <w:del w:id="1182" w:author="Sher Afghan Asad" w:date="2019-03-07T03:18:00Z">
        <w:r w:rsidRPr="00B676FE" w:rsidDel="00B676FE">
          <w:rPr>
            <w:rFonts w:ascii="Adobe Caslon Pro" w:hAnsi="Adobe Caslon Pro" w:cstheme="minorHAnsi"/>
            <w:noProof/>
            <w:sz w:val="18"/>
            <w:szCs w:val="18"/>
          </w:rPr>
          <w:delText>(</w:delText>
        </w:r>
      </w:del>
      <w:r w:rsidRPr="00B676FE">
        <w:rPr>
          <w:rFonts w:ascii="Adobe Caslon Pro" w:hAnsi="Adobe Caslon Pro" w:cstheme="minorHAnsi"/>
          <w:noProof/>
          <w:sz w:val="18"/>
          <w:szCs w:val="18"/>
        </w:rPr>
        <w:t>Ayalew, Manian, &amp; Sheth</w:t>
      </w:r>
      <w:del w:id="1183" w:author="Sher Afghan Asad" w:date="2019-03-07T03:18:00Z">
        <w:r w:rsidRPr="00B676FE" w:rsidDel="00B676FE">
          <w:rPr>
            <w:rFonts w:ascii="Adobe Caslon Pro" w:hAnsi="Adobe Caslon Pro" w:cstheme="minorHAnsi"/>
            <w:noProof/>
            <w:sz w:val="18"/>
            <w:szCs w:val="18"/>
          </w:rPr>
          <w:delText>,</w:delText>
        </w:r>
      </w:del>
      <w:r w:rsidRPr="00B676FE">
        <w:rPr>
          <w:rFonts w:ascii="Adobe Caslon Pro" w:hAnsi="Adobe Caslon Pro" w:cstheme="minorHAnsi"/>
          <w:noProof/>
          <w:sz w:val="18"/>
          <w:szCs w:val="18"/>
        </w:rPr>
        <w:t xml:space="preserve"> </w:t>
      </w:r>
      <w:ins w:id="1184" w:author="Sher Afghan Asad" w:date="2019-03-07T03:18:00Z">
        <w:r>
          <w:rPr>
            <w:rFonts w:ascii="Adobe Caslon Pro" w:hAnsi="Adobe Caslon Pro" w:cstheme="minorHAnsi"/>
            <w:noProof/>
            <w:sz w:val="18"/>
            <w:szCs w:val="18"/>
          </w:rPr>
          <w:t>(</w:t>
        </w:r>
      </w:ins>
      <w:r w:rsidRPr="00B676FE">
        <w:rPr>
          <w:rFonts w:ascii="Adobe Caslon Pro" w:hAnsi="Adobe Caslon Pro" w:cstheme="minorHAnsi"/>
          <w:noProof/>
          <w:sz w:val="18"/>
          <w:szCs w:val="18"/>
        </w:rPr>
        <w:t>2018)</w:t>
      </w:r>
      <w:ins w:id="1185" w:author="Sher Afghan Asad" w:date="2019-03-07T03:18:00Z">
        <w:r>
          <w:rPr>
            <w:rFonts w:ascii="Adobe Caslon Pro" w:hAnsi="Adobe Caslon Pro" w:cstheme="minorHAnsi"/>
            <w:sz w:val="18"/>
            <w:szCs w:val="18"/>
          </w:rPr>
          <w:fldChar w:fldCharType="end"/>
        </w:r>
      </w:ins>
      <w:ins w:id="1186" w:author="Bhattacharya, Joydeep [ECONS]" w:date="2019-03-04T13:00:00Z">
        <w:del w:id="1187" w:author="Sher Afghan Asad" w:date="2019-03-07T03:18:00Z">
          <w:r w:rsidRPr="00BB7238" w:rsidDel="00B676FE">
            <w:rPr>
              <w:rFonts w:ascii="Adobe Caslon Pro" w:hAnsi="Adobe Caslon Pro" w:cstheme="minorHAnsi"/>
              <w:sz w:val="18"/>
              <w:szCs w:val="18"/>
              <w:rPrChange w:id="1188" w:author="Ritwik Banerjee" w:date="2019-03-06T09:18:00Z">
                <w:rPr>
                  <w:rFonts w:cstheme="minorHAnsi"/>
                </w:rPr>
              </w:rPrChange>
            </w:rPr>
            <w:delText xml:space="preserve">Ayalew, Manian, </w:delText>
          </w:r>
          <w:r w:rsidRPr="00BB7238" w:rsidDel="00B676FE">
            <w:rPr>
              <w:rFonts w:ascii="Adobe Caslon Pro" w:hAnsi="Adobe Caslon Pro" w:cstheme="minorHAnsi"/>
              <w:noProof/>
              <w:sz w:val="18"/>
              <w:szCs w:val="18"/>
              <w:rPrChange w:id="1189" w:author="Ritwik Banerjee" w:date="2019-03-06T09:18:00Z">
                <w:rPr>
                  <w:rFonts w:cstheme="minorHAnsi"/>
                  <w:noProof/>
                </w:rPr>
              </w:rPrChange>
            </w:rPr>
            <w:delText>and</w:delText>
          </w:r>
          <w:r w:rsidRPr="00BB7238" w:rsidDel="00B676FE">
            <w:rPr>
              <w:rFonts w:ascii="Adobe Caslon Pro" w:hAnsi="Adobe Caslon Pro" w:cstheme="minorHAnsi"/>
              <w:sz w:val="18"/>
              <w:szCs w:val="18"/>
              <w:rPrChange w:id="1190" w:author="Ritwik Banerjee" w:date="2019-03-06T09:18:00Z">
                <w:rPr>
                  <w:rFonts w:cstheme="minorHAnsi"/>
                </w:rPr>
              </w:rPrChange>
            </w:rPr>
            <w:delText xml:space="preserve"> Sheth (2018)</w:delText>
          </w:r>
        </w:del>
        <w:r w:rsidRPr="00BB7238">
          <w:rPr>
            <w:rFonts w:ascii="Adobe Caslon Pro" w:hAnsi="Adobe Caslon Pro" w:cstheme="minorHAnsi"/>
            <w:sz w:val="18"/>
            <w:szCs w:val="18"/>
            <w:rPrChange w:id="1191" w:author="Ritwik Banerjee" w:date="2019-03-06T09:18:00Z">
              <w:rPr>
                <w:rFonts w:cstheme="minorHAnsi"/>
              </w:rPr>
            </w:rPrChange>
          </w:rPr>
          <w:t xml:space="preserve"> </w:t>
        </w:r>
        <w:del w:id="1192" w:author="Ritwik Banerjee" w:date="2019-03-06T11:09:00Z">
          <w:r w:rsidRPr="00BB7238" w:rsidDel="006A075F">
            <w:rPr>
              <w:rFonts w:ascii="Adobe Caslon Pro" w:hAnsi="Adobe Caslon Pro" w:cstheme="minorHAnsi"/>
              <w:sz w:val="18"/>
              <w:szCs w:val="18"/>
              <w:rPrChange w:id="1193" w:author="Ritwik Banerjee" w:date="2019-03-06T09:18:00Z">
                <w:rPr>
                  <w:rFonts w:cstheme="minorHAnsi"/>
                </w:rPr>
              </w:rPrChange>
            </w:rPr>
            <w:delText xml:space="preserve">which </w:delText>
          </w:r>
        </w:del>
        <w:r w:rsidRPr="00BB7238">
          <w:rPr>
            <w:rFonts w:ascii="Adobe Caslon Pro" w:hAnsi="Adobe Caslon Pro" w:cstheme="minorHAnsi"/>
            <w:sz w:val="18"/>
            <w:szCs w:val="18"/>
            <w:rPrChange w:id="1194" w:author="Ritwik Banerjee" w:date="2019-03-06T09:18:00Z">
              <w:rPr>
                <w:rFonts w:cstheme="minorHAnsi"/>
              </w:rPr>
            </w:rPrChange>
          </w:rPr>
          <w:t>find</w:t>
        </w:r>
        <w:del w:id="1195" w:author="Ritwik Banerjee" w:date="2019-03-06T11:10:00Z">
          <w:r w:rsidRPr="00BB7238" w:rsidDel="006A075F">
            <w:rPr>
              <w:rFonts w:ascii="Adobe Caslon Pro" w:hAnsi="Adobe Caslon Pro" w:cstheme="minorHAnsi"/>
              <w:sz w:val="18"/>
              <w:szCs w:val="18"/>
              <w:rPrChange w:id="1196" w:author="Ritwik Banerjee" w:date="2019-03-06T09:18:00Z">
                <w:rPr>
                  <w:rFonts w:cstheme="minorHAnsi"/>
                </w:rPr>
              </w:rPrChange>
            </w:rPr>
            <w:delText>s</w:delText>
          </w:r>
        </w:del>
        <w:r w:rsidRPr="00BB7238">
          <w:rPr>
            <w:rFonts w:ascii="Adobe Caslon Pro" w:hAnsi="Adobe Caslon Pro" w:cstheme="minorHAnsi"/>
            <w:sz w:val="18"/>
            <w:szCs w:val="18"/>
            <w:rPrChange w:id="1197" w:author="Ritwik Banerjee" w:date="2019-03-06T09:18:00Z">
              <w:rPr>
                <w:rFonts w:cstheme="minorHAnsi"/>
              </w:rPr>
            </w:rPrChange>
          </w:rPr>
          <w:t xml:space="preserve"> </w:t>
        </w:r>
        <w:del w:id="1198" w:author="Ritwik Banerjee" w:date="2019-03-06T11:10:00Z">
          <w:r w:rsidRPr="00BB7238" w:rsidDel="006A075F">
            <w:rPr>
              <w:rFonts w:ascii="Adobe Caslon Pro" w:hAnsi="Adobe Caslon Pro" w:cstheme="minorHAnsi"/>
              <w:sz w:val="18"/>
              <w:szCs w:val="18"/>
              <w:rPrChange w:id="1199" w:author="Ritwik Banerjee" w:date="2019-03-06T09:18:00Z">
                <w:rPr>
                  <w:rFonts w:cstheme="minorHAnsi"/>
                </w:rPr>
              </w:rPrChange>
            </w:rPr>
            <w:delText xml:space="preserve">evidence of statistical discrimination from the worker side toward women leaders in Ethiopia: </w:delText>
          </w:r>
        </w:del>
        <w:r w:rsidRPr="00BB7238">
          <w:rPr>
            <w:rFonts w:ascii="Adobe Caslon Pro" w:hAnsi="Adobe Caslon Pro" w:cstheme="minorHAnsi"/>
            <w:sz w:val="18"/>
            <w:szCs w:val="18"/>
            <w:rPrChange w:id="1200" w:author="Ritwik Banerjee" w:date="2019-03-06T09:18:00Z">
              <w:rPr>
                <w:rFonts w:cstheme="minorHAnsi"/>
              </w:rPr>
            </w:rPrChange>
          </w:rPr>
          <w:t>worker subjects</w:t>
        </w:r>
      </w:ins>
      <w:ins w:id="1201" w:author="Ritwik Banerjee" w:date="2019-03-06T11:10:00Z">
        <w:r>
          <w:rPr>
            <w:rFonts w:ascii="Adobe Caslon Pro" w:hAnsi="Adobe Caslon Pro" w:cstheme="minorHAnsi"/>
            <w:sz w:val="18"/>
            <w:szCs w:val="18"/>
          </w:rPr>
          <w:t xml:space="preserve"> statistically discriminate and</w:t>
        </w:r>
      </w:ins>
      <w:ins w:id="1202" w:author="Bhattacharya, Joydeep [ECONS]" w:date="2019-03-04T13:00:00Z">
        <w:r w:rsidRPr="00BB7238">
          <w:rPr>
            <w:rFonts w:ascii="Adobe Caslon Pro" w:hAnsi="Adobe Caslon Pro" w:cstheme="minorHAnsi"/>
            <w:sz w:val="18"/>
            <w:szCs w:val="18"/>
            <w:rPrChange w:id="1203" w:author="Ritwik Banerjee" w:date="2019-03-06T09:18:00Z">
              <w:rPr>
                <w:rFonts w:cstheme="minorHAnsi"/>
              </w:rPr>
            </w:rPrChange>
          </w:rPr>
          <w:t xml:space="preserve"> are less likely to follow the advice of female leaders, and perform worse as a result. </w:t>
        </w:r>
      </w:ins>
      <w:moveToRangeStart w:id="1204" w:author="Ritwik Banerjee" w:date="2019-03-06T11:12:00Z" w:name="move2763193"/>
      <w:moveTo w:id="1205" w:author="Ritwik Banerjee" w:date="2019-03-06T11:12:00Z">
        <w:r w:rsidRPr="00AF77F7">
          <w:rPr>
            <w:rFonts w:ascii="Adobe Caslon Pro" w:hAnsi="Adobe Caslon Pro" w:cstheme="minorHAnsi"/>
            <w:sz w:val="18"/>
            <w:szCs w:val="18"/>
          </w:rPr>
          <w:t>Our study, instead, asks if minority workers shirk even when working for racially-unbiased majority-group employers</w:t>
        </w:r>
        <w:del w:id="1206" w:author="Ritwik Banerjee" w:date="2019-03-06T11:13:00Z">
          <w:r w:rsidRPr="00AF77F7" w:rsidDel="0026465C">
            <w:rPr>
              <w:rFonts w:ascii="Adobe Caslon Pro" w:hAnsi="Adobe Caslon Pro" w:cstheme="minorHAnsi"/>
              <w:sz w:val="18"/>
              <w:szCs w:val="18"/>
            </w:rPr>
            <w:delText xml:space="preserve">. </w:delText>
          </w:r>
        </w:del>
      </w:moveTo>
      <w:moveToRangeEnd w:id="1204"/>
      <w:ins w:id="1207" w:author="Bhattacharya, Joydeep [ECONS]" w:date="2019-03-04T13:00:00Z">
        <w:del w:id="1208" w:author="Ritwik Banerjee" w:date="2019-03-06T11:13:00Z">
          <w:r w:rsidRPr="00BB7238" w:rsidDel="0026465C">
            <w:rPr>
              <w:rFonts w:ascii="Adobe Caslon Pro" w:hAnsi="Adobe Caslon Pro" w:cstheme="minorHAnsi"/>
              <w:sz w:val="18"/>
              <w:szCs w:val="18"/>
              <w:rPrChange w:id="1209" w:author="Ritwik Banerjee" w:date="2019-03-06T09:18:00Z">
                <w:rPr>
                  <w:rFonts w:cstheme="minorHAnsi"/>
                </w:rPr>
              </w:rPrChange>
            </w:rPr>
            <w:delText xml:space="preserve">To our knowledge, ours is the first to explore the possibility of </w:delText>
          </w:r>
          <w:r w:rsidRPr="00BB7238" w:rsidDel="0026465C">
            <w:rPr>
              <w:rFonts w:ascii="Adobe Caslon Pro" w:hAnsi="Adobe Caslon Pro" w:cstheme="minorHAnsi"/>
              <w:noProof/>
              <w:sz w:val="18"/>
              <w:szCs w:val="18"/>
              <w:rPrChange w:id="1210" w:author="Ritwik Banerjee" w:date="2019-03-06T09:18:00Z">
                <w:rPr>
                  <w:rFonts w:cstheme="minorHAnsi"/>
                  <w:noProof/>
                </w:rPr>
              </w:rPrChange>
            </w:rPr>
            <w:delText>bias in social preferences driven</w:delText>
          </w:r>
          <w:r w:rsidRPr="00BB7238" w:rsidDel="0026465C">
            <w:rPr>
              <w:rFonts w:ascii="Adobe Caslon Pro" w:hAnsi="Adobe Caslon Pro" w:cstheme="minorHAnsi"/>
              <w:sz w:val="18"/>
              <w:szCs w:val="18"/>
              <w:rPrChange w:id="1211" w:author="Ritwik Banerjee" w:date="2019-03-06T09:18:00Z">
                <w:rPr>
                  <w:rFonts w:cstheme="minorHAnsi"/>
                </w:rPr>
              </w:rPrChange>
            </w:rPr>
            <w:delText xml:space="preserve"> from the worker side in the absence of any discrimination or anticipation of discrimination from the employer side</w:delText>
          </w:r>
        </w:del>
        <w:r w:rsidRPr="00BB7238">
          <w:rPr>
            <w:rFonts w:ascii="Adobe Caslon Pro" w:hAnsi="Adobe Caslon Pro" w:cstheme="minorHAnsi"/>
            <w:sz w:val="18"/>
            <w:szCs w:val="18"/>
            <w:rPrChange w:id="1212" w:author="Ritwik Banerjee" w:date="2019-03-06T09:18:00Z">
              <w:rPr>
                <w:rFonts w:cstheme="minorHAnsi"/>
              </w:rPr>
            </w:rPrChange>
          </w:rPr>
          <w:t>.</w:t>
        </w:r>
      </w:ins>
    </w:p>
  </w:footnote>
  <w:footnote w:id="4">
    <w:p w14:paraId="6973D600" w14:textId="30A77078" w:rsidR="00454D6C" w:rsidRPr="00AA510F" w:rsidDel="00373AE7" w:rsidRDefault="00454D6C">
      <w:pPr>
        <w:pStyle w:val="FootnoteText"/>
        <w:rPr>
          <w:del w:id="1629" w:author="Bhattacharya, Joydeep [ECONS] [2]" w:date="2019-03-06T13:23:00Z"/>
          <w:sz w:val="18"/>
          <w:szCs w:val="18"/>
          <w:rPrChange w:id="1630" w:author="Bhattacharya, Joydeep [ECONS]" w:date="2019-02-26T17:43:00Z">
            <w:rPr>
              <w:del w:id="1631" w:author="Bhattacharya, Joydeep [ECONS] [2]" w:date="2019-03-06T13:23:00Z"/>
            </w:rPr>
          </w:rPrChange>
        </w:rPr>
      </w:pPr>
      <w:ins w:id="1632" w:author="Bhattacharya, Joydeep [ECONS]" w:date="2019-02-26T17:39:00Z">
        <w:del w:id="1633" w:author="Bhattacharya, Joydeep [ECONS] [2]" w:date="2019-03-06T13:23:00Z">
          <w:r w:rsidRPr="00BB7238" w:rsidDel="00373AE7">
            <w:rPr>
              <w:rStyle w:val="FootnoteReference"/>
              <w:rFonts w:ascii="Adobe Caslon Pro" w:hAnsi="Adobe Caslon Pro"/>
              <w:sz w:val="18"/>
              <w:szCs w:val="18"/>
              <w:rPrChange w:id="1634" w:author="Ritwik Banerjee" w:date="2019-03-06T09:18:00Z">
                <w:rPr>
                  <w:rStyle w:val="FootnoteReference"/>
                </w:rPr>
              </w:rPrChange>
            </w:rPr>
            <w:footnoteRef/>
          </w:r>
          <w:r w:rsidRPr="00BB7238" w:rsidDel="00373AE7">
            <w:rPr>
              <w:rFonts w:ascii="Adobe Caslon Pro" w:hAnsi="Adobe Caslon Pro"/>
              <w:sz w:val="18"/>
              <w:szCs w:val="18"/>
              <w:rPrChange w:id="1635" w:author="Ritwik Banerjee" w:date="2019-03-06T09:18:00Z">
                <w:rPr/>
              </w:rPrChange>
            </w:rPr>
            <w:delText xml:space="preserve"> We are aware that the M-Turk population is not representative of the American populatio</w:delText>
          </w:r>
        </w:del>
      </w:ins>
      <w:ins w:id="1636" w:author="Ritwik Banerjee" w:date="2019-03-06T11:14:00Z">
        <w:del w:id="1637" w:author="Bhattacharya, Joydeep [ECONS] [2]" w:date="2019-03-06T13:23:00Z">
          <w:r w:rsidDel="00373AE7">
            <w:rPr>
              <w:rFonts w:ascii="Adobe Caslon Pro" w:hAnsi="Adobe Caslon Pro"/>
              <w:sz w:val="18"/>
              <w:szCs w:val="18"/>
            </w:rPr>
            <w:delText>n</w:delText>
          </w:r>
        </w:del>
      </w:ins>
      <w:ins w:id="1638" w:author="Ritwik Banerjee" w:date="2019-03-06T11:15:00Z">
        <w:del w:id="1639" w:author="Bhattacharya, Joydeep [ECONS] [2]" w:date="2019-03-06T13:23:00Z">
          <w:r w:rsidDel="00373AE7">
            <w:rPr>
              <w:rFonts w:ascii="Adobe Caslon Pro" w:hAnsi="Adobe Caslon Pro"/>
              <w:sz w:val="18"/>
              <w:szCs w:val="18"/>
            </w:rPr>
            <w:delText xml:space="preserve"> of US</w:delText>
          </w:r>
        </w:del>
      </w:ins>
      <w:ins w:id="1640" w:author="Bhattacharya, Joydeep [ECONS]" w:date="2019-02-26T17:39:00Z">
        <w:del w:id="1641" w:author="Bhattacharya, Joydeep [ECONS] [2]" w:date="2019-03-06T13:23:00Z">
          <w:r w:rsidRPr="00BB7238" w:rsidDel="00373AE7">
            <w:rPr>
              <w:rFonts w:ascii="Adobe Caslon Pro" w:hAnsi="Adobe Caslon Pro"/>
              <w:sz w:val="18"/>
              <w:szCs w:val="18"/>
              <w:rPrChange w:id="1642" w:author="Ritwik Banerjee" w:date="2019-03-06T09:18:00Z">
                <w:rPr/>
              </w:rPrChange>
            </w:rPr>
            <w:delText xml:space="preserve">n at large. </w:delText>
          </w:r>
        </w:del>
      </w:ins>
      <w:ins w:id="1643" w:author="Bhattacharya, Joydeep [ECONS]" w:date="2019-02-26T17:42:00Z">
        <w:del w:id="1644" w:author="Bhattacharya, Joydeep [ECONS] [2]" w:date="2019-03-06T13:23:00Z">
          <w:r w:rsidRPr="00BB7238" w:rsidDel="00373AE7">
            <w:rPr>
              <w:rFonts w:ascii="Adobe Caslon Pro" w:hAnsi="Adobe Caslon Pro"/>
              <w:sz w:val="18"/>
              <w:szCs w:val="18"/>
              <w:rPrChange w:id="1645" w:author="Ritwik Banerjee" w:date="2019-03-06T09:18:00Z">
                <w:rPr/>
              </w:rPrChange>
            </w:rPr>
            <w:delText xml:space="preserve">However, it is our </w:delText>
          </w:r>
        </w:del>
      </w:ins>
      <w:ins w:id="1646" w:author="Bhattacharya, Joydeep [ECONS]" w:date="2019-02-26T17:43:00Z">
        <w:del w:id="1647" w:author="Bhattacharya, Joydeep [ECONS] [2]" w:date="2019-03-06T13:23:00Z">
          <w:r w:rsidRPr="00BB7238" w:rsidDel="00373AE7">
            <w:rPr>
              <w:rFonts w:ascii="Adobe Caslon Pro" w:hAnsi="Adobe Caslon Pro"/>
              <w:sz w:val="18"/>
              <w:szCs w:val="18"/>
              <w:rPrChange w:id="1648" w:author="Ritwik Banerjee" w:date="2019-03-06T09:18:00Z">
                <w:rPr/>
              </w:rPrChange>
            </w:rPr>
            <w:delText>belief</w:delText>
          </w:r>
        </w:del>
      </w:ins>
      <w:ins w:id="1649" w:author="Bhattacharya, Joydeep [ECONS]" w:date="2019-02-26T17:42:00Z">
        <w:del w:id="1650" w:author="Bhattacharya, Joydeep [ECONS] [2]" w:date="2019-03-06T13:23:00Z">
          <w:r w:rsidRPr="00BB7238" w:rsidDel="00373AE7">
            <w:rPr>
              <w:rFonts w:ascii="Adobe Caslon Pro" w:hAnsi="Adobe Caslon Pro"/>
              <w:sz w:val="18"/>
              <w:szCs w:val="18"/>
              <w:rPrChange w:id="1651" w:author="Ritwik Banerjee" w:date="2019-03-06T09:18:00Z">
                <w:rPr/>
              </w:rPrChange>
            </w:rPr>
            <w:delText xml:space="preserve"> that, if our design </w:delText>
          </w:r>
          <w:r w:rsidRPr="00BB7238" w:rsidDel="00373AE7">
            <w:rPr>
              <w:rFonts w:ascii="Adobe Caslon Pro" w:hAnsi="Adobe Caslon Pro"/>
              <w:i/>
              <w:sz w:val="18"/>
              <w:szCs w:val="18"/>
              <w:rPrChange w:id="1652" w:author="Ritwik Banerjee" w:date="2019-03-06T09:18:00Z">
                <w:rPr/>
              </w:rPrChange>
            </w:rPr>
            <w:delText>can</w:delText>
          </w:r>
          <w:r w:rsidRPr="00BB7238" w:rsidDel="00373AE7">
            <w:rPr>
              <w:rFonts w:ascii="Adobe Caslon Pro" w:hAnsi="Adobe Caslon Pro"/>
              <w:sz w:val="18"/>
              <w:szCs w:val="18"/>
              <w:rPrChange w:id="1653" w:author="Ritwik Banerjee" w:date="2019-03-06T09:18:00Z">
                <w:rPr/>
              </w:rPrChange>
            </w:rPr>
            <w:delText xml:space="preserve"> activate discrimination in as impersonal a transactional setting as M-Turk,</w:delText>
          </w:r>
        </w:del>
      </w:ins>
      <w:ins w:id="1654" w:author="Bhattacharya, Joydeep [ECONS]" w:date="2019-02-26T17:43:00Z">
        <w:del w:id="1655" w:author="Bhattacharya, Joydeep [ECONS] [2]" w:date="2019-03-06T13:23:00Z">
          <w:r w:rsidRPr="00BB7238" w:rsidDel="00373AE7">
            <w:rPr>
              <w:rFonts w:ascii="Adobe Caslon Pro" w:hAnsi="Adobe Caslon Pro"/>
              <w:sz w:val="18"/>
              <w:szCs w:val="18"/>
              <w:rPrChange w:id="1656" w:author="Ritwik Banerjee" w:date="2019-03-06T09:18:00Z">
                <w:rPr>
                  <w:sz w:val="18"/>
                  <w:szCs w:val="18"/>
                </w:rPr>
              </w:rPrChange>
            </w:rPr>
            <w:delText xml:space="preserve"> it can do so in the larger U.S. population</w:delText>
          </w:r>
          <w:r w:rsidDel="00373AE7">
            <w:rPr>
              <w:sz w:val="18"/>
              <w:szCs w:val="18"/>
            </w:rPr>
            <w:delText xml:space="preserve">. </w:delText>
          </w:r>
        </w:del>
      </w:ins>
    </w:p>
  </w:footnote>
  <w:footnote w:id="5">
    <w:p w14:paraId="7D1CD60B" w14:textId="7DB75FF6" w:rsidR="00454D6C" w:rsidRPr="00996C84" w:rsidDel="00112D39" w:rsidRDefault="00454D6C">
      <w:pPr>
        <w:pStyle w:val="FootnoteText"/>
        <w:rPr>
          <w:del w:id="3192" w:author="Sher Afghan Asad" w:date="2019-03-07T00:23:00Z"/>
          <w:rFonts w:ascii="Adobe Caslon Pro" w:hAnsi="Adobe Caslon Pro"/>
          <w:sz w:val="18"/>
          <w:szCs w:val="18"/>
          <w:rPrChange w:id="3193" w:author="Ritwik Banerjee" w:date="2019-03-06T11:58:00Z">
            <w:rPr>
              <w:del w:id="3194" w:author="Sher Afghan Asad" w:date="2019-03-07T00:23:00Z"/>
            </w:rPr>
          </w:rPrChange>
        </w:rPr>
      </w:pPr>
      <w:ins w:id="3195" w:author="Bhattacharya, Joydeep [ECONS]" w:date="2019-03-04T16:10:00Z">
        <w:del w:id="3196" w:author="Sher Afghan Asad" w:date="2019-03-07T00:23:00Z">
          <w:r w:rsidRPr="00996C84" w:rsidDel="00112D39">
            <w:rPr>
              <w:rStyle w:val="FootnoteReference"/>
              <w:rFonts w:ascii="Adobe Caslon Pro" w:hAnsi="Adobe Caslon Pro"/>
              <w:rPrChange w:id="3197" w:author="Ritwik Banerjee" w:date="2019-03-06T11:58:00Z">
                <w:rPr>
                  <w:rStyle w:val="FootnoteReference"/>
                </w:rPr>
              </w:rPrChange>
            </w:rPr>
            <w:footnoteRef/>
          </w:r>
          <w:r w:rsidRPr="00996C84" w:rsidDel="00112D39">
            <w:rPr>
              <w:rFonts w:ascii="Adobe Caslon Pro" w:hAnsi="Adobe Caslon Pro"/>
              <w:rPrChange w:id="3198" w:author="Ritwik Banerjee" w:date="2019-03-06T11:58:00Z">
                <w:rPr/>
              </w:rPrChange>
            </w:rPr>
            <w:delText xml:space="preserve"> </w:delText>
          </w:r>
        </w:del>
      </w:ins>
      <w:ins w:id="3199" w:author="Bhattacharya, Joydeep [ECONS]" w:date="2019-03-04T16:12:00Z">
        <w:del w:id="3200" w:author="Sher Afghan Asad" w:date="2019-03-07T00:23:00Z">
          <w:r w:rsidRPr="00996C84" w:rsidDel="00112D39">
            <w:rPr>
              <w:rFonts w:ascii="Adobe Caslon Pro" w:hAnsi="Adobe Caslon Pro"/>
              <w:sz w:val="18"/>
              <w:szCs w:val="18"/>
              <w:rPrChange w:id="3201" w:author="Ritwik Banerjee" w:date="2019-03-06T11:58:00Z">
                <w:rPr/>
              </w:rPrChange>
            </w:rPr>
            <w:delText>S</w:delText>
          </w:r>
        </w:del>
      </w:ins>
      <w:ins w:id="3202" w:author="Bhattacharya, Joydeep [ECONS]" w:date="2019-03-04T16:10:00Z">
        <w:del w:id="3203" w:author="Sher Afghan Asad" w:date="2019-03-07T00:23:00Z">
          <w:r w:rsidRPr="00996C84" w:rsidDel="00112D39">
            <w:rPr>
              <w:rFonts w:ascii="Adobe Caslon Pro" w:hAnsi="Adobe Caslon Pro"/>
              <w:sz w:val="18"/>
              <w:szCs w:val="18"/>
              <w:rPrChange w:id="3204" w:author="Ritwik Banerjee" w:date="2019-03-06T11:58:00Z">
                <w:rPr/>
              </w:rPrChange>
            </w:rPr>
            <w:delText xml:space="preserve">ince the passage of the Civil Rights Act of 1991, the </w:delText>
          </w:r>
        </w:del>
      </w:ins>
      <w:ins w:id="3205" w:author="Bhattacharya, Joydeep [ECONS]" w:date="2019-03-04T16:12:00Z">
        <w:del w:id="3206" w:author="Sher Afghan Asad" w:date="2019-03-07T00:23:00Z">
          <w:r w:rsidRPr="00996C84" w:rsidDel="00112D39">
            <w:rPr>
              <w:rFonts w:ascii="Adobe Caslon Pro" w:hAnsi="Adobe Caslon Pro"/>
              <w:sz w:val="18"/>
              <w:szCs w:val="18"/>
              <w:rPrChange w:id="3207" w:author="Ritwik Banerjee" w:date="2019-03-06T11:58:00Z">
                <w:rPr/>
              </w:rPrChange>
            </w:rPr>
            <w:delText xml:space="preserve">Equal Employment Opportunity Commission </w:delText>
          </w:r>
        </w:del>
      </w:ins>
      <w:ins w:id="3208" w:author="Bhattacharya, Joydeep [ECONS]" w:date="2019-03-04T16:10:00Z">
        <w:del w:id="3209" w:author="Sher Afghan Asad" w:date="2019-03-07T00:23:00Z">
          <w:r w:rsidRPr="00996C84" w:rsidDel="00112D39">
            <w:rPr>
              <w:rFonts w:ascii="Adobe Caslon Pro" w:hAnsi="Adobe Caslon Pro"/>
              <w:sz w:val="18"/>
              <w:szCs w:val="18"/>
              <w:rPrChange w:id="3210" w:author="Ritwik Banerjee" w:date="2019-03-06T11:58:00Z">
                <w:rPr/>
              </w:rPrChange>
            </w:rPr>
            <w:delText>has received almost 670,000 race discrimination charges and reports monetary awards of just over $1.4 b</w:delText>
          </w:r>
          <w:r w:rsidRPr="00996C84" w:rsidDel="00112D39">
            <w:rPr>
              <w:rFonts w:ascii="Adobe Caslon Pro" w:hAnsi="Adobe Caslon Pro"/>
              <w:sz w:val="18"/>
              <w:szCs w:val="18"/>
              <w:rPrChange w:id="3211" w:author="Ritwik Banerjee" w:date="2019-03-06T11:58:00Z">
                <w:rPr>
                  <w:sz w:val="18"/>
                  <w:szCs w:val="18"/>
                </w:rPr>
              </w:rPrChange>
            </w:rPr>
            <w:delText>illion</w:delText>
          </w:r>
          <w:r w:rsidRPr="00996C84" w:rsidDel="00112D39">
            <w:rPr>
              <w:rFonts w:ascii="Adobe Caslon Pro" w:hAnsi="Adobe Caslon Pro"/>
              <w:sz w:val="18"/>
              <w:szCs w:val="18"/>
              <w:rPrChange w:id="3212" w:author="Ritwik Banerjee" w:date="2019-03-06T11:58:00Z">
                <w:rPr/>
              </w:rPrChange>
            </w:rPr>
            <w:delText xml:space="preserve"> to victims of racial discrimination</w:delText>
          </w:r>
          <w:r w:rsidRPr="00996C84" w:rsidDel="00112D39">
            <w:rPr>
              <w:rFonts w:ascii="Adobe Caslon Pro" w:hAnsi="Adobe Caslon Pro"/>
              <w:sz w:val="18"/>
              <w:szCs w:val="18"/>
              <w:rPrChange w:id="3213" w:author="Ritwik Banerjee" w:date="2019-03-06T11:58:00Z">
                <w:rPr>
                  <w:sz w:val="18"/>
                  <w:szCs w:val="18"/>
                </w:rPr>
              </w:rPrChange>
            </w:rPr>
            <w:delText xml:space="preserve">. </w:delText>
          </w:r>
        </w:del>
      </w:ins>
    </w:p>
  </w:footnote>
  <w:footnote w:id="6">
    <w:p w14:paraId="3EAC8ABD" w14:textId="6E0532EE" w:rsidR="00454D6C" w:rsidRDefault="00454D6C">
      <w:pPr>
        <w:pStyle w:val="FootnoteText"/>
      </w:pPr>
      <w:ins w:id="3361" w:author="Sher Afghan Asad" w:date="2019-03-07T00:23:00Z">
        <w:r>
          <w:rPr>
            <w:rStyle w:val="FootnoteReference"/>
          </w:rPr>
          <w:footnoteRef/>
        </w:r>
        <w:r>
          <w:t xml:space="preserve"> </w:t>
        </w:r>
        <w:r w:rsidRPr="00D8301F">
          <w:rPr>
            <w:rFonts w:ascii="Adobe Caslon Pro" w:hAnsi="Adobe Caslon Pro"/>
            <w:sz w:val="18"/>
            <w:szCs w:val="18"/>
          </w:rPr>
          <w:t>Since the passage of the Civil Rights Act of 1991, the Equal Employment Opportunity Commission has received almost 670,000 race discrimination charges and reports monetary awards of just over $1.4 billion to victims of racial discrimination</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hattacharya, Joydeep [ECONS]">
    <w15:presenceInfo w15:providerId="AD" w15:userId="S-1-5-21-1659004503-1450960922-1606980848-78910"/>
  </w15:person>
  <w15:person w15:author="Sher Afghan Asad">
    <w15:presenceInfo w15:providerId="Windows Live" w15:userId="e23e06459aa53ab3"/>
  </w15:person>
  <w15:person w15:author="Bhattacharya, Joydeep [ECONS] [2]">
    <w15:presenceInfo w15:providerId="None" w15:userId="Bhattacharya, Joydeep [ECONS]"/>
  </w15:person>
  <w15:person w15:author="Ritwik Banerjee">
    <w15:presenceInfo w15:providerId="AD" w15:userId="S::ritwikb@iimb.ernet.in::808037fb-af73-4871-9df5-441e8aaf2336"/>
  </w15:person>
  <w15:person w15:author="Smithson, Samantha">
    <w15:presenceInfo w15:providerId="AD" w15:userId="S-1-5-21-448539723-1957994488-1060284298-14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2tDQ3NDYzNjOxNDZS0lEKTi0uzszPAykwqQUAYjFgIywAAAA="/>
  </w:docVars>
  <w:rsids>
    <w:rsidRoot w:val="00CA01C3"/>
    <w:rsid w:val="00015EEA"/>
    <w:rsid w:val="000A2812"/>
    <w:rsid w:val="000B39DC"/>
    <w:rsid w:val="000D2A04"/>
    <w:rsid w:val="000D5884"/>
    <w:rsid w:val="000E4648"/>
    <w:rsid w:val="000F4068"/>
    <w:rsid w:val="0010751B"/>
    <w:rsid w:val="00110A1B"/>
    <w:rsid w:val="00112D39"/>
    <w:rsid w:val="001215D0"/>
    <w:rsid w:val="00132A29"/>
    <w:rsid w:val="00134B25"/>
    <w:rsid w:val="001519BE"/>
    <w:rsid w:val="0017534F"/>
    <w:rsid w:val="001935DF"/>
    <w:rsid w:val="001979FA"/>
    <w:rsid w:val="001B0FAB"/>
    <w:rsid w:val="001C3D6D"/>
    <w:rsid w:val="001E0B33"/>
    <w:rsid w:val="001E5DA7"/>
    <w:rsid w:val="001F3F5B"/>
    <w:rsid w:val="0022152B"/>
    <w:rsid w:val="0023429A"/>
    <w:rsid w:val="002504C7"/>
    <w:rsid w:val="0026465C"/>
    <w:rsid w:val="00281F4A"/>
    <w:rsid w:val="00287BEE"/>
    <w:rsid w:val="002D4E51"/>
    <w:rsid w:val="002D5101"/>
    <w:rsid w:val="002F65BA"/>
    <w:rsid w:val="003031BA"/>
    <w:rsid w:val="003425E8"/>
    <w:rsid w:val="0036330D"/>
    <w:rsid w:val="0037214C"/>
    <w:rsid w:val="00373AE7"/>
    <w:rsid w:val="003A4F34"/>
    <w:rsid w:val="003B35D2"/>
    <w:rsid w:val="003E1D87"/>
    <w:rsid w:val="003E464D"/>
    <w:rsid w:val="003E7269"/>
    <w:rsid w:val="0042097D"/>
    <w:rsid w:val="00434D04"/>
    <w:rsid w:val="00440AA3"/>
    <w:rsid w:val="00454D6C"/>
    <w:rsid w:val="00456DBC"/>
    <w:rsid w:val="00467DC5"/>
    <w:rsid w:val="00472610"/>
    <w:rsid w:val="004A4F63"/>
    <w:rsid w:val="004C6AAA"/>
    <w:rsid w:val="004F560C"/>
    <w:rsid w:val="005219F3"/>
    <w:rsid w:val="00540345"/>
    <w:rsid w:val="00574B66"/>
    <w:rsid w:val="0059016C"/>
    <w:rsid w:val="00592041"/>
    <w:rsid w:val="005A7A4D"/>
    <w:rsid w:val="005C50BA"/>
    <w:rsid w:val="005C6EEF"/>
    <w:rsid w:val="005F1662"/>
    <w:rsid w:val="005F56A4"/>
    <w:rsid w:val="006075BF"/>
    <w:rsid w:val="00623A22"/>
    <w:rsid w:val="00635DC1"/>
    <w:rsid w:val="00654E36"/>
    <w:rsid w:val="00660DBA"/>
    <w:rsid w:val="00670214"/>
    <w:rsid w:val="0067261B"/>
    <w:rsid w:val="006749BB"/>
    <w:rsid w:val="00695924"/>
    <w:rsid w:val="006A075F"/>
    <w:rsid w:val="006C2E1F"/>
    <w:rsid w:val="006F58C5"/>
    <w:rsid w:val="00706DAD"/>
    <w:rsid w:val="00714E90"/>
    <w:rsid w:val="0073119F"/>
    <w:rsid w:val="0077406D"/>
    <w:rsid w:val="007877E4"/>
    <w:rsid w:val="00797EEB"/>
    <w:rsid w:val="007C3C25"/>
    <w:rsid w:val="00803AE4"/>
    <w:rsid w:val="0081460D"/>
    <w:rsid w:val="00870921"/>
    <w:rsid w:val="00871061"/>
    <w:rsid w:val="0087331B"/>
    <w:rsid w:val="00886457"/>
    <w:rsid w:val="008937E0"/>
    <w:rsid w:val="00894D12"/>
    <w:rsid w:val="008A1DC1"/>
    <w:rsid w:val="008E18FA"/>
    <w:rsid w:val="00912B8F"/>
    <w:rsid w:val="00913435"/>
    <w:rsid w:val="00933A42"/>
    <w:rsid w:val="00934A40"/>
    <w:rsid w:val="00972E35"/>
    <w:rsid w:val="00974C6E"/>
    <w:rsid w:val="00982B4B"/>
    <w:rsid w:val="00991DDD"/>
    <w:rsid w:val="00996C84"/>
    <w:rsid w:val="009B3FFA"/>
    <w:rsid w:val="009E3B98"/>
    <w:rsid w:val="009F2B83"/>
    <w:rsid w:val="00A0567E"/>
    <w:rsid w:val="00A123D4"/>
    <w:rsid w:val="00A23983"/>
    <w:rsid w:val="00A31401"/>
    <w:rsid w:val="00A66DA5"/>
    <w:rsid w:val="00A8211D"/>
    <w:rsid w:val="00AA510F"/>
    <w:rsid w:val="00AB020F"/>
    <w:rsid w:val="00AB08ED"/>
    <w:rsid w:val="00AB319A"/>
    <w:rsid w:val="00AC1C64"/>
    <w:rsid w:val="00AE28F5"/>
    <w:rsid w:val="00AF4330"/>
    <w:rsid w:val="00B438B9"/>
    <w:rsid w:val="00B44471"/>
    <w:rsid w:val="00B552B8"/>
    <w:rsid w:val="00B676FE"/>
    <w:rsid w:val="00B804D9"/>
    <w:rsid w:val="00BA127B"/>
    <w:rsid w:val="00BA5CE6"/>
    <w:rsid w:val="00BB3169"/>
    <w:rsid w:val="00BB7238"/>
    <w:rsid w:val="00BE548B"/>
    <w:rsid w:val="00BF014B"/>
    <w:rsid w:val="00BF5BA7"/>
    <w:rsid w:val="00C0500F"/>
    <w:rsid w:val="00C103B9"/>
    <w:rsid w:val="00C52AC0"/>
    <w:rsid w:val="00C62276"/>
    <w:rsid w:val="00C74C75"/>
    <w:rsid w:val="00CA01C3"/>
    <w:rsid w:val="00CA2945"/>
    <w:rsid w:val="00CB2414"/>
    <w:rsid w:val="00CB4122"/>
    <w:rsid w:val="00CB5193"/>
    <w:rsid w:val="00CC6348"/>
    <w:rsid w:val="00CE584A"/>
    <w:rsid w:val="00CF483B"/>
    <w:rsid w:val="00D165F5"/>
    <w:rsid w:val="00D646AD"/>
    <w:rsid w:val="00D82D26"/>
    <w:rsid w:val="00DB0F48"/>
    <w:rsid w:val="00DB797E"/>
    <w:rsid w:val="00DF5D47"/>
    <w:rsid w:val="00E33894"/>
    <w:rsid w:val="00E439F0"/>
    <w:rsid w:val="00E449E9"/>
    <w:rsid w:val="00E45A92"/>
    <w:rsid w:val="00E64590"/>
    <w:rsid w:val="00E838B8"/>
    <w:rsid w:val="00EA04EA"/>
    <w:rsid w:val="00EA37EE"/>
    <w:rsid w:val="00EE1E12"/>
    <w:rsid w:val="00EF1D7B"/>
    <w:rsid w:val="00F11C23"/>
    <w:rsid w:val="00F15642"/>
    <w:rsid w:val="00F15AC3"/>
    <w:rsid w:val="00F428D4"/>
    <w:rsid w:val="00F568D7"/>
    <w:rsid w:val="00F74D1A"/>
    <w:rsid w:val="00F874DE"/>
    <w:rsid w:val="00F915E5"/>
    <w:rsid w:val="00F96D56"/>
    <w:rsid w:val="00FA2EA6"/>
    <w:rsid w:val="00FD14DF"/>
    <w:rsid w:val="00FD30E3"/>
    <w:rsid w:val="00FE5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E1FA"/>
  <w15:chartTrackingRefBased/>
  <w15:docId w15:val="{748B4916-0D5F-4893-8601-17452D03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1C3"/>
  </w:style>
  <w:style w:type="paragraph" w:styleId="Heading1">
    <w:name w:val="heading 1"/>
    <w:basedOn w:val="Normal"/>
    <w:next w:val="Normal"/>
    <w:link w:val="Heading1Char"/>
    <w:uiPriority w:val="9"/>
    <w:qFormat/>
    <w:rsid w:val="00151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01C3"/>
    <w:rPr>
      <w:sz w:val="16"/>
      <w:szCs w:val="16"/>
    </w:rPr>
  </w:style>
  <w:style w:type="paragraph" w:styleId="CommentText">
    <w:name w:val="annotation text"/>
    <w:basedOn w:val="Normal"/>
    <w:link w:val="CommentTextChar"/>
    <w:uiPriority w:val="99"/>
    <w:semiHidden/>
    <w:unhideWhenUsed/>
    <w:rsid w:val="00CA01C3"/>
    <w:pPr>
      <w:spacing w:line="240" w:lineRule="auto"/>
    </w:pPr>
    <w:rPr>
      <w:sz w:val="20"/>
      <w:szCs w:val="20"/>
    </w:rPr>
  </w:style>
  <w:style w:type="character" w:customStyle="1" w:styleId="CommentTextChar">
    <w:name w:val="Comment Text Char"/>
    <w:basedOn w:val="DefaultParagraphFont"/>
    <w:link w:val="CommentText"/>
    <w:uiPriority w:val="99"/>
    <w:semiHidden/>
    <w:rsid w:val="00CA01C3"/>
    <w:rPr>
      <w:sz w:val="20"/>
      <w:szCs w:val="20"/>
    </w:rPr>
  </w:style>
  <w:style w:type="paragraph" w:styleId="Footer">
    <w:name w:val="footer"/>
    <w:basedOn w:val="Normal"/>
    <w:link w:val="FooterChar"/>
    <w:uiPriority w:val="99"/>
    <w:unhideWhenUsed/>
    <w:rsid w:val="00CA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C3"/>
  </w:style>
  <w:style w:type="character" w:styleId="PageNumber">
    <w:name w:val="page number"/>
    <w:basedOn w:val="DefaultParagraphFont"/>
    <w:uiPriority w:val="99"/>
    <w:semiHidden/>
    <w:unhideWhenUsed/>
    <w:rsid w:val="00CA01C3"/>
  </w:style>
  <w:style w:type="table" w:styleId="TableGrid">
    <w:name w:val="Table Grid"/>
    <w:basedOn w:val="TableNormal"/>
    <w:uiPriority w:val="39"/>
    <w:rsid w:val="00CA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0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1C3"/>
    <w:rPr>
      <w:rFonts w:ascii="Segoe UI" w:hAnsi="Segoe UI" w:cs="Segoe UI"/>
      <w:sz w:val="18"/>
      <w:szCs w:val="18"/>
    </w:rPr>
  </w:style>
  <w:style w:type="character" w:customStyle="1" w:styleId="Heading1Char">
    <w:name w:val="Heading 1 Char"/>
    <w:basedOn w:val="DefaultParagraphFont"/>
    <w:link w:val="Heading1"/>
    <w:uiPriority w:val="9"/>
    <w:rsid w:val="00151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9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32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A29"/>
  </w:style>
  <w:style w:type="paragraph" w:styleId="FootnoteText">
    <w:name w:val="footnote text"/>
    <w:basedOn w:val="Normal"/>
    <w:link w:val="FootnoteTextChar"/>
    <w:uiPriority w:val="99"/>
    <w:unhideWhenUsed/>
    <w:rsid w:val="00132A29"/>
    <w:pPr>
      <w:spacing w:after="0" w:line="240" w:lineRule="auto"/>
    </w:pPr>
    <w:rPr>
      <w:sz w:val="20"/>
      <w:szCs w:val="20"/>
    </w:rPr>
  </w:style>
  <w:style w:type="character" w:customStyle="1" w:styleId="FootnoteTextChar">
    <w:name w:val="Footnote Text Char"/>
    <w:basedOn w:val="DefaultParagraphFont"/>
    <w:link w:val="FootnoteText"/>
    <w:uiPriority w:val="99"/>
    <w:rsid w:val="00132A29"/>
    <w:rPr>
      <w:sz w:val="20"/>
      <w:szCs w:val="20"/>
    </w:rPr>
  </w:style>
  <w:style w:type="character" w:styleId="FootnoteReference">
    <w:name w:val="footnote reference"/>
    <w:basedOn w:val="DefaultParagraphFont"/>
    <w:uiPriority w:val="99"/>
    <w:semiHidden/>
    <w:unhideWhenUsed/>
    <w:rsid w:val="00132A29"/>
    <w:rPr>
      <w:vertAlign w:val="superscript"/>
    </w:rPr>
  </w:style>
  <w:style w:type="paragraph" w:styleId="Title">
    <w:name w:val="Title"/>
    <w:basedOn w:val="Normal"/>
    <w:next w:val="Normal"/>
    <w:link w:val="TitleChar"/>
    <w:uiPriority w:val="10"/>
    <w:qFormat/>
    <w:rsid w:val="00363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0D"/>
    <w:rPr>
      <w:rFonts w:asciiTheme="majorHAnsi" w:eastAsiaTheme="majorEastAsia" w:hAnsiTheme="majorHAnsi" w:cstheme="majorBidi"/>
      <w:spacing w:val="-10"/>
      <w:kern w:val="28"/>
      <w:sz w:val="56"/>
      <w:szCs w:val="56"/>
    </w:rPr>
  </w:style>
  <w:style w:type="paragraph" w:styleId="NoSpacing">
    <w:name w:val="No Spacing"/>
    <w:uiPriority w:val="1"/>
    <w:qFormat/>
    <w:rsid w:val="0036330D"/>
    <w:pPr>
      <w:spacing w:after="0" w:line="240" w:lineRule="auto"/>
    </w:pPr>
  </w:style>
  <w:style w:type="character" w:styleId="SubtleEmphasis">
    <w:name w:val="Subtle Emphasis"/>
    <w:basedOn w:val="DefaultParagraphFont"/>
    <w:uiPriority w:val="19"/>
    <w:qFormat/>
    <w:rsid w:val="0036330D"/>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A23983"/>
    <w:rPr>
      <w:b/>
      <w:bCs/>
    </w:rPr>
  </w:style>
  <w:style w:type="character" w:customStyle="1" w:styleId="CommentSubjectChar">
    <w:name w:val="Comment Subject Char"/>
    <w:basedOn w:val="CommentTextChar"/>
    <w:link w:val="CommentSubject"/>
    <w:uiPriority w:val="99"/>
    <w:semiHidden/>
    <w:rsid w:val="00A23983"/>
    <w:rPr>
      <w:b/>
      <w:bCs/>
      <w:sz w:val="20"/>
      <w:szCs w:val="20"/>
    </w:rPr>
  </w:style>
  <w:style w:type="paragraph" w:styleId="Revision">
    <w:name w:val="Revision"/>
    <w:hidden/>
    <w:uiPriority w:val="99"/>
    <w:semiHidden/>
    <w:rsid w:val="00287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862D-ED19-42CE-AD83-72720EFF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6391</Words>
  <Characters>36434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13</cp:revision>
  <dcterms:created xsi:type="dcterms:W3CDTF">2019-03-07T02:48:00Z</dcterms:created>
  <dcterms:modified xsi:type="dcterms:W3CDTF">2019-03-07T17:09:00Z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f78823ac-cb6e-3195-8c47-fcbd9d00ae71</vt:lpwstr>
  </property>
  <property fmtid="{D5CDD505-2E9C-101B-9397-08002B2CF9AE}" pid="24" name="Mendeley Citation Style_1">
    <vt:lpwstr>http://www.zotero.org/styles/apa</vt:lpwstr>
  </property>
</Properties>
</file>