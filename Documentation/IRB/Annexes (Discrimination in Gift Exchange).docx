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1CB83" w14:textId="77777777" w:rsidR="00DB5050" w:rsidRPr="00370006" w:rsidRDefault="00DB5050" w:rsidP="00370006">
      <w:pPr>
        <w:shd w:val="clear" w:color="auto" w:fill="FFFFFF"/>
        <w:spacing w:before="120" w:after="120" w:line="240" w:lineRule="auto"/>
        <w:rPr>
          <w:rFonts w:ascii="Garamond" w:eastAsia="Times New Roman" w:hAnsi="Garamond" w:cs="Times New Roman"/>
          <w:color w:val="222222"/>
          <w:sz w:val="24"/>
          <w:szCs w:val="24"/>
        </w:rPr>
      </w:pPr>
      <w:r w:rsidRPr="00DB5050">
        <w:rPr>
          <w:rFonts w:ascii="Garamond" w:eastAsia="Times New Roman" w:hAnsi="Garamond" w:cs="Times New Roman"/>
          <w:b/>
          <w:color w:val="222222"/>
          <w:sz w:val="24"/>
          <w:szCs w:val="24"/>
        </w:rPr>
        <w:t>Name your job posting:</w:t>
      </w:r>
      <w:r w:rsidRPr="00DB5050">
        <w:rPr>
          <w:rFonts w:ascii="Garamond" w:eastAsia="Times New Roman" w:hAnsi="Garamond" w:cs="Times New Roman"/>
          <w:color w:val="222222"/>
          <w:sz w:val="24"/>
          <w:szCs w:val="24"/>
        </w:rPr>
        <w:t xml:space="preserve"> Participate in an Experiment </w:t>
      </w:r>
    </w:p>
    <w:p w14:paraId="51E91138" w14:textId="77777777" w:rsidR="001D457F" w:rsidRPr="00370006" w:rsidRDefault="001D457F" w:rsidP="00370006">
      <w:pPr>
        <w:shd w:val="clear" w:color="auto" w:fill="FFFFFF"/>
        <w:spacing w:before="120" w:after="120" w:line="240" w:lineRule="auto"/>
        <w:rPr>
          <w:rFonts w:ascii="Garamond" w:eastAsia="Times New Roman" w:hAnsi="Garamond" w:cs="Times New Roman"/>
          <w:b/>
          <w:color w:val="222222"/>
          <w:sz w:val="24"/>
          <w:szCs w:val="24"/>
        </w:rPr>
      </w:pPr>
      <w:r w:rsidRPr="001D457F">
        <w:rPr>
          <w:rFonts w:ascii="Garamond" w:eastAsia="Times New Roman" w:hAnsi="Garamond" w:cs="Times New Roman"/>
          <w:b/>
          <w:color w:val="222222"/>
          <w:sz w:val="24"/>
          <w:szCs w:val="24"/>
        </w:rPr>
        <w:t>Describe the work to be done</w:t>
      </w:r>
      <w:r w:rsidRPr="00370006">
        <w:rPr>
          <w:rFonts w:ascii="Garamond" w:eastAsia="Times New Roman" w:hAnsi="Garamond" w:cs="Times New Roman"/>
          <w:b/>
          <w:color w:val="222222"/>
          <w:sz w:val="24"/>
          <w:szCs w:val="24"/>
        </w:rPr>
        <w:t>:</w:t>
      </w:r>
    </w:p>
    <w:p w14:paraId="754666C2" w14:textId="77777777" w:rsidR="00603329" w:rsidRDefault="00603329" w:rsidP="00370006">
      <w:pPr>
        <w:spacing w:before="120" w:after="120" w:line="240" w:lineRule="auto"/>
        <w:jc w:val="both"/>
        <w:rPr>
          <w:rFonts w:ascii="Garamond" w:hAnsi="Garamond"/>
          <w:sz w:val="24"/>
          <w:szCs w:val="24"/>
        </w:rPr>
      </w:pPr>
      <w:r>
        <w:rPr>
          <w:rFonts w:ascii="Garamond" w:hAnsi="Garamond"/>
          <w:sz w:val="24"/>
          <w:szCs w:val="24"/>
        </w:rPr>
        <w:t>We</w:t>
      </w:r>
      <w:r w:rsidR="00D333F7" w:rsidRPr="00DB5050">
        <w:rPr>
          <w:rFonts w:ascii="Garamond" w:hAnsi="Garamond"/>
          <w:sz w:val="24"/>
          <w:szCs w:val="24"/>
        </w:rPr>
        <w:t xml:space="preserve"> need people to participate in an experiment for an economic</w:t>
      </w:r>
      <w:r w:rsidR="00DB5050" w:rsidRPr="00DB5050">
        <w:rPr>
          <w:rFonts w:ascii="Garamond" w:hAnsi="Garamond"/>
          <w:sz w:val="24"/>
          <w:szCs w:val="24"/>
        </w:rPr>
        <w:t>s</w:t>
      </w:r>
      <w:r w:rsidR="00D333F7" w:rsidRPr="00DB5050">
        <w:rPr>
          <w:rFonts w:ascii="Garamond" w:hAnsi="Garamond"/>
          <w:sz w:val="24"/>
          <w:szCs w:val="24"/>
        </w:rPr>
        <w:t xml:space="preserve"> research project. The task involves making economic decisions in a strategic environment. </w:t>
      </w:r>
    </w:p>
    <w:p w14:paraId="28E12361" w14:textId="0C217E8E" w:rsidR="00603329" w:rsidRDefault="00052856" w:rsidP="00370006">
      <w:pPr>
        <w:spacing w:before="120" w:after="120" w:line="240" w:lineRule="auto"/>
        <w:jc w:val="both"/>
        <w:rPr>
          <w:rFonts w:ascii="Garamond" w:hAnsi="Garamond"/>
          <w:sz w:val="24"/>
          <w:szCs w:val="24"/>
        </w:rPr>
      </w:pPr>
      <w:r>
        <w:rPr>
          <w:rFonts w:ascii="Garamond" w:hAnsi="Garamond"/>
          <w:sz w:val="24"/>
          <w:szCs w:val="24"/>
        </w:rPr>
        <w:t>This experiment is approved by</w:t>
      </w:r>
      <w:ins w:id="0" w:author="Hoffman, Elizabeth [ECONS]" w:date="2018-04-13T18:57:00Z">
        <w:r>
          <w:rPr>
            <w:rFonts w:ascii="Garamond" w:hAnsi="Garamond"/>
            <w:sz w:val="24"/>
            <w:szCs w:val="24"/>
          </w:rPr>
          <w:t xml:space="preserve"> </w:t>
        </w:r>
      </w:ins>
      <w:ins w:id="1" w:author="Hoffman, Elizabeth [ECONS]" w:date="2018-04-13T18:56:00Z">
        <w:r>
          <w:rPr>
            <w:rFonts w:ascii="Garamond" w:hAnsi="Garamond"/>
            <w:sz w:val="24"/>
            <w:szCs w:val="24"/>
          </w:rPr>
          <w:t>the</w:t>
        </w:r>
      </w:ins>
      <w:ins w:id="2" w:author="Sher Afghan Asad" w:date="2018-04-14T14:56:00Z">
        <w:r w:rsidR="0090230C">
          <w:rPr>
            <w:rFonts w:ascii="Garamond" w:hAnsi="Garamond"/>
            <w:sz w:val="24"/>
            <w:szCs w:val="24"/>
          </w:rPr>
          <w:t xml:space="preserve"> </w:t>
        </w:r>
      </w:ins>
      <w:r w:rsidR="00603329">
        <w:rPr>
          <w:rFonts w:ascii="Garamond" w:hAnsi="Garamond"/>
          <w:sz w:val="24"/>
          <w:szCs w:val="24"/>
        </w:rPr>
        <w:t xml:space="preserve">Institutional Review Board at Iowa State University. Your decision to apply for this project will be construed as your consent to participate in the experiment. If you decide to participate in this experiment you should know that researchers of the project will use non-identifiable information from your </w:t>
      </w:r>
      <w:proofErr w:type="spellStart"/>
      <w:r w:rsidR="00603329">
        <w:rPr>
          <w:rFonts w:ascii="Garamond" w:hAnsi="Garamond"/>
          <w:sz w:val="24"/>
          <w:szCs w:val="24"/>
        </w:rPr>
        <w:t>upwork</w:t>
      </w:r>
      <w:proofErr w:type="spellEnd"/>
      <w:r w:rsidR="00603329">
        <w:rPr>
          <w:rFonts w:ascii="Garamond" w:hAnsi="Garamond"/>
          <w:sz w:val="24"/>
          <w:szCs w:val="24"/>
        </w:rPr>
        <w:t xml:space="preserve"> profile to do the analysis</w:t>
      </w:r>
      <w:ins w:id="3" w:author="Hoffman, Elizabeth [ECONS]" w:date="2018-04-13T18:57:00Z">
        <w:r>
          <w:rPr>
            <w:rFonts w:ascii="Garamond" w:hAnsi="Garamond"/>
            <w:sz w:val="24"/>
            <w:szCs w:val="24"/>
          </w:rPr>
          <w:t>,</w:t>
        </w:r>
      </w:ins>
      <w:r w:rsidR="00603329">
        <w:rPr>
          <w:rFonts w:ascii="Garamond" w:hAnsi="Garamond"/>
          <w:sz w:val="24"/>
          <w:szCs w:val="24"/>
        </w:rPr>
        <w:t xml:space="preserve"> along with the decisions that you make in experiment. </w:t>
      </w:r>
      <w:ins w:id="4" w:author="Sher Afghan Asad" w:date="2018-04-15T19:21:00Z">
        <w:r w:rsidR="00C157AA">
          <w:rPr>
            <w:rFonts w:ascii="Garamond" w:hAnsi="Garamond"/>
            <w:sz w:val="24"/>
            <w:szCs w:val="24"/>
          </w:rPr>
          <w:t xml:space="preserve">It is assured that the confidentiality of your </w:t>
        </w:r>
      </w:ins>
      <w:ins w:id="5" w:author="Sher Afghan Asad" w:date="2018-04-15T19:22:00Z">
        <w:r w:rsidR="00C157AA">
          <w:rPr>
            <w:rFonts w:ascii="Garamond" w:hAnsi="Garamond"/>
            <w:sz w:val="24"/>
            <w:szCs w:val="24"/>
          </w:rPr>
          <w:t xml:space="preserve">profile </w:t>
        </w:r>
      </w:ins>
      <w:ins w:id="6" w:author="Sher Afghan Asad" w:date="2018-04-15T19:21:00Z">
        <w:r w:rsidR="00C157AA">
          <w:rPr>
            <w:rFonts w:ascii="Garamond" w:hAnsi="Garamond"/>
            <w:sz w:val="24"/>
            <w:szCs w:val="24"/>
          </w:rPr>
          <w:t xml:space="preserve">data </w:t>
        </w:r>
      </w:ins>
      <w:ins w:id="7" w:author="Sher Afghan Asad" w:date="2018-04-15T19:22:00Z">
        <w:r w:rsidR="00C157AA">
          <w:rPr>
            <w:rFonts w:ascii="Garamond" w:hAnsi="Garamond"/>
            <w:sz w:val="24"/>
            <w:szCs w:val="24"/>
          </w:rPr>
          <w:t>along with the choices that you make in an experiment will be strictly maintaine</w:t>
        </w:r>
      </w:ins>
      <w:ins w:id="8" w:author="Sher Afghan Asad" w:date="2018-04-15T19:23:00Z">
        <w:r w:rsidR="00C157AA">
          <w:rPr>
            <w:rFonts w:ascii="Garamond" w:hAnsi="Garamond"/>
            <w:sz w:val="24"/>
            <w:szCs w:val="24"/>
          </w:rPr>
          <w:t>d.</w:t>
        </w:r>
      </w:ins>
    </w:p>
    <w:p w14:paraId="6017004D" w14:textId="42A45259" w:rsidR="00797EEB" w:rsidRPr="00DB5050" w:rsidRDefault="00D333F7" w:rsidP="00370006">
      <w:pPr>
        <w:spacing w:before="120" w:after="120" w:line="240" w:lineRule="auto"/>
        <w:jc w:val="both"/>
        <w:rPr>
          <w:rFonts w:ascii="Garamond" w:hAnsi="Garamond"/>
          <w:sz w:val="24"/>
          <w:szCs w:val="24"/>
        </w:rPr>
      </w:pPr>
      <w:del w:id="9" w:author="Sher Afghan Asad" w:date="2018-04-12T22:50:00Z">
        <w:r w:rsidRPr="00DB5050" w:rsidDel="001102C4">
          <w:rPr>
            <w:rFonts w:ascii="Garamond" w:hAnsi="Garamond"/>
            <w:sz w:val="24"/>
            <w:szCs w:val="24"/>
          </w:rPr>
          <w:delText xml:space="preserve">Since </w:delText>
        </w:r>
      </w:del>
      <w:ins w:id="10" w:author="Sher Afghan Asad" w:date="2018-04-12T22:50:00Z">
        <w:r w:rsidR="001102C4">
          <w:rPr>
            <w:rFonts w:ascii="Garamond" w:hAnsi="Garamond"/>
            <w:sz w:val="24"/>
            <w:szCs w:val="24"/>
          </w:rPr>
          <w:t>In</w:t>
        </w:r>
        <w:r w:rsidR="001102C4" w:rsidRPr="00DB5050">
          <w:rPr>
            <w:rFonts w:ascii="Garamond" w:hAnsi="Garamond"/>
            <w:sz w:val="24"/>
            <w:szCs w:val="24"/>
          </w:rPr>
          <w:t xml:space="preserve"> </w:t>
        </w:r>
      </w:ins>
      <w:r w:rsidRPr="00DB5050">
        <w:rPr>
          <w:rFonts w:ascii="Garamond" w:hAnsi="Garamond"/>
          <w:sz w:val="24"/>
          <w:szCs w:val="24"/>
        </w:rPr>
        <w:t xml:space="preserve">this experiment </w:t>
      </w:r>
      <w:del w:id="11" w:author="Sher Afghan Asad" w:date="2018-04-12T22:50:00Z">
        <w:r w:rsidRPr="00DB5050" w:rsidDel="001102C4">
          <w:rPr>
            <w:rFonts w:ascii="Garamond" w:hAnsi="Garamond"/>
            <w:sz w:val="24"/>
            <w:szCs w:val="24"/>
          </w:rPr>
          <w:delText>involves online interaction with</w:delText>
        </w:r>
      </w:del>
      <w:ins w:id="12" w:author="Sher Afghan Asad" w:date="2018-04-12T22:50:00Z">
        <w:r w:rsidR="001102C4">
          <w:rPr>
            <w:rFonts w:ascii="Garamond" w:hAnsi="Garamond"/>
            <w:sz w:val="24"/>
            <w:szCs w:val="24"/>
          </w:rPr>
          <w:t>you will be randomly matched with another</w:t>
        </w:r>
      </w:ins>
      <w:del w:id="13" w:author="Sher Afghan Asad" w:date="2018-04-12T22:50:00Z">
        <w:r w:rsidRPr="00DB5050" w:rsidDel="00D65F34">
          <w:rPr>
            <w:rFonts w:ascii="Garamond" w:hAnsi="Garamond"/>
            <w:sz w:val="24"/>
            <w:szCs w:val="24"/>
          </w:rPr>
          <w:delText xml:space="preserve"> other</w:delText>
        </w:r>
      </w:del>
      <w:r w:rsidRPr="00DB5050">
        <w:rPr>
          <w:rFonts w:ascii="Garamond" w:hAnsi="Garamond"/>
          <w:sz w:val="24"/>
          <w:szCs w:val="24"/>
        </w:rPr>
        <w:t xml:space="preserve"> participant</w:t>
      </w:r>
      <w:del w:id="14" w:author="Sher Afghan Asad" w:date="2018-04-12T22:55:00Z">
        <w:r w:rsidRPr="00DB5050" w:rsidDel="00D65F34">
          <w:rPr>
            <w:rFonts w:ascii="Garamond" w:hAnsi="Garamond"/>
            <w:sz w:val="24"/>
            <w:szCs w:val="24"/>
          </w:rPr>
          <w:delText>s</w:delText>
        </w:r>
        <w:r w:rsidR="00DB5050" w:rsidRPr="00DB5050" w:rsidDel="00D65F34">
          <w:rPr>
            <w:rFonts w:ascii="Garamond" w:hAnsi="Garamond"/>
            <w:sz w:val="24"/>
            <w:szCs w:val="24"/>
          </w:rPr>
          <w:delText>,</w:delText>
        </w:r>
        <w:r w:rsidRPr="00DB5050" w:rsidDel="00D65F34">
          <w:rPr>
            <w:rFonts w:ascii="Garamond" w:hAnsi="Garamond"/>
            <w:sz w:val="24"/>
            <w:szCs w:val="24"/>
          </w:rPr>
          <w:delText xml:space="preserve"> it is required that you specify your available time when applying for this project</w:delText>
        </w:r>
      </w:del>
      <w:r w:rsidRPr="00DB5050">
        <w:rPr>
          <w:rFonts w:ascii="Garamond" w:hAnsi="Garamond"/>
          <w:sz w:val="24"/>
          <w:szCs w:val="24"/>
        </w:rPr>
        <w:t xml:space="preserve">. </w:t>
      </w:r>
      <w:ins w:id="15" w:author="Sher Afghan Asad" w:date="2018-04-16T18:37:00Z">
        <w:r w:rsidR="00022E77">
          <w:rPr>
            <w:rFonts w:ascii="Garamond" w:hAnsi="Garamond"/>
            <w:sz w:val="24"/>
            <w:szCs w:val="24"/>
          </w:rPr>
          <w:t xml:space="preserve">You will be </w:t>
        </w:r>
        <w:r w:rsidR="00B97CE2">
          <w:rPr>
            <w:rFonts w:ascii="Garamond" w:hAnsi="Garamond"/>
            <w:sz w:val="24"/>
            <w:szCs w:val="24"/>
          </w:rPr>
          <w:t>paid 3 dollars fo</w:t>
        </w:r>
      </w:ins>
      <w:ins w:id="16" w:author="Sher Afghan Asad" w:date="2018-04-16T18:38:00Z">
        <w:r w:rsidR="00B97CE2">
          <w:rPr>
            <w:rFonts w:ascii="Garamond" w:hAnsi="Garamond"/>
            <w:sz w:val="24"/>
            <w:szCs w:val="24"/>
          </w:rPr>
          <w:t xml:space="preserve">r participating in this experiment. On top of that </w:t>
        </w:r>
      </w:ins>
      <w:del w:id="17" w:author="Sher Afghan Asad" w:date="2018-04-16T18:38:00Z">
        <w:r w:rsidRPr="00DB5050" w:rsidDel="00B97CE2">
          <w:rPr>
            <w:rFonts w:ascii="Garamond" w:hAnsi="Garamond"/>
            <w:sz w:val="24"/>
            <w:szCs w:val="24"/>
          </w:rPr>
          <w:delText>Your earning in this project will depend on the</w:delText>
        </w:r>
      </w:del>
      <w:ins w:id="18" w:author="Sher Afghan Asad" w:date="2018-04-16T18:38:00Z">
        <w:r w:rsidR="00B97CE2">
          <w:rPr>
            <w:rFonts w:ascii="Garamond" w:hAnsi="Garamond"/>
            <w:sz w:val="24"/>
            <w:szCs w:val="24"/>
          </w:rPr>
          <w:t>you may earn anywhere from zero dollars to 10 dollars based on the</w:t>
        </w:r>
      </w:ins>
      <w:r w:rsidRPr="00DB5050">
        <w:rPr>
          <w:rFonts w:ascii="Garamond" w:hAnsi="Garamond"/>
          <w:sz w:val="24"/>
          <w:szCs w:val="24"/>
        </w:rPr>
        <w:t xml:space="preserve"> choices/decisions that you</w:t>
      </w:r>
      <w:r w:rsidR="00DB5050">
        <w:rPr>
          <w:rFonts w:ascii="Garamond" w:hAnsi="Garamond"/>
          <w:sz w:val="24"/>
          <w:szCs w:val="24"/>
        </w:rPr>
        <w:t xml:space="preserve"> and other participants</w:t>
      </w:r>
      <w:r w:rsidRPr="00DB5050">
        <w:rPr>
          <w:rFonts w:ascii="Garamond" w:hAnsi="Garamond"/>
          <w:sz w:val="24"/>
          <w:szCs w:val="24"/>
        </w:rPr>
        <w:t xml:space="preserve"> make during the experiment. </w:t>
      </w:r>
      <w:del w:id="19" w:author="Sher Afghan Asad" w:date="2018-04-16T18:39:00Z">
        <w:r w:rsidR="002C2CDD" w:rsidDel="00B97CE2">
          <w:rPr>
            <w:rFonts w:ascii="Garamond" w:hAnsi="Garamond"/>
            <w:sz w:val="24"/>
            <w:szCs w:val="24"/>
          </w:rPr>
          <w:delText xml:space="preserve">Based on your and other participants’ decisions you can earn anywhere between zero and 10 dollars in one hour. </w:delText>
        </w:r>
      </w:del>
    </w:p>
    <w:p w14:paraId="6D736F6C" w14:textId="77777777" w:rsidR="00DB5050" w:rsidRDefault="00DB5050" w:rsidP="00370006">
      <w:pPr>
        <w:spacing w:before="120" w:after="120" w:line="240" w:lineRule="auto"/>
        <w:jc w:val="both"/>
        <w:rPr>
          <w:rFonts w:ascii="Garamond" w:hAnsi="Garamond"/>
          <w:sz w:val="24"/>
          <w:szCs w:val="24"/>
        </w:rPr>
      </w:pPr>
      <w:r w:rsidRPr="00DB5050">
        <w:rPr>
          <w:rFonts w:ascii="Garamond" w:hAnsi="Garamond"/>
          <w:sz w:val="24"/>
          <w:szCs w:val="24"/>
        </w:rPr>
        <w:t xml:space="preserve">There are no specific skills required for this project. </w:t>
      </w:r>
    </w:p>
    <w:p w14:paraId="00868031" w14:textId="77777777" w:rsidR="006C3620" w:rsidRDefault="006C3620" w:rsidP="00370006">
      <w:pPr>
        <w:spacing w:before="120" w:after="120" w:line="240" w:lineRule="auto"/>
        <w:jc w:val="both"/>
        <w:rPr>
          <w:rFonts w:ascii="Garamond" w:hAnsi="Garamond"/>
          <w:sz w:val="24"/>
          <w:szCs w:val="24"/>
        </w:rPr>
        <w:sectPr w:rsidR="006C3620">
          <w:headerReference w:type="default" r:id="rId8"/>
          <w:pgSz w:w="12240" w:h="15840"/>
          <w:pgMar w:top="1440" w:right="1440" w:bottom="1440" w:left="1440" w:header="720" w:footer="720" w:gutter="0"/>
          <w:cols w:space="720"/>
          <w:docGrid w:linePitch="360"/>
        </w:sectPr>
      </w:pPr>
    </w:p>
    <w:p w14:paraId="42F09850" w14:textId="77777777" w:rsidR="006C3620" w:rsidRPr="00C82880" w:rsidRDefault="00521C8F" w:rsidP="00370006">
      <w:pPr>
        <w:spacing w:before="120" w:after="120" w:line="240" w:lineRule="auto"/>
        <w:jc w:val="both"/>
        <w:rPr>
          <w:rFonts w:ascii="Garamond" w:hAnsi="Garamond"/>
          <w:b/>
          <w:sz w:val="24"/>
          <w:szCs w:val="24"/>
        </w:rPr>
      </w:pPr>
      <w:r w:rsidRPr="00C82880">
        <w:rPr>
          <w:rFonts w:ascii="Garamond" w:hAnsi="Garamond"/>
          <w:b/>
          <w:sz w:val="24"/>
          <w:szCs w:val="24"/>
        </w:rPr>
        <w:lastRenderedPageBreak/>
        <w:t xml:space="preserve">Research Plan: </w:t>
      </w:r>
    </w:p>
    <w:p w14:paraId="23101DF7" w14:textId="77777777" w:rsidR="00521C8F" w:rsidRDefault="00916574" w:rsidP="00521C8F">
      <w:pPr>
        <w:spacing w:before="120" w:after="120" w:line="240" w:lineRule="auto"/>
        <w:jc w:val="both"/>
        <w:rPr>
          <w:rFonts w:ascii="Garamond" w:hAnsi="Garamond"/>
          <w:sz w:val="24"/>
          <w:szCs w:val="24"/>
        </w:rPr>
      </w:pPr>
      <w:r>
        <w:rPr>
          <w:rFonts w:ascii="Garamond" w:hAnsi="Garamond"/>
          <w:sz w:val="24"/>
          <w:szCs w:val="24"/>
        </w:rPr>
        <w:t>We</w:t>
      </w:r>
      <w:r w:rsidR="00521C8F">
        <w:rPr>
          <w:rFonts w:ascii="Garamond" w:hAnsi="Garamond"/>
          <w:sz w:val="24"/>
          <w:szCs w:val="24"/>
        </w:rPr>
        <w:t xml:space="preserve"> will follow the following steps to execute the experiment. </w:t>
      </w:r>
    </w:p>
    <w:p w14:paraId="3C5A570F" w14:textId="77777777" w:rsidR="00521C8F" w:rsidRDefault="00521C8F" w:rsidP="00521C8F">
      <w:pPr>
        <w:pStyle w:val="ListParagraph"/>
        <w:numPr>
          <w:ilvl w:val="0"/>
          <w:numId w:val="2"/>
        </w:numPr>
        <w:spacing w:before="120" w:after="120" w:line="240" w:lineRule="auto"/>
        <w:jc w:val="both"/>
        <w:rPr>
          <w:rFonts w:ascii="Garamond" w:hAnsi="Garamond"/>
          <w:sz w:val="24"/>
          <w:szCs w:val="24"/>
        </w:rPr>
      </w:pPr>
      <w:r>
        <w:rPr>
          <w:rFonts w:ascii="Garamond" w:hAnsi="Garamond"/>
          <w:sz w:val="24"/>
          <w:szCs w:val="24"/>
        </w:rPr>
        <w:t xml:space="preserve">Job description (as outlined in Annex A) will be posted on </w:t>
      </w:r>
      <w:hyperlink r:id="rId9" w:history="1">
        <w:r w:rsidRPr="0056418F">
          <w:rPr>
            <w:rStyle w:val="Hyperlink"/>
            <w:rFonts w:ascii="Garamond" w:hAnsi="Garamond"/>
            <w:sz w:val="24"/>
            <w:szCs w:val="24"/>
          </w:rPr>
          <w:t>www.upwork.com</w:t>
        </w:r>
      </w:hyperlink>
      <w:r>
        <w:rPr>
          <w:rFonts w:ascii="Garamond" w:hAnsi="Garamond"/>
          <w:sz w:val="24"/>
          <w:szCs w:val="24"/>
        </w:rPr>
        <w:t xml:space="preserve">.  </w:t>
      </w:r>
    </w:p>
    <w:p w14:paraId="70CABB7B" w14:textId="6CBE481B" w:rsidR="00BF67AB" w:rsidRPr="00106995" w:rsidRDefault="00521C8F" w:rsidP="004D4AD4">
      <w:pPr>
        <w:pStyle w:val="ListParagraph"/>
        <w:numPr>
          <w:ilvl w:val="0"/>
          <w:numId w:val="2"/>
        </w:numPr>
        <w:spacing w:before="120" w:after="120" w:line="240" w:lineRule="auto"/>
        <w:jc w:val="both"/>
        <w:rPr>
          <w:rFonts w:ascii="Garamond" w:hAnsi="Garamond"/>
          <w:sz w:val="24"/>
          <w:szCs w:val="24"/>
        </w:rPr>
      </w:pPr>
      <w:r w:rsidRPr="00106995">
        <w:rPr>
          <w:rFonts w:ascii="Garamond" w:hAnsi="Garamond"/>
          <w:sz w:val="24"/>
          <w:szCs w:val="24"/>
        </w:rPr>
        <w:t xml:space="preserve">Participants who </w:t>
      </w:r>
      <w:r w:rsidR="00106995" w:rsidRPr="00106995">
        <w:rPr>
          <w:rFonts w:ascii="Garamond" w:hAnsi="Garamond"/>
          <w:sz w:val="24"/>
          <w:szCs w:val="24"/>
        </w:rPr>
        <w:t>consent to participating in the experiment</w:t>
      </w:r>
      <w:ins w:id="20" w:author="Sher Afghan Asad" w:date="2018-04-14T15:57:00Z">
        <w:r w:rsidR="002F0957">
          <w:rPr>
            <w:rFonts w:ascii="Garamond" w:hAnsi="Garamond"/>
            <w:sz w:val="24"/>
            <w:szCs w:val="24"/>
          </w:rPr>
          <w:t xml:space="preserve"> (and meet the inclusion criteria)</w:t>
        </w:r>
      </w:ins>
      <w:ins w:id="21" w:author="Sher Afghan Asad" w:date="2018-04-14T16:41:00Z">
        <w:r w:rsidR="0064434E">
          <w:rPr>
            <w:rFonts w:ascii="Garamond" w:hAnsi="Garamond"/>
            <w:sz w:val="24"/>
            <w:szCs w:val="24"/>
          </w:rPr>
          <w:t xml:space="preserve"> will be hired and</w:t>
        </w:r>
      </w:ins>
      <w:r w:rsidR="00106995" w:rsidRPr="00106995">
        <w:rPr>
          <w:rFonts w:ascii="Garamond" w:hAnsi="Garamond"/>
          <w:sz w:val="24"/>
          <w:szCs w:val="24"/>
        </w:rPr>
        <w:t xml:space="preserve"> </w:t>
      </w:r>
      <w:ins w:id="22" w:author="Sher Afghan Asad" w:date="2018-04-14T16:42:00Z">
        <w:r w:rsidR="00245129">
          <w:rPr>
            <w:rFonts w:ascii="Garamond" w:hAnsi="Garamond"/>
            <w:sz w:val="24"/>
            <w:szCs w:val="24"/>
          </w:rPr>
          <w:t xml:space="preserve">they will be </w:t>
        </w:r>
      </w:ins>
      <w:del w:id="23" w:author="Sher Afghan Asad" w:date="2018-04-14T16:42:00Z">
        <w:r w:rsidR="00650895" w:rsidRPr="00106995" w:rsidDel="0064434E">
          <w:rPr>
            <w:rFonts w:ascii="Garamond" w:hAnsi="Garamond"/>
            <w:sz w:val="24"/>
            <w:szCs w:val="24"/>
          </w:rPr>
          <w:delText xml:space="preserve">will be </w:delText>
        </w:r>
      </w:del>
      <w:r w:rsidR="00650895" w:rsidRPr="00106995">
        <w:rPr>
          <w:rFonts w:ascii="Garamond" w:hAnsi="Garamond"/>
          <w:sz w:val="24"/>
          <w:szCs w:val="24"/>
        </w:rPr>
        <w:t xml:space="preserve">sent the link to the experiment. Then the </w:t>
      </w:r>
      <w:r w:rsidR="003135E9" w:rsidRPr="00106995">
        <w:rPr>
          <w:rFonts w:ascii="Garamond" w:hAnsi="Garamond"/>
          <w:sz w:val="24"/>
          <w:szCs w:val="24"/>
        </w:rPr>
        <w:t>experiment</w:t>
      </w:r>
      <w:r w:rsidR="00650895" w:rsidRPr="00106995">
        <w:rPr>
          <w:rFonts w:ascii="Garamond" w:hAnsi="Garamond"/>
          <w:sz w:val="24"/>
          <w:szCs w:val="24"/>
        </w:rPr>
        <w:t xml:space="preserve"> will proceed as follows; </w:t>
      </w:r>
    </w:p>
    <w:p w14:paraId="2C874024" w14:textId="77777777" w:rsidR="00C82880" w:rsidRDefault="00BC1F95" w:rsidP="00650895">
      <w:pPr>
        <w:pStyle w:val="ListParagraph"/>
        <w:numPr>
          <w:ilvl w:val="1"/>
          <w:numId w:val="2"/>
        </w:numPr>
        <w:spacing w:before="120" w:after="120" w:line="240" w:lineRule="auto"/>
        <w:jc w:val="both"/>
        <w:rPr>
          <w:rFonts w:ascii="Garamond" w:hAnsi="Garamond"/>
          <w:sz w:val="24"/>
          <w:szCs w:val="24"/>
        </w:rPr>
      </w:pPr>
      <w:r>
        <w:rPr>
          <w:rFonts w:ascii="Garamond" w:hAnsi="Garamond"/>
          <w:sz w:val="24"/>
          <w:szCs w:val="24"/>
        </w:rPr>
        <w:t xml:space="preserve">Upon clicking a link, participant will be randomly assigned </w:t>
      </w:r>
      <w:r w:rsidR="00106995">
        <w:rPr>
          <w:rFonts w:ascii="Garamond" w:hAnsi="Garamond"/>
          <w:sz w:val="24"/>
          <w:szCs w:val="24"/>
        </w:rPr>
        <w:t>to one of the treatments.</w:t>
      </w:r>
    </w:p>
    <w:p w14:paraId="5BB472A1" w14:textId="24751B8A" w:rsidR="00106995" w:rsidRDefault="00BC1F95" w:rsidP="00F617E6">
      <w:pPr>
        <w:pStyle w:val="ListParagraph"/>
        <w:numPr>
          <w:ilvl w:val="1"/>
          <w:numId w:val="2"/>
        </w:numPr>
        <w:spacing w:before="120" w:after="120" w:line="240" w:lineRule="auto"/>
        <w:jc w:val="both"/>
        <w:rPr>
          <w:rFonts w:ascii="Garamond" w:hAnsi="Garamond"/>
          <w:sz w:val="24"/>
          <w:szCs w:val="24"/>
        </w:rPr>
      </w:pPr>
      <w:r w:rsidRPr="00106995">
        <w:rPr>
          <w:rFonts w:ascii="Garamond" w:hAnsi="Garamond"/>
          <w:sz w:val="24"/>
          <w:szCs w:val="24"/>
        </w:rPr>
        <w:t xml:space="preserve">Based on the </w:t>
      </w:r>
      <w:r w:rsidR="00106995" w:rsidRPr="00106995">
        <w:rPr>
          <w:rFonts w:ascii="Garamond" w:hAnsi="Garamond"/>
          <w:sz w:val="24"/>
          <w:szCs w:val="24"/>
        </w:rPr>
        <w:t>treatment</w:t>
      </w:r>
      <w:r w:rsidRPr="00106995">
        <w:rPr>
          <w:rFonts w:ascii="Garamond" w:hAnsi="Garamond"/>
          <w:sz w:val="24"/>
          <w:szCs w:val="24"/>
        </w:rPr>
        <w:t xml:space="preserve">, the instructions will be as given in </w:t>
      </w:r>
      <w:r w:rsidR="00106995" w:rsidRPr="00106995">
        <w:rPr>
          <w:rFonts w:ascii="Garamond" w:hAnsi="Garamond"/>
          <w:sz w:val="24"/>
          <w:szCs w:val="24"/>
        </w:rPr>
        <w:t>Annex</w:t>
      </w:r>
      <w:r w:rsidR="00106995">
        <w:rPr>
          <w:rFonts w:ascii="Garamond" w:hAnsi="Garamond"/>
          <w:sz w:val="24"/>
          <w:szCs w:val="24"/>
        </w:rPr>
        <w:t xml:space="preserve"> </w:t>
      </w:r>
      <w:r w:rsidR="0037170D">
        <w:rPr>
          <w:rFonts w:ascii="Garamond" w:hAnsi="Garamond"/>
          <w:sz w:val="24"/>
          <w:szCs w:val="24"/>
        </w:rPr>
        <w:t>C</w:t>
      </w:r>
      <w:r w:rsidR="00106995" w:rsidRPr="00106995">
        <w:rPr>
          <w:rFonts w:ascii="Garamond" w:hAnsi="Garamond"/>
          <w:sz w:val="24"/>
          <w:szCs w:val="24"/>
        </w:rPr>
        <w:t>.</w:t>
      </w:r>
    </w:p>
    <w:p w14:paraId="349E6441" w14:textId="42E29D7E" w:rsidR="003F72F3" w:rsidRPr="00106995" w:rsidRDefault="00C82880" w:rsidP="00F617E6">
      <w:pPr>
        <w:pStyle w:val="ListParagraph"/>
        <w:numPr>
          <w:ilvl w:val="1"/>
          <w:numId w:val="2"/>
        </w:numPr>
        <w:spacing w:before="120" w:after="120" w:line="240" w:lineRule="auto"/>
        <w:jc w:val="both"/>
        <w:rPr>
          <w:rFonts w:ascii="Garamond" w:hAnsi="Garamond"/>
          <w:sz w:val="24"/>
          <w:szCs w:val="24"/>
        </w:rPr>
      </w:pPr>
      <w:r w:rsidRPr="00106995">
        <w:rPr>
          <w:rFonts w:ascii="Garamond" w:hAnsi="Garamond"/>
          <w:sz w:val="24"/>
          <w:szCs w:val="24"/>
        </w:rPr>
        <w:t xml:space="preserve">After the instructions, </w:t>
      </w:r>
      <w:r w:rsidR="00BB3FBA">
        <w:rPr>
          <w:rFonts w:ascii="Garamond" w:hAnsi="Garamond"/>
          <w:sz w:val="24"/>
          <w:szCs w:val="24"/>
        </w:rPr>
        <w:t>participants</w:t>
      </w:r>
      <w:r w:rsidRPr="00106995">
        <w:rPr>
          <w:rFonts w:ascii="Garamond" w:hAnsi="Garamond"/>
          <w:sz w:val="24"/>
          <w:szCs w:val="24"/>
        </w:rPr>
        <w:t xml:space="preserve"> </w:t>
      </w:r>
      <w:r w:rsidR="00BB3FBA">
        <w:rPr>
          <w:rFonts w:ascii="Garamond" w:hAnsi="Garamond"/>
          <w:sz w:val="24"/>
          <w:szCs w:val="24"/>
        </w:rPr>
        <w:t>will answer some questions to test their understanding of the experiment. These questions are given in Annex</w:t>
      </w:r>
      <w:r w:rsidR="0037170D">
        <w:rPr>
          <w:rFonts w:ascii="Garamond" w:hAnsi="Garamond"/>
          <w:sz w:val="24"/>
          <w:szCs w:val="24"/>
        </w:rPr>
        <w:t xml:space="preserve"> D</w:t>
      </w:r>
      <w:r w:rsidR="00BB3FBA">
        <w:rPr>
          <w:rFonts w:ascii="Garamond" w:hAnsi="Garamond"/>
          <w:sz w:val="24"/>
          <w:szCs w:val="24"/>
        </w:rPr>
        <w:t>.</w:t>
      </w:r>
    </w:p>
    <w:p w14:paraId="3B78DC51" w14:textId="60AFD7F4" w:rsidR="003135E9" w:rsidRDefault="003135E9" w:rsidP="005741BD">
      <w:pPr>
        <w:pStyle w:val="ListParagraph"/>
        <w:numPr>
          <w:ilvl w:val="1"/>
          <w:numId w:val="2"/>
        </w:numPr>
        <w:spacing w:before="240" w:after="120" w:line="240" w:lineRule="auto"/>
        <w:jc w:val="both"/>
        <w:rPr>
          <w:rFonts w:ascii="Garamond" w:hAnsi="Garamond"/>
          <w:sz w:val="24"/>
          <w:szCs w:val="24"/>
        </w:rPr>
      </w:pPr>
      <w:r>
        <w:rPr>
          <w:rFonts w:ascii="Garamond" w:hAnsi="Garamond"/>
          <w:sz w:val="24"/>
          <w:szCs w:val="24"/>
        </w:rPr>
        <w:t xml:space="preserve">After </w:t>
      </w:r>
      <w:r w:rsidR="00916574">
        <w:rPr>
          <w:rFonts w:ascii="Garamond" w:hAnsi="Garamond"/>
          <w:sz w:val="24"/>
          <w:szCs w:val="24"/>
        </w:rPr>
        <w:t xml:space="preserve">the </w:t>
      </w:r>
      <w:r w:rsidR="00BB3FBA">
        <w:rPr>
          <w:rFonts w:ascii="Garamond" w:hAnsi="Garamond"/>
          <w:sz w:val="24"/>
          <w:szCs w:val="24"/>
        </w:rPr>
        <w:t>control questions</w:t>
      </w:r>
      <w:r w:rsidR="00916574">
        <w:rPr>
          <w:rFonts w:ascii="Garamond" w:hAnsi="Garamond"/>
          <w:sz w:val="24"/>
          <w:szCs w:val="24"/>
        </w:rPr>
        <w:t>,</w:t>
      </w:r>
      <w:r>
        <w:rPr>
          <w:rFonts w:ascii="Garamond" w:hAnsi="Garamond"/>
          <w:sz w:val="24"/>
          <w:szCs w:val="24"/>
        </w:rPr>
        <w:t xml:space="preserve"> 1</w:t>
      </w:r>
      <w:r w:rsidR="00BB3FBA">
        <w:rPr>
          <w:rFonts w:ascii="Garamond" w:hAnsi="Garamond"/>
          <w:sz w:val="24"/>
          <w:szCs w:val="24"/>
        </w:rPr>
        <w:t>0</w:t>
      </w:r>
      <w:r>
        <w:rPr>
          <w:rFonts w:ascii="Garamond" w:hAnsi="Garamond"/>
          <w:sz w:val="24"/>
          <w:szCs w:val="24"/>
        </w:rPr>
        <w:t xml:space="preserve"> periods will repeat as explained in the instruction</w:t>
      </w:r>
      <w:r w:rsidR="00BB3FBA">
        <w:rPr>
          <w:rFonts w:ascii="Garamond" w:hAnsi="Garamond"/>
          <w:sz w:val="24"/>
          <w:szCs w:val="24"/>
        </w:rPr>
        <w:t>s</w:t>
      </w:r>
      <w:r>
        <w:rPr>
          <w:rFonts w:ascii="Garamond" w:hAnsi="Garamond"/>
          <w:sz w:val="24"/>
          <w:szCs w:val="24"/>
        </w:rPr>
        <w:t xml:space="preserve"> to </w:t>
      </w:r>
      <w:r w:rsidR="00BB3FBA">
        <w:rPr>
          <w:rFonts w:ascii="Garamond" w:hAnsi="Garamond"/>
          <w:sz w:val="24"/>
          <w:szCs w:val="24"/>
        </w:rPr>
        <w:t>participants</w:t>
      </w:r>
      <w:r>
        <w:rPr>
          <w:rFonts w:ascii="Garamond" w:hAnsi="Garamond"/>
          <w:sz w:val="24"/>
          <w:szCs w:val="24"/>
        </w:rPr>
        <w:t xml:space="preserve">. </w:t>
      </w:r>
      <w:r w:rsidR="005741BD">
        <w:rPr>
          <w:rFonts w:ascii="Garamond" w:hAnsi="Garamond"/>
          <w:sz w:val="24"/>
          <w:szCs w:val="24"/>
        </w:rPr>
        <w:t>The information that the participant will see during the experiment</w:t>
      </w:r>
      <w:r w:rsidR="0037170D">
        <w:rPr>
          <w:rFonts w:ascii="Garamond" w:hAnsi="Garamond"/>
          <w:sz w:val="24"/>
          <w:szCs w:val="24"/>
        </w:rPr>
        <w:t xml:space="preserve"> (for two treatments)</w:t>
      </w:r>
      <w:r w:rsidR="005741BD">
        <w:rPr>
          <w:rFonts w:ascii="Garamond" w:hAnsi="Garamond"/>
          <w:sz w:val="24"/>
          <w:szCs w:val="24"/>
        </w:rPr>
        <w:t xml:space="preserve"> i</w:t>
      </w:r>
      <w:ins w:id="24" w:author="Sher Afghan Asad" w:date="2018-04-14T14:57:00Z">
        <w:r w:rsidR="0090230C">
          <w:rPr>
            <w:rFonts w:ascii="Garamond" w:hAnsi="Garamond"/>
            <w:sz w:val="24"/>
            <w:szCs w:val="24"/>
          </w:rPr>
          <w:t>s</w:t>
        </w:r>
      </w:ins>
      <w:del w:id="25" w:author="Sher Afghan Asad" w:date="2018-04-14T14:57:00Z">
        <w:r w:rsidR="005741BD" w:rsidDel="0090230C">
          <w:rPr>
            <w:rFonts w:ascii="Garamond" w:hAnsi="Garamond"/>
            <w:sz w:val="24"/>
            <w:szCs w:val="24"/>
          </w:rPr>
          <w:delText>n</w:delText>
        </w:r>
      </w:del>
      <w:r w:rsidR="005741BD">
        <w:rPr>
          <w:rFonts w:ascii="Garamond" w:hAnsi="Garamond"/>
          <w:sz w:val="24"/>
          <w:szCs w:val="24"/>
        </w:rPr>
        <w:t xml:space="preserve"> given in Annex</w:t>
      </w:r>
      <w:r w:rsidR="0037170D">
        <w:rPr>
          <w:rFonts w:ascii="Garamond" w:hAnsi="Garamond"/>
          <w:sz w:val="24"/>
          <w:szCs w:val="24"/>
        </w:rPr>
        <w:t xml:space="preserve"> E and Annex F</w:t>
      </w:r>
      <w:r w:rsidR="005741BD">
        <w:rPr>
          <w:rFonts w:ascii="Garamond" w:hAnsi="Garamond"/>
          <w:sz w:val="24"/>
          <w:szCs w:val="24"/>
        </w:rPr>
        <w:t xml:space="preserve">. </w:t>
      </w:r>
    </w:p>
    <w:p w14:paraId="26A8ECF0" w14:textId="2FFA71B1" w:rsidR="00916574" w:rsidRDefault="00916574" w:rsidP="00650895">
      <w:pPr>
        <w:pStyle w:val="ListParagraph"/>
        <w:numPr>
          <w:ilvl w:val="1"/>
          <w:numId w:val="2"/>
        </w:numPr>
        <w:spacing w:before="120" w:after="120" w:line="240" w:lineRule="auto"/>
        <w:jc w:val="both"/>
        <w:rPr>
          <w:rFonts w:ascii="Garamond" w:hAnsi="Garamond"/>
          <w:sz w:val="24"/>
          <w:szCs w:val="24"/>
        </w:rPr>
      </w:pPr>
      <w:r>
        <w:rPr>
          <w:rFonts w:ascii="Garamond" w:hAnsi="Garamond"/>
          <w:sz w:val="24"/>
          <w:szCs w:val="24"/>
        </w:rPr>
        <w:t>Finally, participants earning</w:t>
      </w:r>
      <w:ins w:id="26" w:author="Hoffman, Elizabeth [ECONS]" w:date="2018-04-13T18:59:00Z">
        <w:r w:rsidR="00BC5887">
          <w:rPr>
            <w:rFonts w:ascii="Garamond" w:hAnsi="Garamond"/>
            <w:sz w:val="24"/>
            <w:szCs w:val="24"/>
          </w:rPr>
          <w:t>s</w:t>
        </w:r>
      </w:ins>
      <w:r>
        <w:rPr>
          <w:rFonts w:ascii="Garamond" w:hAnsi="Garamond"/>
          <w:sz w:val="24"/>
          <w:szCs w:val="24"/>
        </w:rPr>
        <w:t xml:space="preserve"> will be determined based on their earnings in one of the randomly selected period</w:t>
      </w:r>
      <w:ins w:id="27" w:author="Sher Afghan Asad" w:date="2018-04-16T18:40:00Z">
        <w:r w:rsidR="005917E8">
          <w:rPr>
            <w:rFonts w:ascii="Garamond" w:hAnsi="Garamond"/>
            <w:sz w:val="24"/>
            <w:szCs w:val="24"/>
          </w:rPr>
          <w:t xml:space="preserve"> plus 3 dollars participation fee</w:t>
        </w:r>
      </w:ins>
      <w:r>
        <w:rPr>
          <w:rFonts w:ascii="Garamond" w:hAnsi="Garamond"/>
          <w:sz w:val="24"/>
          <w:szCs w:val="24"/>
        </w:rPr>
        <w:t xml:space="preserve">. </w:t>
      </w:r>
    </w:p>
    <w:p w14:paraId="3996810A" w14:textId="67999840" w:rsidR="00916574" w:rsidRDefault="00916574" w:rsidP="00650895">
      <w:pPr>
        <w:pStyle w:val="ListParagraph"/>
        <w:numPr>
          <w:ilvl w:val="1"/>
          <w:numId w:val="2"/>
        </w:numPr>
        <w:spacing w:before="120" w:after="120" w:line="240" w:lineRule="auto"/>
        <w:jc w:val="both"/>
        <w:rPr>
          <w:rFonts w:ascii="Garamond" w:hAnsi="Garamond"/>
          <w:sz w:val="24"/>
          <w:szCs w:val="24"/>
        </w:rPr>
      </w:pPr>
      <w:r>
        <w:rPr>
          <w:rFonts w:ascii="Garamond" w:hAnsi="Garamond"/>
          <w:sz w:val="24"/>
          <w:szCs w:val="24"/>
        </w:rPr>
        <w:t>Payments to the subject</w:t>
      </w:r>
      <w:ins w:id="28" w:author="Hoffman, Elizabeth [ECONS]" w:date="2018-04-13T18:59:00Z">
        <w:r w:rsidR="00BC5887">
          <w:rPr>
            <w:rFonts w:ascii="Garamond" w:hAnsi="Garamond"/>
            <w:sz w:val="24"/>
            <w:szCs w:val="24"/>
          </w:rPr>
          <w:t>s</w:t>
        </w:r>
      </w:ins>
      <w:r>
        <w:rPr>
          <w:rFonts w:ascii="Garamond" w:hAnsi="Garamond"/>
          <w:sz w:val="24"/>
          <w:szCs w:val="24"/>
        </w:rPr>
        <w:t xml:space="preserve"> will be paid using </w:t>
      </w:r>
      <w:proofErr w:type="spellStart"/>
      <w:r>
        <w:rPr>
          <w:rFonts w:ascii="Garamond" w:hAnsi="Garamond"/>
          <w:sz w:val="24"/>
          <w:szCs w:val="24"/>
        </w:rPr>
        <w:t>upwork’s</w:t>
      </w:r>
      <w:proofErr w:type="spellEnd"/>
      <w:r>
        <w:rPr>
          <w:rFonts w:ascii="Garamond" w:hAnsi="Garamond"/>
          <w:sz w:val="24"/>
          <w:szCs w:val="24"/>
        </w:rPr>
        <w:t xml:space="preserve"> payment system. </w:t>
      </w:r>
    </w:p>
    <w:p w14:paraId="5DE12BE8" w14:textId="77777777" w:rsidR="00521C8F" w:rsidRDefault="00521C8F" w:rsidP="00521C8F">
      <w:pPr>
        <w:spacing w:before="120" w:after="120" w:line="240" w:lineRule="auto"/>
        <w:jc w:val="both"/>
        <w:rPr>
          <w:rFonts w:ascii="Garamond" w:hAnsi="Garamond"/>
          <w:sz w:val="24"/>
          <w:szCs w:val="24"/>
        </w:rPr>
      </w:pPr>
    </w:p>
    <w:p w14:paraId="225E43DE" w14:textId="77777777" w:rsidR="00521C8F" w:rsidRDefault="00521C8F" w:rsidP="00521C8F">
      <w:pPr>
        <w:spacing w:before="120" w:after="120" w:line="240" w:lineRule="auto"/>
        <w:jc w:val="both"/>
        <w:rPr>
          <w:rFonts w:ascii="Garamond" w:hAnsi="Garamond"/>
          <w:sz w:val="24"/>
          <w:szCs w:val="24"/>
        </w:rPr>
        <w:sectPr w:rsidR="00521C8F">
          <w:headerReference w:type="default" r:id="rId10"/>
          <w:pgSz w:w="12240" w:h="15840"/>
          <w:pgMar w:top="1440" w:right="1440" w:bottom="1440" w:left="1440" w:header="720" w:footer="720" w:gutter="0"/>
          <w:cols w:space="720"/>
          <w:docGrid w:linePitch="360"/>
        </w:sectPr>
      </w:pPr>
    </w:p>
    <w:p w14:paraId="155E544C" w14:textId="0673C4D5" w:rsidR="00BC1F95" w:rsidRPr="00BC1F95" w:rsidRDefault="00BC1F95" w:rsidP="00BC1F95">
      <w:pPr>
        <w:spacing w:before="120" w:after="120" w:line="240" w:lineRule="auto"/>
        <w:jc w:val="center"/>
        <w:rPr>
          <w:rFonts w:ascii="Garamond" w:hAnsi="Garamond"/>
          <w:b/>
          <w:sz w:val="24"/>
          <w:szCs w:val="24"/>
        </w:rPr>
      </w:pPr>
      <w:r w:rsidRPr="00BC1F95">
        <w:rPr>
          <w:rFonts w:ascii="Garamond" w:hAnsi="Garamond"/>
          <w:b/>
          <w:sz w:val="24"/>
          <w:szCs w:val="24"/>
        </w:rPr>
        <w:lastRenderedPageBreak/>
        <w:t xml:space="preserve">Instructions for </w:t>
      </w:r>
      <w:r w:rsidR="00F25D08">
        <w:rPr>
          <w:rFonts w:ascii="Garamond" w:hAnsi="Garamond"/>
          <w:b/>
          <w:sz w:val="24"/>
          <w:szCs w:val="24"/>
        </w:rPr>
        <w:t>All</w:t>
      </w:r>
      <w:r w:rsidR="005765EF">
        <w:rPr>
          <w:rFonts w:ascii="Garamond" w:hAnsi="Garamond"/>
          <w:b/>
          <w:sz w:val="24"/>
          <w:szCs w:val="24"/>
        </w:rPr>
        <w:t xml:space="preserve"> Treatment</w:t>
      </w:r>
      <w:r w:rsidR="00F25D08">
        <w:rPr>
          <w:rFonts w:ascii="Garamond" w:hAnsi="Garamond"/>
          <w:b/>
          <w:sz w:val="24"/>
          <w:szCs w:val="24"/>
        </w:rPr>
        <w:t>s</w:t>
      </w:r>
    </w:p>
    <w:p w14:paraId="5ED4A75F" w14:textId="3806FBC8" w:rsidR="00BC1F95" w:rsidRDefault="00BC1F95" w:rsidP="005B2549">
      <w:pPr>
        <w:spacing w:before="120" w:after="120" w:line="240" w:lineRule="auto"/>
        <w:jc w:val="both"/>
        <w:rPr>
          <w:rFonts w:ascii="Garamond" w:hAnsi="Garamond"/>
          <w:sz w:val="24"/>
          <w:szCs w:val="24"/>
        </w:rPr>
      </w:pPr>
      <w:r>
        <w:rPr>
          <w:rFonts w:ascii="Garamond" w:hAnsi="Garamond"/>
          <w:sz w:val="24"/>
          <w:szCs w:val="24"/>
        </w:rPr>
        <w:t>This experiment is part of the research project conducted by Iowa State University. It is used to analyze decision behavior in markets. The instructions are simple and if you read them carefully and make appropriate decisions, you can earn money ranging from zero to 10 dollars</w:t>
      </w:r>
      <w:ins w:id="29" w:author="Sher Afghan Asad" w:date="2018-04-16T18:40:00Z">
        <w:r w:rsidR="005917E8">
          <w:rPr>
            <w:rFonts w:ascii="Garamond" w:hAnsi="Garamond"/>
            <w:sz w:val="24"/>
            <w:szCs w:val="24"/>
          </w:rPr>
          <w:t xml:space="preserve"> (on top of </w:t>
        </w:r>
      </w:ins>
      <w:ins w:id="30" w:author="Sher Afghan Asad" w:date="2018-04-16T18:41:00Z">
        <w:r w:rsidR="005917E8">
          <w:rPr>
            <w:rFonts w:ascii="Garamond" w:hAnsi="Garamond"/>
            <w:sz w:val="24"/>
            <w:szCs w:val="24"/>
          </w:rPr>
          <w:t>3 dollars participation fee)</w:t>
        </w:r>
      </w:ins>
      <w:r>
        <w:rPr>
          <w:rFonts w:ascii="Garamond" w:hAnsi="Garamond"/>
          <w:sz w:val="24"/>
          <w:szCs w:val="24"/>
        </w:rPr>
        <w:t>.</w:t>
      </w:r>
      <w:r w:rsidR="00A513B6">
        <w:rPr>
          <w:rFonts w:ascii="Garamond" w:hAnsi="Garamond"/>
          <w:sz w:val="24"/>
          <w:szCs w:val="24"/>
        </w:rPr>
        <w:t xml:space="preserve"> Your earnings will be calculated in points which will be converted to dollars at the end of experiment at the following rate. </w:t>
      </w:r>
    </w:p>
    <w:p w14:paraId="71E1680C" w14:textId="2A83E176" w:rsidR="00A513B6" w:rsidRPr="00A513B6" w:rsidRDefault="00A513B6" w:rsidP="00A513B6">
      <w:pPr>
        <w:spacing w:before="120" w:after="120" w:line="240" w:lineRule="auto"/>
        <w:jc w:val="center"/>
        <w:rPr>
          <w:rFonts w:ascii="Garamond" w:hAnsi="Garamond"/>
          <w:b/>
          <w:sz w:val="24"/>
          <w:szCs w:val="24"/>
        </w:rPr>
      </w:pPr>
      <w:r w:rsidRPr="00A513B6">
        <w:rPr>
          <w:rFonts w:ascii="Garamond" w:hAnsi="Garamond"/>
          <w:b/>
          <w:sz w:val="24"/>
          <w:szCs w:val="24"/>
        </w:rPr>
        <w:t>1 point = 10 cents</w:t>
      </w:r>
    </w:p>
    <w:p w14:paraId="1F25D775" w14:textId="02F02204" w:rsidR="005765EF" w:rsidRDefault="008C64EF" w:rsidP="005765EF">
      <w:pPr>
        <w:spacing w:before="120" w:after="120" w:line="240" w:lineRule="auto"/>
        <w:jc w:val="both"/>
        <w:rPr>
          <w:rFonts w:ascii="Garamond" w:hAnsi="Garamond"/>
          <w:sz w:val="24"/>
          <w:szCs w:val="24"/>
        </w:rPr>
      </w:pPr>
      <w:r>
        <w:rPr>
          <w:rFonts w:ascii="Garamond" w:hAnsi="Garamond"/>
          <w:sz w:val="24"/>
          <w:szCs w:val="24"/>
        </w:rPr>
        <w:t xml:space="preserve">In this whole experiment consider yourself as a worker who is working for an employer. </w:t>
      </w:r>
      <w:r w:rsidR="005765EF">
        <w:rPr>
          <w:rFonts w:ascii="Garamond" w:hAnsi="Garamond"/>
          <w:sz w:val="24"/>
          <w:szCs w:val="24"/>
        </w:rPr>
        <w:t xml:space="preserve">These employers are real people (like yourself) who are assigned the “role of employer” by the experimenters. As part of this experiment you will be randomly matched with the employer. That employer will select a wage for you </w:t>
      </w:r>
      <w:r w:rsidR="00E6277F">
        <w:rPr>
          <w:rFonts w:ascii="Garamond" w:hAnsi="Garamond"/>
          <w:sz w:val="24"/>
          <w:szCs w:val="24"/>
        </w:rPr>
        <w:t>and you will chose effort level</w:t>
      </w:r>
      <w:r w:rsidR="003E6F86">
        <w:rPr>
          <w:rFonts w:ascii="Garamond" w:hAnsi="Garamond"/>
          <w:sz w:val="24"/>
          <w:szCs w:val="24"/>
        </w:rPr>
        <w:t xml:space="preserve">. Effort </w:t>
      </w:r>
      <w:r w:rsidR="00E6277F">
        <w:rPr>
          <w:rFonts w:ascii="Garamond" w:hAnsi="Garamond"/>
          <w:sz w:val="24"/>
          <w:szCs w:val="24"/>
        </w:rPr>
        <w:t>is</w:t>
      </w:r>
      <w:r w:rsidR="00120DF8">
        <w:rPr>
          <w:rFonts w:ascii="Garamond" w:hAnsi="Garamond"/>
          <w:sz w:val="24"/>
          <w:szCs w:val="24"/>
        </w:rPr>
        <w:t xml:space="preserve"> costly </w:t>
      </w:r>
      <w:r w:rsidR="00E6277F">
        <w:rPr>
          <w:rFonts w:ascii="Garamond" w:hAnsi="Garamond"/>
          <w:sz w:val="24"/>
          <w:szCs w:val="24"/>
        </w:rPr>
        <w:t>to</w:t>
      </w:r>
      <w:r w:rsidR="00120DF8">
        <w:rPr>
          <w:rFonts w:ascii="Garamond" w:hAnsi="Garamond"/>
          <w:sz w:val="24"/>
          <w:szCs w:val="24"/>
        </w:rPr>
        <w:t xml:space="preserve"> you </w:t>
      </w:r>
      <w:r w:rsidR="00E6277F">
        <w:rPr>
          <w:rFonts w:ascii="Garamond" w:hAnsi="Garamond"/>
          <w:sz w:val="24"/>
          <w:szCs w:val="24"/>
        </w:rPr>
        <w:t>but</w:t>
      </w:r>
      <w:r w:rsidR="00120DF8">
        <w:rPr>
          <w:rFonts w:ascii="Garamond" w:hAnsi="Garamond"/>
          <w:sz w:val="24"/>
          <w:szCs w:val="24"/>
        </w:rPr>
        <w:t xml:space="preserve"> profit</w:t>
      </w:r>
      <w:r w:rsidR="00E6277F">
        <w:rPr>
          <w:rFonts w:ascii="Garamond" w:hAnsi="Garamond"/>
          <w:sz w:val="24"/>
          <w:szCs w:val="24"/>
        </w:rPr>
        <w:t>able</w:t>
      </w:r>
      <w:r w:rsidR="00120DF8">
        <w:rPr>
          <w:rFonts w:ascii="Garamond" w:hAnsi="Garamond"/>
          <w:sz w:val="24"/>
          <w:szCs w:val="24"/>
        </w:rPr>
        <w:t xml:space="preserve"> </w:t>
      </w:r>
      <w:r w:rsidR="00E6277F">
        <w:rPr>
          <w:rFonts w:ascii="Garamond" w:hAnsi="Garamond"/>
          <w:sz w:val="24"/>
          <w:szCs w:val="24"/>
        </w:rPr>
        <w:t>to</w:t>
      </w:r>
      <w:r w:rsidR="00120DF8">
        <w:rPr>
          <w:rFonts w:ascii="Garamond" w:hAnsi="Garamond"/>
          <w:sz w:val="24"/>
          <w:szCs w:val="24"/>
        </w:rPr>
        <w:t xml:space="preserve"> your employer. Throughout this experiment, your randomly matched employer will not know your identity. </w:t>
      </w:r>
    </w:p>
    <w:p w14:paraId="4182D449" w14:textId="6FFAF8EA" w:rsidR="001C564D" w:rsidRDefault="00C11ADD" w:rsidP="005B2549">
      <w:pPr>
        <w:spacing w:before="120" w:after="120" w:line="240" w:lineRule="auto"/>
        <w:jc w:val="both"/>
        <w:rPr>
          <w:rFonts w:ascii="Garamond" w:hAnsi="Garamond"/>
          <w:sz w:val="24"/>
          <w:szCs w:val="24"/>
        </w:rPr>
      </w:pPr>
      <w:r>
        <w:rPr>
          <w:rFonts w:ascii="Garamond" w:hAnsi="Garamond"/>
          <w:sz w:val="24"/>
          <w:szCs w:val="24"/>
        </w:rPr>
        <w:t>The experiment will consist of 1</w:t>
      </w:r>
      <w:r w:rsidR="00120DF8">
        <w:rPr>
          <w:rFonts w:ascii="Garamond" w:hAnsi="Garamond"/>
          <w:sz w:val="24"/>
          <w:szCs w:val="24"/>
        </w:rPr>
        <w:t>0</w:t>
      </w:r>
      <w:r>
        <w:rPr>
          <w:rFonts w:ascii="Garamond" w:hAnsi="Garamond"/>
          <w:sz w:val="24"/>
          <w:szCs w:val="24"/>
        </w:rPr>
        <w:t xml:space="preserve"> periods. In each period </w:t>
      </w:r>
      <w:r w:rsidR="00120DF8">
        <w:rPr>
          <w:rFonts w:ascii="Garamond" w:hAnsi="Garamond"/>
          <w:sz w:val="24"/>
          <w:szCs w:val="24"/>
        </w:rPr>
        <w:t xml:space="preserve">you will be matched with a new employer. </w:t>
      </w:r>
      <w:r w:rsidR="003E6F86">
        <w:rPr>
          <w:rFonts w:ascii="Garamond" w:hAnsi="Garamond"/>
          <w:sz w:val="24"/>
          <w:szCs w:val="24"/>
        </w:rPr>
        <w:t>Each period</w:t>
      </w:r>
      <w:r w:rsidR="008E36C6">
        <w:rPr>
          <w:rFonts w:ascii="Garamond" w:hAnsi="Garamond"/>
          <w:sz w:val="24"/>
          <w:szCs w:val="24"/>
        </w:rPr>
        <w:t xml:space="preserve"> will consist of two stages. In the first stage </w:t>
      </w:r>
      <w:r w:rsidR="00120DF8">
        <w:rPr>
          <w:rFonts w:ascii="Garamond" w:hAnsi="Garamond"/>
          <w:sz w:val="24"/>
          <w:szCs w:val="24"/>
        </w:rPr>
        <w:t xml:space="preserve">your </w:t>
      </w:r>
      <w:r w:rsidR="008E36C6">
        <w:rPr>
          <w:rFonts w:ascii="Garamond" w:hAnsi="Garamond"/>
          <w:sz w:val="24"/>
          <w:szCs w:val="24"/>
        </w:rPr>
        <w:t xml:space="preserve">employer will </w:t>
      </w:r>
      <w:r w:rsidR="00120DF8">
        <w:rPr>
          <w:rFonts w:ascii="Garamond" w:hAnsi="Garamond"/>
          <w:sz w:val="24"/>
          <w:szCs w:val="24"/>
        </w:rPr>
        <w:t>select</w:t>
      </w:r>
      <w:r w:rsidR="008E36C6">
        <w:rPr>
          <w:rFonts w:ascii="Garamond" w:hAnsi="Garamond"/>
          <w:sz w:val="24"/>
          <w:szCs w:val="24"/>
        </w:rPr>
        <w:t xml:space="preserve"> </w:t>
      </w:r>
      <w:ins w:id="31" w:author="Hoffman, Elizabeth [ECONS]" w:date="2018-04-13T19:00:00Z">
        <w:r w:rsidR="00BC5887">
          <w:rPr>
            <w:rFonts w:ascii="Garamond" w:hAnsi="Garamond"/>
            <w:sz w:val="24"/>
            <w:szCs w:val="24"/>
          </w:rPr>
          <w:t xml:space="preserve">a </w:t>
        </w:r>
      </w:ins>
      <w:r w:rsidR="008E36C6">
        <w:rPr>
          <w:rFonts w:ascii="Garamond" w:hAnsi="Garamond"/>
          <w:sz w:val="24"/>
          <w:szCs w:val="24"/>
        </w:rPr>
        <w:t xml:space="preserve">wage. In the second stage </w:t>
      </w:r>
      <w:r w:rsidR="00120DF8">
        <w:rPr>
          <w:rFonts w:ascii="Garamond" w:hAnsi="Garamond"/>
          <w:sz w:val="24"/>
          <w:szCs w:val="24"/>
        </w:rPr>
        <w:t>you (worker)</w:t>
      </w:r>
      <w:r w:rsidR="008E36C6">
        <w:rPr>
          <w:rFonts w:ascii="Garamond" w:hAnsi="Garamond"/>
          <w:sz w:val="24"/>
          <w:szCs w:val="24"/>
        </w:rPr>
        <w:t xml:space="preserve"> will see the wage </w:t>
      </w:r>
      <w:r w:rsidR="00120DF8">
        <w:rPr>
          <w:rFonts w:ascii="Garamond" w:hAnsi="Garamond"/>
          <w:sz w:val="24"/>
          <w:szCs w:val="24"/>
        </w:rPr>
        <w:t xml:space="preserve">and </w:t>
      </w:r>
      <w:r w:rsidR="008E36C6">
        <w:rPr>
          <w:rFonts w:ascii="Garamond" w:hAnsi="Garamond"/>
          <w:sz w:val="24"/>
          <w:szCs w:val="24"/>
        </w:rPr>
        <w:t xml:space="preserve">choose the effort level. Both wage rate and effort level will </w:t>
      </w:r>
      <w:r w:rsidR="007B042C">
        <w:rPr>
          <w:rFonts w:ascii="Garamond" w:hAnsi="Garamond"/>
          <w:sz w:val="24"/>
          <w:szCs w:val="24"/>
        </w:rPr>
        <w:t>affect</w:t>
      </w:r>
      <w:r w:rsidR="008E36C6">
        <w:rPr>
          <w:rFonts w:ascii="Garamond" w:hAnsi="Garamond"/>
          <w:sz w:val="24"/>
          <w:szCs w:val="24"/>
        </w:rPr>
        <w:t xml:space="preserve"> </w:t>
      </w:r>
      <w:r w:rsidR="00120DF8">
        <w:rPr>
          <w:rFonts w:ascii="Garamond" w:hAnsi="Garamond"/>
          <w:sz w:val="24"/>
          <w:szCs w:val="24"/>
        </w:rPr>
        <w:t>yours and your employer’s earnings</w:t>
      </w:r>
      <w:r w:rsidR="007B042C">
        <w:rPr>
          <w:rFonts w:ascii="Garamond" w:hAnsi="Garamond"/>
          <w:sz w:val="24"/>
          <w:szCs w:val="24"/>
        </w:rPr>
        <w:t xml:space="preserve">. </w:t>
      </w:r>
      <w:r w:rsidR="001C564D">
        <w:rPr>
          <w:rFonts w:ascii="Garamond" w:hAnsi="Garamond"/>
          <w:sz w:val="24"/>
          <w:szCs w:val="24"/>
        </w:rPr>
        <w:t xml:space="preserve">Your earning from a period will be as follows; </w:t>
      </w:r>
    </w:p>
    <w:p w14:paraId="5316BE2C" w14:textId="54FC907E" w:rsidR="001C564D" w:rsidRDefault="001C564D" w:rsidP="001C564D">
      <w:pPr>
        <w:spacing w:before="120" w:after="120" w:line="240" w:lineRule="auto"/>
        <w:jc w:val="center"/>
        <w:rPr>
          <w:rFonts w:ascii="Garamond" w:hAnsi="Garamond"/>
          <w:sz w:val="24"/>
          <w:szCs w:val="24"/>
        </w:rPr>
      </w:pPr>
      <w:r>
        <w:rPr>
          <w:rFonts w:ascii="Garamond" w:hAnsi="Garamond"/>
          <w:sz w:val="24"/>
          <w:szCs w:val="24"/>
        </w:rPr>
        <w:t xml:space="preserve">Worker Earning = </w:t>
      </w:r>
      <w:commentRangeStart w:id="32"/>
      <w:del w:id="33" w:author="Sher Afghan Asad" w:date="2018-04-14T14:59:00Z">
        <w:r w:rsidR="00400171" w:rsidDel="0090230C">
          <w:rPr>
            <w:rFonts w:ascii="Garamond" w:hAnsi="Garamond"/>
            <w:sz w:val="24"/>
            <w:szCs w:val="24"/>
          </w:rPr>
          <w:delText xml:space="preserve">Accepted </w:delText>
        </w:r>
      </w:del>
      <w:r>
        <w:rPr>
          <w:rFonts w:ascii="Garamond" w:hAnsi="Garamond"/>
          <w:sz w:val="24"/>
          <w:szCs w:val="24"/>
        </w:rPr>
        <w:t>Wage – 26 – Effort Cost</w:t>
      </w:r>
      <w:commentRangeEnd w:id="32"/>
      <w:r w:rsidR="00BC5887">
        <w:rPr>
          <w:rStyle w:val="CommentReference"/>
        </w:rPr>
        <w:commentReference w:id="32"/>
      </w:r>
    </w:p>
    <w:p w14:paraId="2A8A8D08" w14:textId="0B242CA9" w:rsidR="00400171" w:rsidRDefault="00400171" w:rsidP="00400171">
      <w:pPr>
        <w:spacing w:before="120" w:after="120" w:line="240" w:lineRule="auto"/>
        <w:rPr>
          <w:rFonts w:ascii="Garamond" w:hAnsi="Garamond"/>
          <w:sz w:val="24"/>
          <w:szCs w:val="24"/>
        </w:rPr>
      </w:pPr>
      <w:r>
        <w:rPr>
          <w:rFonts w:ascii="Garamond" w:hAnsi="Garamond"/>
          <w:sz w:val="24"/>
          <w:szCs w:val="24"/>
        </w:rPr>
        <w:t>Your employer earning will be as</w:t>
      </w:r>
      <w:r w:rsidR="003E6F86">
        <w:rPr>
          <w:rFonts w:ascii="Garamond" w:hAnsi="Garamond"/>
          <w:sz w:val="24"/>
          <w:szCs w:val="24"/>
        </w:rPr>
        <w:t xml:space="preserve"> follows</w:t>
      </w:r>
      <w:r>
        <w:rPr>
          <w:rFonts w:ascii="Garamond" w:hAnsi="Garamond"/>
          <w:sz w:val="24"/>
          <w:szCs w:val="24"/>
        </w:rPr>
        <w:t xml:space="preserve">; </w:t>
      </w:r>
    </w:p>
    <w:p w14:paraId="205126BA" w14:textId="77777777" w:rsidR="00400171" w:rsidRDefault="00400171" w:rsidP="00400171">
      <w:pPr>
        <w:spacing w:before="120" w:after="120" w:line="240" w:lineRule="auto"/>
        <w:jc w:val="center"/>
        <w:rPr>
          <w:rFonts w:ascii="Garamond" w:hAnsi="Garamond"/>
          <w:sz w:val="24"/>
          <w:szCs w:val="24"/>
        </w:rPr>
      </w:pPr>
      <w:r>
        <w:rPr>
          <w:rFonts w:ascii="Garamond" w:hAnsi="Garamond"/>
          <w:sz w:val="24"/>
          <w:szCs w:val="24"/>
        </w:rPr>
        <w:t xml:space="preserve">Employer Earning = (126 – Wage) x Effort </w:t>
      </w:r>
    </w:p>
    <w:p w14:paraId="64477799" w14:textId="2EB93E21" w:rsidR="00400171" w:rsidRDefault="00400171" w:rsidP="00400171">
      <w:pPr>
        <w:spacing w:before="120" w:after="120" w:line="240" w:lineRule="auto"/>
        <w:rPr>
          <w:rFonts w:ascii="Garamond" w:hAnsi="Garamond"/>
          <w:sz w:val="24"/>
          <w:szCs w:val="24"/>
        </w:rPr>
      </w:pPr>
      <w:r>
        <w:rPr>
          <w:rFonts w:ascii="Garamond" w:hAnsi="Garamond"/>
          <w:sz w:val="24"/>
          <w:szCs w:val="24"/>
        </w:rPr>
        <w:t xml:space="preserve">Putting more effort is costly to you but it benefits your employer. Your cost for </w:t>
      </w:r>
      <w:ins w:id="34" w:author="Hoffman, Elizabeth [ECONS]" w:date="2018-04-13T19:02:00Z">
        <w:r w:rsidR="00BC5887">
          <w:rPr>
            <w:rFonts w:ascii="Garamond" w:hAnsi="Garamond"/>
            <w:sz w:val="24"/>
            <w:szCs w:val="24"/>
          </w:rPr>
          <w:t xml:space="preserve">each </w:t>
        </w:r>
      </w:ins>
      <w:r>
        <w:rPr>
          <w:rFonts w:ascii="Garamond" w:hAnsi="Garamond"/>
          <w:sz w:val="24"/>
          <w:szCs w:val="24"/>
        </w:rPr>
        <w:t xml:space="preserve">allowed level of efforts is as follows; </w:t>
      </w:r>
    </w:p>
    <w:tbl>
      <w:tblPr>
        <w:tblStyle w:val="TableGrid"/>
        <w:tblW w:w="0" w:type="auto"/>
        <w:jc w:val="center"/>
        <w:tblLook w:val="04A0" w:firstRow="1" w:lastRow="0" w:firstColumn="1" w:lastColumn="0" w:noHBand="0" w:noVBand="1"/>
      </w:tblPr>
      <w:tblGrid>
        <w:gridCol w:w="1204"/>
        <w:gridCol w:w="471"/>
        <w:gridCol w:w="471"/>
        <w:gridCol w:w="471"/>
        <w:gridCol w:w="471"/>
        <w:gridCol w:w="471"/>
        <w:gridCol w:w="471"/>
        <w:gridCol w:w="471"/>
        <w:gridCol w:w="471"/>
        <w:gridCol w:w="471"/>
        <w:gridCol w:w="423"/>
      </w:tblGrid>
      <w:tr w:rsidR="00400171" w:rsidRPr="00400171" w14:paraId="6F3067D5" w14:textId="77777777" w:rsidTr="00400171">
        <w:trPr>
          <w:jc w:val="center"/>
        </w:trPr>
        <w:tc>
          <w:tcPr>
            <w:tcW w:w="0" w:type="auto"/>
          </w:tcPr>
          <w:p w14:paraId="24C4141B" w14:textId="77777777" w:rsidR="00400171" w:rsidRPr="00400171" w:rsidRDefault="00400171" w:rsidP="00400171">
            <w:pPr>
              <w:spacing w:before="120" w:after="120"/>
              <w:rPr>
                <w:rFonts w:ascii="Garamond" w:hAnsi="Garamond"/>
                <w:szCs w:val="24"/>
              </w:rPr>
            </w:pPr>
            <w:r w:rsidRPr="00400171">
              <w:rPr>
                <w:rFonts w:ascii="Garamond" w:hAnsi="Garamond"/>
                <w:szCs w:val="24"/>
              </w:rPr>
              <w:t>Effort</w:t>
            </w:r>
          </w:p>
        </w:tc>
        <w:tc>
          <w:tcPr>
            <w:tcW w:w="0" w:type="auto"/>
          </w:tcPr>
          <w:p w14:paraId="11441C63" w14:textId="77777777" w:rsidR="00400171" w:rsidRPr="00400171" w:rsidRDefault="00400171" w:rsidP="00400171">
            <w:pPr>
              <w:spacing w:before="120" w:after="120"/>
              <w:rPr>
                <w:rFonts w:ascii="Garamond" w:hAnsi="Garamond"/>
                <w:szCs w:val="24"/>
              </w:rPr>
            </w:pPr>
            <w:r w:rsidRPr="00400171">
              <w:rPr>
                <w:rFonts w:ascii="Garamond" w:hAnsi="Garamond"/>
                <w:szCs w:val="24"/>
              </w:rPr>
              <w:t>0.1</w:t>
            </w:r>
          </w:p>
        </w:tc>
        <w:tc>
          <w:tcPr>
            <w:tcW w:w="0" w:type="auto"/>
          </w:tcPr>
          <w:p w14:paraId="7D01CDDD" w14:textId="77777777" w:rsidR="00400171" w:rsidRPr="00400171" w:rsidRDefault="00400171" w:rsidP="00400171">
            <w:pPr>
              <w:spacing w:before="120" w:after="120"/>
              <w:rPr>
                <w:rFonts w:ascii="Garamond" w:hAnsi="Garamond"/>
                <w:szCs w:val="24"/>
              </w:rPr>
            </w:pPr>
            <w:r w:rsidRPr="00400171">
              <w:rPr>
                <w:rFonts w:ascii="Garamond" w:hAnsi="Garamond"/>
                <w:szCs w:val="24"/>
              </w:rPr>
              <w:t>0.2</w:t>
            </w:r>
          </w:p>
        </w:tc>
        <w:tc>
          <w:tcPr>
            <w:tcW w:w="0" w:type="auto"/>
          </w:tcPr>
          <w:p w14:paraId="49439790" w14:textId="77777777" w:rsidR="00400171" w:rsidRPr="00400171" w:rsidRDefault="00400171" w:rsidP="00400171">
            <w:pPr>
              <w:spacing w:before="120" w:after="120"/>
              <w:rPr>
                <w:rFonts w:ascii="Garamond" w:hAnsi="Garamond"/>
                <w:szCs w:val="24"/>
              </w:rPr>
            </w:pPr>
            <w:r w:rsidRPr="00400171">
              <w:rPr>
                <w:rFonts w:ascii="Garamond" w:hAnsi="Garamond"/>
                <w:szCs w:val="24"/>
              </w:rPr>
              <w:t>0.3</w:t>
            </w:r>
          </w:p>
        </w:tc>
        <w:tc>
          <w:tcPr>
            <w:tcW w:w="0" w:type="auto"/>
          </w:tcPr>
          <w:p w14:paraId="411A47F4" w14:textId="77777777" w:rsidR="00400171" w:rsidRPr="00400171" w:rsidRDefault="00400171" w:rsidP="00400171">
            <w:pPr>
              <w:spacing w:before="120" w:after="120"/>
              <w:rPr>
                <w:rFonts w:ascii="Garamond" w:hAnsi="Garamond"/>
                <w:szCs w:val="24"/>
              </w:rPr>
            </w:pPr>
            <w:r w:rsidRPr="00400171">
              <w:rPr>
                <w:rFonts w:ascii="Garamond" w:hAnsi="Garamond"/>
                <w:szCs w:val="24"/>
              </w:rPr>
              <w:t>0.4</w:t>
            </w:r>
          </w:p>
        </w:tc>
        <w:tc>
          <w:tcPr>
            <w:tcW w:w="0" w:type="auto"/>
          </w:tcPr>
          <w:p w14:paraId="284730E9" w14:textId="77777777" w:rsidR="00400171" w:rsidRPr="00400171" w:rsidRDefault="00400171" w:rsidP="00400171">
            <w:pPr>
              <w:spacing w:before="120" w:after="120"/>
              <w:rPr>
                <w:rFonts w:ascii="Garamond" w:hAnsi="Garamond"/>
                <w:szCs w:val="24"/>
              </w:rPr>
            </w:pPr>
            <w:r w:rsidRPr="00400171">
              <w:rPr>
                <w:rFonts w:ascii="Garamond" w:hAnsi="Garamond"/>
                <w:szCs w:val="24"/>
              </w:rPr>
              <w:t>0.5</w:t>
            </w:r>
          </w:p>
        </w:tc>
        <w:tc>
          <w:tcPr>
            <w:tcW w:w="0" w:type="auto"/>
          </w:tcPr>
          <w:p w14:paraId="4E2C293E" w14:textId="77777777" w:rsidR="00400171" w:rsidRPr="00400171" w:rsidRDefault="00400171" w:rsidP="00400171">
            <w:pPr>
              <w:spacing w:before="120" w:after="120"/>
              <w:rPr>
                <w:rFonts w:ascii="Garamond" w:hAnsi="Garamond"/>
                <w:szCs w:val="24"/>
              </w:rPr>
            </w:pPr>
            <w:r w:rsidRPr="00400171">
              <w:rPr>
                <w:rFonts w:ascii="Garamond" w:hAnsi="Garamond"/>
                <w:szCs w:val="24"/>
              </w:rPr>
              <w:t>0.6</w:t>
            </w:r>
          </w:p>
        </w:tc>
        <w:tc>
          <w:tcPr>
            <w:tcW w:w="0" w:type="auto"/>
          </w:tcPr>
          <w:p w14:paraId="0F371E1F" w14:textId="77777777" w:rsidR="00400171" w:rsidRPr="00400171" w:rsidRDefault="00400171" w:rsidP="00400171">
            <w:pPr>
              <w:spacing w:before="120" w:after="120"/>
              <w:rPr>
                <w:rFonts w:ascii="Garamond" w:hAnsi="Garamond"/>
                <w:szCs w:val="24"/>
              </w:rPr>
            </w:pPr>
            <w:r w:rsidRPr="00400171">
              <w:rPr>
                <w:rFonts w:ascii="Garamond" w:hAnsi="Garamond"/>
                <w:szCs w:val="24"/>
              </w:rPr>
              <w:t>0.7</w:t>
            </w:r>
          </w:p>
        </w:tc>
        <w:tc>
          <w:tcPr>
            <w:tcW w:w="0" w:type="auto"/>
          </w:tcPr>
          <w:p w14:paraId="508B42A2" w14:textId="77777777" w:rsidR="00400171" w:rsidRPr="00400171" w:rsidRDefault="00400171" w:rsidP="00400171">
            <w:pPr>
              <w:spacing w:before="120" w:after="120"/>
              <w:rPr>
                <w:rFonts w:ascii="Garamond" w:hAnsi="Garamond"/>
                <w:szCs w:val="24"/>
              </w:rPr>
            </w:pPr>
            <w:r w:rsidRPr="00400171">
              <w:rPr>
                <w:rFonts w:ascii="Garamond" w:hAnsi="Garamond"/>
                <w:szCs w:val="24"/>
              </w:rPr>
              <w:t>0.8</w:t>
            </w:r>
          </w:p>
        </w:tc>
        <w:tc>
          <w:tcPr>
            <w:tcW w:w="0" w:type="auto"/>
          </w:tcPr>
          <w:p w14:paraId="0988239C" w14:textId="77777777" w:rsidR="00400171" w:rsidRPr="00400171" w:rsidRDefault="00400171" w:rsidP="00400171">
            <w:pPr>
              <w:spacing w:before="120" w:after="120"/>
              <w:rPr>
                <w:rFonts w:ascii="Garamond" w:hAnsi="Garamond"/>
                <w:szCs w:val="24"/>
              </w:rPr>
            </w:pPr>
            <w:r w:rsidRPr="00400171">
              <w:rPr>
                <w:rFonts w:ascii="Garamond" w:hAnsi="Garamond"/>
                <w:szCs w:val="24"/>
              </w:rPr>
              <w:t>0.9</w:t>
            </w:r>
          </w:p>
        </w:tc>
        <w:tc>
          <w:tcPr>
            <w:tcW w:w="0" w:type="auto"/>
          </w:tcPr>
          <w:p w14:paraId="46CADA95" w14:textId="77777777" w:rsidR="00400171" w:rsidRPr="00400171" w:rsidRDefault="00400171" w:rsidP="00400171">
            <w:pPr>
              <w:spacing w:before="120" w:after="120"/>
              <w:rPr>
                <w:rFonts w:ascii="Garamond" w:hAnsi="Garamond"/>
                <w:szCs w:val="24"/>
              </w:rPr>
            </w:pPr>
            <w:r w:rsidRPr="00400171">
              <w:rPr>
                <w:rFonts w:ascii="Garamond" w:hAnsi="Garamond"/>
                <w:szCs w:val="24"/>
              </w:rPr>
              <w:t>1</w:t>
            </w:r>
          </w:p>
        </w:tc>
      </w:tr>
      <w:tr w:rsidR="00400171" w:rsidRPr="00400171" w14:paraId="0BC3900D" w14:textId="77777777" w:rsidTr="00400171">
        <w:trPr>
          <w:jc w:val="center"/>
        </w:trPr>
        <w:tc>
          <w:tcPr>
            <w:tcW w:w="0" w:type="auto"/>
          </w:tcPr>
          <w:p w14:paraId="2F0C5130" w14:textId="77777777" w:rsidR="00400171" w:rsidRPr="00400171" w:rsidRDefault="00400171" w:rsidP="00400171">
            <w:pPr>
              <w:spacing w:before="120" w:after="120"/>
              <w:rPr>
                <w:rFonts w:ascii="Garamond" w:hAnsi="Garamond"/>
                <w:szCs w:val="24"/>
              </w:rPr>
            </w:pPr>
            <w:r w:rsidRPr="00400171">
              <w:rPr>
                <w:rFonts w:ascii="Garamond" w:hAnsi="Garamond"/>
                <w:szCs w:val="24"/>
              </w:rPr>
              <w:t>Effort Cost</w:t>
            </w:r>
          </w:p>
        </w:tc>
        <w:tc>
          <w:tcPr>
            <w:tcW w:w="0" w:type="auto"/>
          </w:tcPr>
          <w:p w14:paraId="06936D31" w14:textId="77777777" w:rsidR="00400171" w:rsidRPr="00400171" w:rsidRDefault="00400171" w:rsidP="00400171">
            <w:pPr>
              <w:spacing w:before="120" w:after="120"/>
              <w:rPr>
                <w:rFonts w:ascii="Garamond" w:hAnsi="Garamond"/>
                <w:szCs w:val="24"/>
              </w:rPr>
            </w:pPr>
            <w:r w:rsidRPr="00400171">
              <w:rPr>
                <w:rFonts w:ascii="Garamond" w:hAnsi="Garamond"/>
                <w:szCs w:val="24"/>
              </w:rPr>
              <w:t>0</w:t>
            </w:r>
          </w:p>
        </w:tc>
        <w:tc>
          <w:tcPr>
            <w:tcW w:w="0" w:type="auto"/>
          </w:tcPr>
          <w:p w14:paraId="60D0A09A" w14:textId="77777777" w:rsidR="00400171" w:rsidRPr="00400171" w:rsidRDefault="00400171" w:rsidP="00400171">
            <w:pPr>
              <w:spacing w:before="120" w:after="120"/>
              <w:rPr>
                <w:rFonts w:ascii="Garamond" w:hAnsi="Garamond"/>
                <w:szCs w:val="24"/>
              </w:rPr>
            </w:pPr>
            <w:r w:rsidRPr="00400171">
              <w:rPr>
                <w:rFonts w:ascii="Garamond" w:hAnsi="Garamond"/>
                <w:szCs w:val="24"/>
              </w:rPr>
              <w:t>1</w:t>
            </w:r>
          </w:p>
        </w:tc>
        <w:tc>
          <w:tcPr>
            <w:tcW w:w="0" w:type="auto"/>
          </w:tcPr>
          <w:p w14:paraId="3EAE2FCD" w14:textId="77777777" w:rsidR="00400171" w:rsidRPr="00400171" w:rsidRDefault="00400171" w:rsidP="00400171">
            <w:pPr>
              <w:spacing w:before="120" w:after="120"/>
              <w:rPr>
                <w:rFonts w:ascii="Garamond" w:hAnsi="Garamond"/>
                <w:szCs w:val="24"/>
              </w:rPr>
            </w:pPr>
            <w:r w:rsidRPr="00400171">
              <w:rPr>
                <w:rFonts w:ascii="Garamond" w:hAnsi="Garamond"/>
                <w:szCs w:val="24"/>
              </w:rPr>
              <w:t>2</w:t>
            </w:r>
          </w:p>
        </w:tc>
        <w:tc>
          <w:tcPr>
            <w:tcW w:w="0" w:type="auto"/>
          </w:tcPr>
          <w:p w14:paraId="3B6CAEFA" w14:textId="77777777" w:rsidR="00400171" w:rsidRPr="00400171" w:rsidRDefault="00400171" w:rsidP="00400171">
            <w:pPr>
              <w:spacing w:before="120" w:after="120"/>
              <w:rPr>
                <w:rFonts w:ascii="Garamond" w:hAnsi="Garamond"/>
                <w:szCs w:val="24"/>
              </w:rPr>
            </w:pPr>
            <w:r w:rsidRPr="00400171">
              <w:rPr>
                <w:rFonts w:ascii="Garamond" w:hAnsi="Garamond"/>
                <w:szCs w:val="24"/>
              </w:rPr>
              <w:t>4</w:t>
            </w:r>
          </w:p>
        </w:tc>
        <w:tc>
          <w:tcPr>
            <w:tcW w:w="0" w:type="auto"/>
          </w:tcPr>
          <w:p w14:paraId="53818F0D" w14:textId="77777777" w:rsidR="00400171" w:rsidRPr="00400171" w:rsidRDefault="00400171" w:rsidP="00400171">
            <w:pPr>
              <w:spacing w:before="120" w:after="120"/>
              <w:rPr>
                <w:rFonts w:ascii="Garamond" w:hAnsi="Garamond"/>
                <w:szCs w:val="24"/>
              </w:rPr>
            </w:pPr>
            <w:r w:rsidRPr="00400171">
              <w:rPr>
                <w:rFonts w:ascii="Garamond" w:hAnsi="Garamond"/>
                <w:szCs w:val="24"/>
              </w:rPr>
              <w:t>6</w:t>
            </w:r>
          </w:p>
        </w:tc>
        <w:tc>
          <w:tcPr>
            <w:tcW w:w="0" w:type="auto"/>
          </w:tcPr>
          <w:p w14:paraId="2C59C495" w14:textId="77777777" w:rsidR="00400171" w:rsidRPr="00400171" w:rsidRDefault="00400171" w:rsidP="00400171">
            <w:pPr>
              <w:spacing w:before="120" w:after="120"/>
              <w:rPr>
                <w:rFonts w:ascii="Garamond" w:hAnsi="Garamond"/>
                <w:szCs w:val="24"/>
              </w:rPr>
            </w:pPr>
            <w:r w:rsidRPr="00400171">
              <w:rPr>
                <w:rFonts w:ascii="Garamond" w:hAnsi="Garamond"/>
                <w:szCs w:val="24"/>
              </w:rPr>
              <w:t>8</w:t>
            </w:r>
          </w:p>
        </w:tc>
        <w:tc>
          <w:tcPr>
            <w:tcW w:w="0" w:type="auto"/>
          </w:tcPr>
          <w:p w14:paraId="0AD76053" w14:textId="77777777" w:rsidR="00400171" w:rsidRPr="00400171" w:rsidRDefault="00400171" w:rsidP="00400171">
            <w:pPr>
              <w:spacing w:before="120" w:after="120"/>
              <w:rPr>
                <w:rFonts w:ascii="Garamond" w:hAnsi="Garamond"/>
                <w:szCs w:val="24"/>
              </w:rPr>
            </w:pPr>
            <w:r w:rsidRPr="00400171">
              <w:rPr>
                <w:rFonts w:ascii="Garamond" w:hAnsi="Garamond"/>
                <w:szCs w:val="24"/>
              </w:rPr>
              <w:t>10</w:t>
            </w:r>
          </w:p>
        </w:tc>
        <w:tc>
          <w:tcPr>
            <w:tcW w:w="0" w:type="auto"/>
          </w:tcPr>
          <w:p w14:paraId="0396FB9D" w14:textId="77777777" w:rsidR="00400171" w:rsidRPr="00400171" w:rsidRDefault="00400171" w:rsidP="00400171">
            <w:pPr>
              <w:spacing w:before="120" w:after="120"/>
              <w:rPr>
                <w:rFonts w:ascii="Garamond" w:hAnsi="Garamond"/>
                <w:szCs w:val="24"/>
              </w:rPr>
            </w:pPr>
            <w:r w:rsidRPr="00400171">
              <w:rPr>
                <w:rFonts w:ascii="Garamond" w:hAnsi="Garamond"/>
                <w:szCs w:val="24"/>
              </w:rPr>
              <w:t>12</w:t>
            </w:r>
          </w:p>
        </w:tc>
        <w:tc>
          <w:tcPr>
            <w:tcW w:w="0" w:type="auto"/>
          </w:tcPr>
          <w:p w14:paraId="523F76FF" w14:textId="77777777" w:rsidR="00400171" w:rsidRPr="00400171" w:rsidRDefault="00400171" w:rsidP="00400171">
            <w:pPr>
              <w:spacing w:before="120" w:after="120"/>
              <w:rPr>
                <w:rFonts w:ascii="Garamond" w:hAnsi="Garamond"/>
                <w:szCs w:val="24"/>
              </w:rPr>
            </w:pPr>
            <w:r w:rsidRPr="00400171">
              <w:rPr>
                <w:rFonts w:ascii="Garamond" w:hAnsi="Garamond"/>
                <w:szCs w:val="24"/>
              </w:rPr>
              <w:t>15</w:t>
            </w:r>
          </w:p>
        </w:tc>
        <w:tc>
          <w:tcPr>
            <w:tcW w:w="0" w:type="auto"/>
          </w:tcPr>
          <w:p w14:paraId="67C500FB" w14:textId="77777777" w:rsidR="00400171" w:rsidRPr="00400171" w:rsidRDefault="00400171" w:rsidP="00400171">
            <w:pPr>
              <w:spacing w:before="120" w:after="120"/>
              <w:rPr>
                <w:rFonts w:ascii="Garamond" w:hAnsi="Garamond"/>
                <w:szCs w:val="24"/>
              </w:rPr>
            </w:pPr>
            <w:r w:rsidRPr="00400171">
              <w:rPr>
                <w:rFonts w:ascii="Garamond" w:hAnsi="Garamond"/>
                <w:szCs w:val="24"/>
              </w:rPr>
              <w:t>18</w:t>
            </w:r>
          </w:p>
        </w:tc>
      </w:tr>
    </w:tbl>
    <w:p w14:paraId="5D66EE51" w14:textId="680043C2" w:rsidR="00BB3FBA" w:rsidRDefault="00BB3FBA" w:rsidP="00400171">
      <w:pPr>
        <w:spacing w:before="120" w:after="120" w:line="240" w:lineRule="auto"/>
        <w:rPr>
          <w:rFonts w:ascii="Garamond" w:hAnsi="Garamond"/>
          <w:sz w:val="24"/>
          <w:szCs w:val="24"/>
        </w:rPr>
      </w:pPr>
      <w:r>
        <w:rPr>
          <w:rFonts w:ascii="Garamond" w:hAnsi="Garamond"/>
          <w:sz w:val="24"/>
          <w:szCs w:val="24"/>
        </w:rPr>
        <w:t>Your employer can offer you any wage between 30 and 125 (in</w:t>
      </w:r>
      <w:del w:id="35" w:author="Hoffman, Elizabeth [ECONS]" w:date="2018-04-13T19:02:00Z">
        <w:r w:rsidDel="00BC5887">
          <w:rPr>
            <w:rFonts w:ascii="Garamond" w:hAnsi="Garamond"/>
            <w:sz w:val="24"/>
            <w:szCs w:val="24"/>
          </w:rPr>
          <w:delText xml:space="preserve"> the</w:delText>
        </w:r>
      </w:del>
      <w:r>
        <w:rPr>
          <w:rFonts w:ascii="Garamond" w:hAnsi="Garamond"/>
          <w:sz w:val="24"/>
          <w:szCs w:val="24"/>
        </w:rPr>
        <w:t xml:space="preserve"> increments of 5). </w:t>
      </w:r>
    </w:p>
    <w:p w14:paraId="687A07A8" w14:textId="3318E71C" w:rsidR="00400171" w:rsidRDefault="00400171" w:rsidP="00400171">
      <w:pPr>
        <w:spacing w:before="120" w:after="120" w:line="240" w:lineRule="auto"/>
        <w:rPr>
          <w:rFonts w:ascii="Garamond" w:hAnsi="Garamond"/>
          <w:sz w:val="24"/>
          <w:szCs w:val="24"/>
        </w:rPr>
      </w:pPr>
      <w:r>
        <w:rPr>
          <w:rFonts w:ascii="Garamond" w:hAnsi="Garamond"/>
          <w:sz w:val="24"/>
          <w:szCs w:val="24"/>
        </w:rPr>
        <w:t xml:space="preserve">For </w:t>
      </w:r>
      <w:r w:rsidR="00BF397B">
        <w:rPr>
          <w:rFonts w:ascii="Garamond" w:hAnsi="Garamond"/>
          <w:sz w:val="24"/>
          <w:szCs w:val="24"/>
        </w:rPr>
        <w:t>example,</w:t>
      </w:r>
      <w:r w:rsidR="00AF3E8D">
        <w:rPr>
          <w:rFonts w:ascii="Garamond" w:hAnsi="Garamond"/>
          <w:sz w:val="24"/>
          <w:szCs w:val="24"/>
        </w:rPr>
        <w:t xml:space="preserve"> if you</w:t>
      </w:r>
      <w:r w:rsidR="00A513B6">
        <w:rPr>
          <w:rFonts w:ascii="Garamond" w:hAnsi="Garamond"/>
          <w:sz w:val="24"/>
          <w:szCs w:val="24"/>
        </w:rPr>
        <w:t>r employer</w:t>
      </w:r>
      <w:r w:rsidR="00AF3E8D">
        <w:rPr>
          <w:rFonts w:ascii="Garamond" w:hAnsi="Garamond"/>
          <w:sz w:val="24"/>
          <w:szCs w:val="24"/>
        </w:rPr>
        <w:t xml:space="preserve"> </w:t>
      </w:r>
      <w:r w:rsidR="00A513B6">
        <w:rPr>
          <w:rFonts w:ascii="Garamond" w:hAnsi="Garamond"/>
          <w:sz w:val="24"/>
          <w:szCs w:val="24"/>
        </w:rPr>
        <w:t>selected</w:t>
      </w:r>
      <w:r w:rsidR="00AF3E8D">
        <w:rPr>
          <w:rFonts w:ascii="Garamond" w:hAnsi="Garamond"/>
          <w:sz w:val="24"/>
          <w:szCs w:val="24"/>
        </w:rPr>
        <w:t xml:space="preserve"> the </w:t>
      </w:r>
      <w:r w:rsidR="00AF3E8D" w:rsidRPr="00BF397B">
        <w:rPr>
          <w:rFonts w:ascii="Garamond" w:hAnsi="Garamond"/>
          <w:b/>
          <w:sz w:val="24"/>
          <w:szCs w:val="24"/>
        </w:rPr>
        <w:t>wage offer of 5</w:t>
      </w:r>
      <w:r w:rsidR="00BF397B">
        <w:rPr>
          <w:rFonts w:ascii="Garamond" w:hAnsi="Garamond"/>
          <w:b/>
          <w:sz w:val="24"/>
          <w:szCs w:val="24"/>
        </w:rPr>
        <w:t>0</w:t>
      </w:r>
      <w:r w:rsidR="00AF3E8D">
        <w:rPr>
          <w:rFonts w:ascii="Garamond" w:hAnsi="Garamond"/>
          <w:sz w:val="24"/>
          <w:szCs w:val="24"/>
        </w:rPr>
        <w:t xml:space="preserve"> and </w:t>
      </w:r>
      <w:r w:rsidR="00A513B6">
        <w:rPr>
          <w:rFonts w:ascii="Garamond" w:hAnsi="Garamond"/>
          <w:sz w:val="24"/>
          <w:szCs w:val="24"/>
        </w:rPr>
        <w:t xml:space="preserve">you </w:t>
      </w:r>
      <w:r w:rsidR="00AF3E8D">
        <w:rPr>
          <w:rFonts w:ascii="Garamond" w:hAnsi="Garamond"/>
          <w:sz w:val="24"/>
          <w:szCs w:val="24"/>
        </w:rPr>
        <w:t xml:space="preserve">chose </w:t>
      </w:r>
      <w:r w:rsidR="00AF3E8D" w:rsidRPr="00BF397B">
        <w:rPr>
          <w:rFonts w:ascii="Garamond" w:hAnsi="Garamond"/>
          <w:b/>
          <w:sz w:val="24"/>
          <w:szCs w:val="24"/>
        </w:rPr>
        <w:t>effort level of 0.5</w:t>
      </w:r>
      <w:r w:rsidR="00AF3E8D">
        <w:rPr>
          <w:rFonts w:ascii="Garamond" w:hAnsi="Garamond"/>
          <w:sz w:val="24"/>
          <w:szCs w:val="24"/>
        </w:rPr>
        <w:t xml:space="preserve">, your and your employer’s earnings will be as follows; </w:t>
      </w:r>
    </w:p>
    <w:p w14:paraId="2C849611" w14:textId="77777777" w:rsidR="00AF3E8D" w:rsidRDefault="00AF3E8D" w:rsidP="00BF397B">
      <w:pPr>
        <w:spacing w:before="120" w:after="120" w:line="240" w:lineRule="auto"/>
        <w:jc w:val="center"/>
        <w:rPr>
          <w:rFonts w:ascii="Garamond" w:hAnsi="Garamond"/>
          <w:sz w:val="24"/>
          <w:szCs w:val="24"/>
        </w:rPr>
      </w:pPr>
      <w:r>
        <w:rPr>
          <w:rFonts w:ascii="Garamond" w:hAnsi="Garamond"/>
          <w:sz w:val="24"/>
          <w:szCs w:val="24"/>
        </w:rPr>
        <w:t xml:space="preserve">Worker Earning = (50 – 26 – 6) = </w:t>
      </w:r>
      <w:r w:rsidR="00BF397B">
        <w:rPr>
          <w:rFonts w:ascii="Garamond" w:hAnsi="Garamond"/>
          <w:sz w:val="24"/>
          <w:szCs w:val="24"/>
        </w:rPr>
        <w:t>20</w:t>
      </w:r>
    </w:p>
    <w:p w14:paraId="757DE270" w14:textId="77777777" w:rsidR="00BF397B" w:rsidRDefault="00BF397B" w:rsidP="003135E9">
      <w:pPr>
        <w:spacing w:before="120" w:after="120" w:line="240" w:lineRule="auto"/>
        <w:jc w:val="center"/>
        <w:rPr>
          <w:rFonts w:ascii="Garamond" w:hAnsi="Garamond"/>
          <w:sz w:val="24"/>
          <w:szCs w:val="24"/>
        </w:rPr>
      </w:pPr>
      <w:r>
        <w:rPr>
          <w:rFonts w:ascii="Garamond" w:hAnsi="Garamond"/>
          <w:sz w:val="24"/>
          <w:szCs w:val="24"/>
        </w:rPr>
        <w:t>Employer Earnings = (126 – 50) x 0.5 = 38</w:t>
      </w:r>
    </w:p>
    <w:p w14:paraId="7964E1D6" w14:textId="4ED8F760" w:rsidR="00BC1F95" w:rsidRDefault="00BF397B" w:rsidP="007579C3">
      <w:pPr>
        <w:spacing w:before="120" w:after="120" w:line="240" w:lineRule="auto"/>
        <w:jc w:val="both"/>
        <w:rPr>
          <w:rFonts w:ascii="Garamond" w:hAnsi="Garamond"/>
          <w:sz w:val="24"/>
          <w:szCs w:val="24"/>
        </w:rPr>
      </w:pPr>
      <w:r>
        <w:rPr>
          <w:rFonts w:ascii="Garamond" w:hAnsi="Garamond"/>
          <w:sz w:val="24"/>
          <w:szCs w:val="24"/>
        </w:rPr>
        <w:t>Throughout the experiment you will have access to on-screen calculator in which you can input different values for effort and see your earnings and your employers’ earning</w:t>
      </w:r>
      <w:r w:rsidR="00C82880">
        <w:rPr>
          <w:rFonts w:ascii="Garamond" w:hAnsi="Garamond"/>
          <w:sz w:val="24"/>
          <w:szCs w:val="24"/>
        </w:rPr>
        <w:t xml:space="preserve"> for that period</w:t>
      </w:r>
      <w:r>
        <w:rPr>
          <w:rFonts w:ascii="Garamond" w:hAnsi="Garamond"/>
          <w:sz w:val="24"/>
          <w:szCs w:val="24"/>
        </w:rPr>
        <w:t xml:space="preserve"> before submitting your effort choice. </w:t>
      </w:r>
      <w:r w:rsidR="00C82880">
        <w:rPr>
          <w:rFonts w:ascii="Garamond" w:hAnsi="Garamond"/>
          <w:sz w:val="24"/>
          <w:szCs w:val="24"/>
        </w:rPr>
        <w:t>As already mentioned there will be 1</w:t>
      </w:r>
      <w:r w:rsidR="00A513B6">
        <w:rPr>
          <w:rFonts w:ascii="Garamond" w:hAnsi="Garamond"/>
          <w:sz w:val="24"/>
          <w:szCs w:val="24"/>
        </w:rPr>
        <w:t>0</w:t>
      </w:r>
      <w:r w:rsidR="00C82880">
        <w:rPr>
          <w:rFonts w:ascii="Garamond" w:hAnsi="Garamond"/>
          <w:sz w:val="24"/>
          <w:szCs w:val="24"/>
        </w:rPr>
        <w:t xml:space="preserve"> periods in this experiment</w:t>
      </w:r>
      <w:del w:id="36" w:author="Sher Afghan Asad" w:date="2018-04-14T15:00:00Z">
        <w:r w:rsidR="00C82880" w:rsidDel="0090230C">
          <w:rPr>
            <w:rFonts w:ascii="Garamond" w:hAnsi="Garamond"/>
            <w:sz w:val="24"/>
            <w:szCs w:val="24"/>
          </w:rPr>
          <w:delText xml:space="preserve"> (other than the practice period)</w:delText>
        </w:r>
      </w:del>
      <w:r w:rsidR="00C82880">
        <w:rPr>
          <w:rFonts w:ascii="Garamond" w:hAnsi="Garamond"/>
          <w:sz w:val="24"/>
          <w:szCs w:val="24"/>
        </w:rPr>
        <w:t xml:space="preserve">, which means you will </w:t>
      </w:r>
      <w:proofErr w:type="gramStart"/>
      <w:r w:rsidR="00C82880">
        <w:rPr>
          <w:rFonts w:ascii="Garamond" w:hAnsi="Garamond"/>
          <w:sz w:val="24"/>
          <w:szCs w:val="24"/>
        </w:rPr>
        <w:t>make</w:t>
      </w:r>
      <w:ins w:id="37" w:author="Hoffman, Elizabeth [ECONS]" w:date="2018-04-13T19:03:00Z">
        <w:r w:rsidR="00BC5887">
          <w:rPr>
            <w:rFonts w:ascii="Garamond" w:hAnsi="Garamond"/>
            <w:sz w:val="24"/>
            <w:szCs w:val="24"/>
          </w:rPr>
          <w:t xml:space="preserve"> an</w:t>
        </w:r>
      </w:ins>
      <w:r w:rsidR="00C82880">
        <w:rPr>
          <w:rFonts w:ascii="Garamond" w:hAnsi="Garamond"/>
          <w:sz w:val="24"/>
          <w:szCs w:val="24"/>
        </w:rPr>
        <w:t xml:space="preserve"> effort</w:t>
      </w:r>
      <w:proofErr w:type="gramEnd"/>
      <w:r w:rsidR="00C82880">
        <w:rPr>
          <w:rFonts w:ascii="Garamond" w:hAnsi="Garamond"/>
          <w:sz w:val="24"/>
          <w:szCs w:val="24"/>
        </w:rPr>
        <w:t xml:space="preserve"> choice 1</w:t>
      </w:r>
      <w:r w:rsidR="00A513B6">
        <w:rPr>
          <w:rFonts w:ascii="Garamond" w:hAnsi="Garamond"/>
          <w:sz w:val="24"/>
          <w:szCs w:val="24"/>
        </w:rPr>
        <w:t>0</w:t>
      </w:r>
      <w:r w:rsidR="00C82880">
        <w:rPr>
          <w:rFonts w:ascii="Garamond" w:hAnsi="Garamond"/>
          <w:sz w:val="24"/>
          <w:szCs w:val="24"/>
        </w:rPr>
        <w:t xml:space="preserve"> times</w:t>
      </w:r>
      <w:r w:rsidR="003E6F86">
        <w:rPr>
          <w:rFonts w:ascii="Garamond" w:hAnsi="Garamond"/>
          <w:sz w:val="24"/>
          <w:szCs w:val="24"/>
        </w:rPr>
        <w:t xml:space="preserve"> (for 10 different employers)</w:t>
      </w:r>
      <w:r w:rsidR="00C82880">
        <w:rPr>
          <w:rFonts w:ascii="Garamond" w:hAnsi="Garamond"/>
          <w:sz w:val="24"/>
          <w:szCs w:val="24"/>
        </w:rPr>
        <w:t>. At the end of this experiment, one of the 1</w:t>
      </w:r>
      <w:r w:rsidR="00A513B6">
        <w:rPr>
          <w:rFonts w:ascii="Garamond" w:hAnsi="Garamond"/>
          <w:sz w:val="24"/>
          <w:szCs w:val="24"/>
        </w:rPr>
        <w:t>0</w:t>
      </w:r>
      <w:r w:rsidR="00C82880">
        <w:rPr>
          <w:rFonts w:ascii="Garamond" w:hAnsi="Garamond"/>
          <w:sz w:val="24"/>
          <w:szCs w:val="24"/>
        </w:rPr>
        <w:t xml:space="preserve"> periods will be randomly chosen by the computer and </w:t>
      </w:r>
      <w:r w:rsidR="003E6F86">
        <w:rPr>
          <w:rFonts w:ascii="Garamond" w:hAnsi="Garamond"/>
          <w:sz w:val="24"/>
          <w:szCs w:val="24"/>
        </w:rPr>
        <w:t>you</w:t>
      </w:r>
      <w:r w:rsidR="00C82880">
        <w:rPr>
          <w:rFonts w:ascii="Garamond" w:hAnsi="Garamond"/>
          <w:sz w:val="24"/>
          <w:szCs w:val="24"/>
        </w:rPr>
        <w:t xml:space="preserve"> </w:t>
      </w:r>
      <w:r w:rsidR="003E6F86">
        <w:rPr>
          <w:rFonts w:ascii="Garamond" w:hAnsi="Garamond"/>
          <w:sz w:val="24"/>
          <w:szCs w:val="24"/>
        </w:rPr>
        <w:t>and your employer</w:t>
      </w:r>
      <w:ins w:id="38" w:author="Hoffman, Elizabeth [ECONS]" w:date="2018-04-13T19:03:00Z">
        <w:r w:rsidR="00BC5887">
          <w:rPr>
            <w:rFonts w:ascii="Garamond" w:hAnsi="Garamond"/>
            <w:sz w:val="24"/>
            <w:szCs w:val="24"/>
          </w:rPr>
          <w:t>’s</w:t>
        </w:r>
      </w:ins>
      <w:r w:rsidR="003E6F86">
        <w:rPr>
          <w:rFonts w:ascii="Garamond" w:hAnsi="Garamond"/>
          <w:sz w:val="24"/>
          <w:szCs w:val="24"/>
        </w:rPr>
        <w:t xml:space="preserve"> </w:t>
      </w:r>
      <w:r w:rsidR="00C82880">
        <w:rPr>
          <w:rFonts w:ascii="Garamond" w:hAnsi="Garamond"/>
          <w:sz w:val="24"/>
          <w:szCs w:val="24"/>
        </w:rPr>
        <w:t xml:space="preserve">final earnings will be what you </w:t>
      </w:r>
      <w:r w:rsidR="003E6F86">
        <w:rPr>
          <w:rFonts w:ascii="Garamond" w:hAnsi="Garamond"/>
          <w:sz w:val="24"/>
          <w:szCs w:val="24"/>
        </w:rPr>
        <w:t xml:space="preserve">and your employer </w:t>
      </w:r>
      <w:r w:rsidR="00C82880">
        <w:rPr>
          <w:rFonts w:ascii="Garamond" w:hAnsi="Garamond"/>
          <w:sz w:val="24"/>
          <w:szCs w:val="24"/>
        </w:rPr>
        <w:t xml:space="preserve">earned in that chosen period. </w:t>
      </w:r>
      <w:r w:rsidR="00934580">
        <w:rPr>
          <w:rFonts w:ascii="Garamond" w:hAnsi="Garamond"/>
          <w:sz w:val="24"/>
          <w:szCs w:val="24"/>
        </w:rPr>
        <w:t xml:space="preserve">It is in your interest to do your best in each period. </w:t>
      </w:r>
      <w:r w:rsidR="00C82880">
        <w:rPr>
          <w:rFonts w:ascii="Garamond" w:hAnsi="Garamond"/>
          <w:sz w:val="24"/>
          <w:szCs w:val="24"/>
        </w:rPr>
        <w:t xml:space="preserve"> </w:t>
      </w:r>
    </w:p>
    <w:p w14:paraId="2E38D863" w14:textId="7FA871AF" w:rsidR="007579C3" w:rsidRDefault="007579C3" w:rsidP="007579C3">
      <w:pPr>
        <w:spacing w:before="120" w:after="120" w:line="240" w:lineRule="auto"/>
        <w:jc w:val="both"/>
        <w:rPr>
          <w:rFonts w:ascii="Garamond" w:hAnsi="Garamond"/>
          <w:sz w:val="24"/>
          <w:szCs w:val="24"/>
        </w:rPr>
      </w:pPr>
      <w:r>
        <w:rPr>
          <w:rFonts w:ascii="Garamond" w:hAnsi="Garamond"/>
          <w:sz w:val="24"/>
          <w:szCs w:val="24"/>
        </w:rPr>
        <w:t xml:space="preserve">Make sure you understand the instructions before proceeding. </w:t>
      </w:r>
      <w:ins w:id="39" w:author="Hoffman, Elizabeth [ECONS]" w:date="2018-04-13T19:03:00Z">
        <w:r w:rsidR="00BC5887">
          <w:rPr>
            <w:rFonts w:ascii="Garamond" w:hAnsi="Garamond"/>
            <w:sz w:val="24"/>
            <w:szCs w:val="24"/>
          </w:rPr>
          <w:t xml:space="preserve">The </w:t>
        </w:r>
      </w:ins>
      <w:del w:id="40" w:author="Hoffman, Elizabeth [ECONS]" w:date="2018-04-13T19:03:00Z">
        <w:r w:rsidR="00BD623F" w:rsidDel="00BC5887">
          <w:rPr>
            <w:rFonts w:ascii="Garamond" w:hAnsi="Garamond"/>
            <w:sz w:val="24"/>
            <w:szCs w:val="24"/>
          </w:rPr>
          <w:delText>N</w:delText>
        </w:r>
      </w:del>
      <w:ins w:id="41" w:author="Hoffman, Elizabeth [ECONS]" w:date="2018-04-13T19:03:00Z">
        <w:r w:rsidR="00BC5887">
          <w:rPr>
            <w:rFonts w:ascii="Garamond" w:hAnsi="Garamond"/>
            <w:sz w:val="24"/>
            <w:szCs w:val="24"/>
          </w:rPr>
          <w:t>n</w:t>
        </w:r>
      </w:ins>
      <w:r w:rsidR="00BD623F">
        <w:rPr>
          <w:rFonts w:ascii="Garamond" w:hAnsi="Garamond"/>
          <w:sz w:val="24"/>
          <w:szCs w:val="24"/>
        </w:rPr>
        <w:t xml:space="preserve">ext screen will ask you questions related to some arbitrary examples </w:t>
      </w:r>
      <w:r w:rsidR="00EB0707">
        <w:rPr>
          <w:rFonts w:ascii="Garamond" w:hAnsi="Garamond"/>
          <w:sz w:val="24"/>
          <w:szCs w:val="24"/>
        </w:rPr>
        <w:t>of what could happen in the experiment</w:t>
      </w:r>
      <w:r>
        <w:rPr>
          <w:rFonts w:ascii="Garamond" w:hAnsi="Garamond"/>
          <w:sz w:val="24"/>
          <w:szCs w:val="24"/>
        </w:rPr>
        <w:t xml:space="preserve">. </w:t>
      </w:r>
    </w:p>
    <w:p w14:paraId="68B8EC61" w14:textId="77777777" w:rsidR="00EB0707" w:rsidRDefault="00EB0707" w:rsidP="007579C3">
      <w:pPr>
        <w:spacing w:before="120" w:after="120" w:line="240" w:lineRule="auto"/>
        <w:jc w:val="both"/>
        <w:rPr>
          <w:rFonts w:ascii="Garamond" w:hAnsi="Garamond"/>
          <w:i/>
          <w:sz w:val="24"/>
          <w:szCs w:val="24"/>
        </w:rPr>
        <w:sectPr w:rsidR="00EB0707" w:rsidSect="003135E9">
          <w:headerReference w:type="default" r:id="rId14"/>
          <w:pgSz w:w="12240" w:h="15840"/>
          <w:pgMar w:top="1260" w:right="1440" w:bottom="1170" w:left="1440" w:header="720" w:footer="720" w:gutter="0"/>
          <w:cols w:space="720"/>
          <w:docGrid w:linePitch="360"/>
        </w:sectPr>
      </w:pPr>
    </w:p>
    <w:p w14:paraId="590E533D" w14:textId="5B74A4DA" w:rsidR="00BB3FBA" w:rsidRPr="00BB3FBA" w:rsidRDefault="00BB3FBA" w:rsidP="00BB3FBA">
      <w:pPr>
        <w:spacing w:before="120" w:after="120" w:line="240" w:lineRule="auto"/>
        <w:jc w:val="both"/>
        <w:rPr>
          <w:rFonts w:ascii="Garamond" w:hAnsi="Garamond"/>
          <w:b/>
          <w:sz w:val="24"/>
          <w:szCs w:val="24"/>
        </w:rPr>
      </w:pPr>
      <w:r w:rsidRPr="00BB3FBA">
        <w:rPr>
          <w:rFonts w:ascii="Garamond" w:hAnsi="Garamond"/>
          <w:b/>
          <w:sz w:val="24"/>
          <w:szCs w:val="24"/>
        </w:rPr>
        <w:lastRenderedPageBreak/>
        <w:t>Control Questions:</w:t>
      </w:r>
    </w:p>
    <w:p w14:paraId="27737E39" w14:textId="5C342195" w:rsidR="00BB3FBA" w:rsidRDefault="00BB3FBA" w:rsidP="00EB0707">
      <w:pPr>
        <w:pStyle w:val="ListParagraph"/>
        <w:numPr>
          <w:ilvl w:val="0"/>
          <w:numId w:val="5"/>
        </w:numPr>
        <w:spacing w:before="120" w:after="120" w:line="240" w:lineRule="auto"/>
        <w:jc w:val="both"/>
        <w:rPr>
          <w:rFonts w:ascii="Garamond" w:hAnsi="Garamond"/>
          <w:sz w:val="24"/>
          <w:szCs w:val="24"/>
        </w:rPr>
      </w:pPr>
      <w:r>
        <w:rPr>
          <w:rFonts w:ascii="Garamond" w:hAnsi="Garamond"/>
          <w:sz w:val="24"/>
          <w:szCs w:val="24"/>
        </w:rPr>
        <w:t xml:space="preserve">What is your role in the experiment? </w:t>
      </w:r>
    </w:p>
    <w:p w14:paraId="56F9329C" w14:textId="037AC251" w:rsidR="00BB3FBA" w:rsidRDefault="00BB3FBA" w:rsidP="00BB3FBA">
      <w:pPr>
        <w:pStyle w:val="ListParagraph"/>
        <w:numPr>
          <w:ilvl w:val="1"/>
          <w:numId w:val="5"/>
        </w:numPr>
        <w:spacing w:before="120" w:after="120" w:line="240" w:lineRule="auto"/>
        <w:jc w:val="both"/>
        <w:rPr>
          <w:rFonts w:ascii="Garamond" w:hAnsi="Garamond"/>
          <w:sz w:val="24"/>
          <w:szCs w:val="24"/>
        </w:rPr>
      </w:pPr>
      <w:r>
        <w:rPr>
          <w:rFonts w:ascii="Garamond" w:hAnsi="Garamond"/>
          <w:sz w:val="24"/>
          <w:szCs w:val="24"/>
        </w:rPr>
        <w:t>Worker</w:t>
      </w:r>
    </w:p>
    <w:p w14:paraId="177D4883" w14:textId="6D6B6E1C" w:rsidR="00BB3FBA" w:rsidRDefault="00BB3FBA" w:rsidP="00BB3FBA">
      <w:pPr>
        <w:pStyle w:val="ListParagraph"/>
        <w:numPr>
          <w:ilvl w:val="1"/>
          <w:numId w:val="5"/>
        </w:numPr>
        <w:spacing w:before="120" w:after="120" w:line="240" w:lineRule="auto"/>
        <w:jc w:val="both"/>
        <w:rPr>
          <w:rFonts w:ascii="Garamond" w:hAnsi="Garamond"/>
          <w:sz w:val="24"/>
          <w:szCs w:val="24"/>
        </w:rPr>
      </w:pPr>
      <w:r>
        <w:rPr>
          <w:rFonts w:ascii="Garamond" w:hAnsi="Garamond"/>
          <w:sz w:val="24"/>
          <w:szCs w:val="24"/>
        </w:rPr>
        <w:t xml:space="preserve">Employer </w:t>
      </w:r>
    </w:p>
    <w:p w14:paraId="3D84C3BE" w14:textId="0AAC2D56" w:rsidR="005917E8" w:rsidRPr="005917E8" w:rsidRDefault="00BB3FBA" w:rsidP="005917E8">
      <w:pPr>
        <w:pStyle w:val="ListParagraph"/>
        <w:numPr>
          <w:ilvl w:val="0"/>
          <w:numId w:val="5"/>
        </w:numPr>
        <w:spacing w:before="120" w:after="120" w:line="240" w:lineRule="auto"/>
        <w:jc w:val="both"/>
        <w:rPr>
          <w:rFonts w:ascii="Garamond" w:hAnsi="Garamond"/>
          <w:sz w:val="24"/>
          <w:szCs w:val="24"/>
          <w:rPrChange w:id="42" w:author="Sher Afghan Asad" w:date="2018-04-16T18:45:00Z">
            <w:rPr/>
          </w:rPrChange>
        </w:rPr>
        <w:pPrChange w:id="43" w:author="Sher Afghan Asad" w:date="2018-04-16T18:45:00Z">
          <w:pPr>
            <w:pStyle w:val="ListParagraph"/>
            <w:numPr>
              <w:numId w:val="5"/>
            </w:numPr>
            <w:spacing w:before="120" w:after="120" w:line="240" w:lineRule="auto"/>
            <w:ind w:hanging="360"/>
            <w:jc w:val="both"/>
          </w:pPr>
        </w:pPrChange>
      </w:pPr>
      <w:r>
        <w:rPr>
          <w:rFonts w:ascii="Garamond" w:hAnsi="Garamond"/>
          <w:sz w:val="24"/>
          <w:szCs w:val="24"/>
        </w:rPr>
        <w:t>How many periods are there in this experiment? ______________</w:t>
      </w:r>
    </w:p>
    <w:p w14:paraId="5B35B080" w14:textId="4173DA3D" w:rsidR="00EB0707" w:rsidRPr="00EB0707" w:rsidRDefault="00EB0707" w:rsidP="00EB0707">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ins w:id="44" w:author="Sher Afghan Asad" w:date="2018-04-14T15:01:00Z">
        <w:r w:rsidR="0090230C">
          <w:rPr>
            <w:rFonts w:ascii="Garamond" w:hAnsi="Garamond"/>
            <w:sz w:val="24"/>
            <w:szCs w:val="24"/>
          </w:rPr>
          <w:t xml:space="preserve">in one of the periods </w:t>
        </w:r>
      </w:ins>
      <w:r w:rsidRPr="00EB0707">
        <w:rPr>
          <w:rFonts w:ascii="Garamond" w:hAnsi="Garamond"/>
          <w:sz w:val="24"/>
          <w:szCs w:val="24"/>
        </w:rPr>
        <w:t xml:space="preserve">your randomly matched employer selected a wage of 30, and you chose the effort level of 0.1. </w:t>
      </w:r>
    </w:p>
    <w:p w14:paraId="351F0385" w14:textId="2BE9C426" w:rsidR="00EB0707" w:rsidRDefault="00EB0707" w:rsidP="00EB0707">
      <w:pPr>
        <w:spacing w:before="120" w:after="120" w:line="240" w:lineRule="auto"/>
        <w:ind w:left="1440"/>
        <w:jc w:val="both"/>
        <w:rPr>
          <w:rFonts w:ascii="Garamond" w:hAnsi="Garamond"/>
          <w:sz w:val="24"/>
          <w:szCs w:val="24"/>
        </w:rPr>
      </w:pPr>
      <w:r>
        <w:rPr>
          <w:rFonts w:ascii="Garamond" w:hAnsi="Garamond"/>
          <w:sz w:val="24"/>
          <w:szCs w:val="24"/>
        </w:rPr>
        <w:t>What will be your earnings? _________</w:t>
      </w:r>
    </w:p>
    <w:p w14:paraId="32A99B21" w14:textId="3C8FBA3F" w:rsidR="00EB0707" w:rsidRDefault="00EB0707" w:rsidP="00EB0707">
      <w:pPr>
        <w:spacing w:before="120" w:after="120" w:line="240" w:lineRule="auto"/>
        <w:ind w:left="1440"/>
        <w:jc w:val="both"/>
        <w:rPr>
          <w:rFonts w:ascii="Garamond" w:hAnsi="Garamond"/>
          <w:sz w:val="24"/>
          <w:szCs w:val="24"/>
        </w:rPr>
      </w:pPr>
      <w:r>
        <w:rPr>
          <w:rFonts w:ascii="Garamond" w:hAnsi="Garamond"/>
          <w:sz w:val="24"/>
          <w:szCs w:val="24"/>
        </w:rPr>
        <w:t>What will be your employer’s earnings? _____________</w:t>
      </w:r>
    </w:p>
    <w:p w14:paraId="3D5E4B8E" w14:textId="6DDF07E9" w:rsidR="00EB0707" w:rsidRPr="00EB0707" w:rsidRDefault="00EB0707" w:rsidP="00EB0707">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ins w:id="45" w:author="Sher Afghan Asad" w:date="2018-04-14T15:01:00Z">
        <w:r w:rsidR="0090230C">
          <w:rPr>
            <w:rFonts w:ascii="Garamond" w:hAnsi="Garamond"/>
            <w:sz w:val="24"/>
            <w:szCs w:val="24"/>
          </w:rPr>
          <w:t xml:space="preserve">in one of the periods </w:t>
        </w:r>
      </w:ins>
      <w:r w:rsidRPr="00EB0707">
        <w:rPr>
          <w:rFonts w:ascii="Garamond" w:hAnsi="Garamond"/>
          <w:sz w:val="24"/>
          <w:szCs w:val="24"/>
        </w:rPr>
        <w:t>your randomly matched employer selected a wage of 30, and you chose the effort level of 0.</w:t>
      </w:r>
      <w:r>
        <w:rPr>
          <w:rFonts w:ascii="Garamond" w:hAnsi="Garamond"/>
          <w:sz w:val="24"/>
          <w:szCs w:val="24"/>
        </w:rPr>
        <w:t>5</w:t>
      </w:r>
      <w:r w:rsidRPr="00EB0707">
        <w:rPr>
          <w:rFonts w:ascii="Garamond" w:hAnsi="Garamond"/>
          <w:sz w:val="24"/>
          <w:szCs w:val="24"/>
        </w:rPr>
        <w:t xml:space="preserve">. </w:t>
      </w:r>
    </w:p>
    <w:p w14:paraId="71ABE125" w14:textId="77777777" w:rsidR="00EB0707" w:rsidRPr="00EB0707" w:rsidRDefault="00EB0707" w:rsidP="00EB0707">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earnings? _________</w:t>
      </w:r>
    </w:p>
    <w:p w14:paraId="69E93203" w14:textId="791C0F36" w:rsidR="00EB0707" w:rsidRDefault="00EB0707" w:rsidP="00EB0707">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employer’s earnings? _____________</w:t>
      </w:r>
    </w:p>
    <w:p w14:paraId="0CFAC3EE" w14:textId="203F6DC2" w:rsidR="00BB3FBA" w:rsidRPr="00EB0707" w:rsidRDefault="00BB3FBA" w:rsidP="00BB3FBA">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ins w:id="46" w:author="Sher Afghan Asad" w:date="2018-04-14T15:01:00Z">
        <w:r w:rsidR="0090230C">
          <w:rPr>
            <w:rFonts w:ascii="Garamond" w:hAnsi="Garamond"/>
            <w:sz w:val="24"/>
            <w:szCs w:val="24"/>
          </w:rPr>
          <w:t xml:space="preserve">in one of the periods </w:t>
        </w:r>
      </w:ins>
      <w:r w:rsidRPr="00EB0707">
        <w:rPr>
          <w:rFonts w:ascii="Garamond" w:hAnsi="Garamond"/>
          <w:sz w:val="24"/>
          <w:szCs w:val="24"/>
        </w:rPr>
        <w:t xml:space="preserve">your randomly matched employer selected a wage of 30, and you chose the effort level of </w:t>
      </w:r>
      <w:r>
        <w:rPr>
          <w:rFonts w:ascii="Garamond" w:hAnsi="Garamond"/>
          <w:sz w:val="24"/>
          <w:szCs w:val="24"/>
        </w:rPr>
        <w:t>1</w:t>
      </w:r>
      <w:r w:rsidRPr="00EB0707">
        <w:rPr>
          <w:rFonts w:ascii="Garamond" w:hAnsi="Garamond"/>
          <w:sz w:val="24"/>
          <w:szCs w:val="24"/>
        </w:rPr>
        <w:t xml:space="preserve">. </w:t>
      </w:r>
    </w:p>
    <w:p w14:paraId="0B3B3564" w14:textId="77777777" w:rsidR="00BB3FBA" w:rsidRPr="00EB0707" w:rsidRDefault="00BB3FBA" w:rsidP="00BB3FBA">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earnings? _________</w:t>
      </w:r>
    </w:p>
    <w:p w14:paraId="44808E6B" w14:textId="5BBF02B8" w:rsidR="00BB3FBA" w:rsidRPr="00BB3FBA" w:rsidRDefault="00BB3FBA" w:rsidP="00BB3FBA">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employer’s earnings? _____________</w:t>
      </w:r>
    </w:p>
    <w:p w14:paraId="1E3F3C93" w14:textId="3C62658C" w:rsidR="00EB0707" w:rsidRPr="00EB0707" w:rsidRDefault="00EB0707" w:rsidP="00EB0707">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ins w:id="47" w:author="Sher Afghan Asad" w:date="2018-04-14T15:01:00Z">
        <w:r w:rsidR="0090230C">
          <w:rPr>
            <w:rFonts w:ascii="Garamond" w:hAnsi="Garamond"/>
            <w:sz w:val="24"/>
            <w:szCs w:val="24"/>
          </w:rPr>
          <w:t xml:space="preserve">in one of the periods </w:t>
        </w:r>
      </w:ins>
      <w:r w:rsidRPr="00EB0707">
        <w:rPr>
          <w:rFonts w:ascii="Garamond" w:hAnsi="Garamond"/>
          <w:sz w:val="24"/>
          <w:szCs w:val="24"/>
        </w:rPr>
        <w:t xml:space="preserve">your randomly matched employer selected a wage of </w:t>
      </w:r>
      <w:r>
        <w:rPr>
          <w:rFonts w:ascii="Garamond" w:hAnsi="Garamond"/>
          <w:sz w:val="24"/>
          <w:szCs w:val="24"/>
        </w:rPr>
        <w:t>125</w:t>
      </w:r>
      <w:r w:rsidRPr="00EB0707">
        <w:rPr>
          <w:rFonts w:ascii="Garamond" w:hAnsi="Garamond"/>
          <w:sz w:val="24"/>
          <w:szCs w:val="24"/>
        </w:rPr>
        <w:t xml:space="preserve">, and you chose the effort level of 0.1. </w:t>
      </w:r>
    </w:p>
    <w:p w14:paraId="7B03A825" w14:textId="77777777" w:rsidR="00EB0707" w:rsidRPr="00EB0707" w:rsidRDefault="00EB0707" w:rsidP="00EB0707">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earnings? _________</w:t>
      </w:r>
    </w:p>
    <w:p w14:paraId="56567DFD" w14:textId="77777777" w:rsidR="00EB0707" w:rsidRPr="00EB0707" w:rsidRDefault="00EB0707" w:rsidP="00EB0707">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employer’s earnings? _____________</w:t>
      </w:r>
    </w:p>
    <w:p w14:paraId="4F2C3823" w14:textId="25DE7CEF" w:rsidR="00EB0707" w:rsidRPr="00EB0707" w:rsidRDefault="00EB0707" w:rsidP="00EB0707">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ins w:id="48" w:author="Sher Afghan Asad" w:date="2018-04-14T15:01:00Z">
        <w:r w:rsidR="0090230C">
          <w:rPr>
            <w:rFonts w:ascii="Garamond" w:hAnsi="Garamond"/>
            <w:sz w:val="24"/>
            <w:szCs w:val="24"/>
          </w:rPr>
          <w:t xml:space="preserve">in one of the periods </w:t>
        </w:r>
      </w:ins>
      <w:r w:rsidRPr="00EB0707">
        <w:rPr>
          <w:rFonts w:ascii="Garamond" w:hAnsi="Garamond"/>
          <w:sz w:val="24"/>
          <w:szCs w:val="24"/>
        </w:rPr>
        <w:t xml:space="preserve">your randomly matched employer selected a wage of </w:t>
      </w:r>
      <w:r>
        <w:rPr>
          <w:rFonts w:ascii="Garamond" w:hAnsi="Garamond"/>
          <w:sz w:val="24"/>
          <w:szCs w:val="24"/>
        </w:rPr>
        <w:t>125</w:t>
      </w:r>
      <w:r w:rsidRPr="00EB0707">
        <w:rPr>
          <w:rFonts w:ascii="Garamond" w:hAnsi="Garamond"/>
          <w:sz w:val="24"/>
          <w:szCs w:val="24"/>
        </w:rPr>
        <w:t>, and you chose the effort level of 0.</w:t>
      </w:r>
      <w:r>
        <w:rPr>
          <w:rFonts w:ascii="Garamond" w:hAnsi="Garamond"/>
          <w:sz w:val="24"/>
          <w:szCs w:val="24"/>
        </w:rPr>
        <w:t>5</w:t>
      </w:r>
      <w:r w:rsidRPr="00EB0707">
        <w:rPr>
          <w:rFonts w:ascii="Garamond" w:hAnsi="Garamond"/>
          <w:sz w:val="24"/>
          <w:szCs w:val="24"/>
        </w:rPr>
        <w:t xml:space="preserve">. </w:t>
      </w:r>
    </w:p>
    <w:p w14:paraId="6E727FC3" w14:textId="77777777" w:rsidR="00EB0707" w:rsidRPr="00EB0707" w:rsidRDefault="00EB0707" w:rsidP="00EB0707">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earnings? _________</w:t>
      </w:r>
    </w:p>
    <w:p w14:paraId="399C4F01" w14:textId="77777777" w:rsidR="00EB0707" w:rsidRPr="00EB0707" w:rsidRDefault="00EB0707" w:rsidP="00EB0707">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employer’s earnings? _____________</w:t>
      </w:r>
    </w:p>
    <w:p w14:paraId="44F5350E" w14:textId="636BA4D4" w:rsidR="00BB3FBA" w:rsidRPr="00EB0707" w:rsidRDefault="00BB3FBA" w:rsidP="00BB3FBA">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ins w:id="49" w:author="Sher Afghan Asad" w:date="2018-04-14T15:01:00Z">
        <w:r w:rsidR="0090230C">
          <w:rPr>
            <w:rFonts w:ascii="Garamond" w:hAnsi="Garamond"/>
            <w:sz w:val="24"/>
            <w:szCs w:val="24"/>
          </w:rPr>
          <w:t xml:space="preserve">in one of the periods </w:t>
        </w:r>
      </w:ins>
      <w:r w:rsidRPr="00EB0707">
        <w:rPr>
          <w:rFonts w:ascii="Garamond" w:hAnsi="Garamond"/>
          <w:sz w:val="24"/>
          <w:szCs w:val="24"/>
        </w:rPr>
        <w:t xml:space="preserve">your randomly matched employer selected a wage of </w:t>
      </w:r>
      <w:r>
        <w:rPr>
          <w:rFonts w:ascii="Garamond" w:hAnsi="Garamond"/>
          <w:sz w:val="24"/>
          <w:szCs w:val="24"/>
        </w:rPr>
        <w:t>125</w:t>
      </w:r>
      <w:r w:rsidRPr="00EB0707">
        <w:rPr>
          <w:rFonts w:ascii="Garamond" w:hAnsi="Garamond"/>
          <w:sz w:val="24"/>
          <w:szCs w:val="24"/>
        </w:rPr>
        <w:t xml:space="preserve">, and you chose the effort level of </w:t>
      </w:r>
      <w:r>
        <w:rPr>
          <w:rFonts w:ascii="Garamond" w:hAnsi="Garamond"/>
          <w:sz w:val="24"/>
          <w:szCs w:val="24"/>
        </w:rPr>
        <w:t>1</w:t>
      </w:r>
      <w:r w:rsidRPr="00EB0707">
        <w:rPr>
          <w:rFonts w:ascii="Garamond" w:hAnsi="Garamond"/>
          <w:sz w:val="24"/>
          <w:szCs w:val="24"/>
        </w:rPr>
        <w:t xml:space="preserve">. </w:t>
      </w:r>
    </w:p>
    <w:p w14:paraId="0E0138E0" w14:textId="77777777" w:rsidR="00BB3FBA" w:rsidRPr="00EB0707" w:rsidRDefault="00BB3FBA" w:rsidP="00BB3FBA">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earnings? _________</w:t>
      </w:r>
    </w:p>
    <w:p w14:paraId="5FEF943B" w14:textId="77777777" w:rsidR="00BB3FBA" w:rsidRPr="00EB0707" w:rsidRDefault="00BB3FBA" w:rsidP="00BB3FBA">
      <w:pPr>
        <w:pStyle w:val="ListParagraph"/>
        <w:spacing w:before="120" w:after="120" w:line="240" w:lineRule="auto"/>
        <w:ind w:left="1440"/>
        <w:jc w:val="both"/>
        <w:rPr>
          <w:rFonts w:ascii="Garamond" w:hAnsi="Garamond"/>
          <w:sz w:val="24"/>
          <w:szCs w:val="24"/>
        </w:rPr>
      </w:pPr>
      <w:r w:rsidRPr="00EB0707">
        <w:rPr>
          <w:rFonts w:ascii="Garamond" w:hAnsi="Garamond"/>
          <w:sz w:val="24"/>
          <w:szCs w:val="24"/>
        </w:rPr>
        <w:t>What will be your employer’s earnings? _____________</w:t>
      </w:r>
    </w:p>
    <w:p w14:paraId="52916846" w14:textId="77777777" w:rsidR="00EB0707" w:rsidRPr="00EB0707" w:rsidRDefault="00EB0707" w:rsidP="00EB0707">
      <w:pPr>
        <w:spacing w:before="120" w:after="120" w:line="240" w:lineRule="auto"/>
        <w:jc w:val="both"/>
        <w:rPr>
          <w:rFonts w:ascii="Garamond" w:hAnsi="Garamond"/>
          <w:sz w:val="24"/>
          <w:szCs w:val="24"/>
        </w:rPr>
      </w:pPr>
    </w:p>
    <w:p w14:paraId="3B9A1E44" w14:textId="77777777" w:rsidR="00EB0707" w:rsidRDefault="00EB0707" w:rsidP="009A6C3C">
      <w:pPr>
        <w:spacing w:before="120" w:after="120" w:line="240" w:lineRule="auto"/>
        <w:jc w:val="center"/>
        <w:rPr>
          <w:rFonts w:ascii="Garamond" w:hAnsi="Garamond"/>
          <w:b/>
          <w:sz w:val="24"/>
          <w:szCs w:val="24"/>
        </w:rPr>
      </w:pPr>
    </w:p>
    <w:p w14:paraId="3D122367" w14:textId="53FD6860" w:rsidR="00EB0707" w:rsidRDefault="00EB0707" w:rsidP="00BB3FBA">
      <w:pPr>
        <w:spacing w:before="120" w:after="120" w:line="240" w:lineRule="auto"/>
        <w:rPr>
          <w:rFonts w:ascii="Garamond" w:hAnsi="Garamond"/>
          <w:b/>
          <w:sz w:val="24"/>
          <w:szCs w:val="24"/>
        </w:rPr>
        <w:sectPr w:rsidR="00EB0707" w:rsidSect="00916574">
          <w:headerReference w:type="default" r:id="rId15"/>
          <w:pgSz w:w="12240" w:h="15840"/>
          <w:pgMar w:top="1260" w:right="1440" w:bottom="900" w:left="1440" w:header="720" w:footer="720" w:gutter="0"/>
          <w:cols w:space="720"/>
          <w:docGrid w:linePitch="360"/>
        </w:sectPr>
      </w:pPr>
    </w:p>
    <w:p w14:paraId="0BFDE985" w14:textId="77777777" w:rsidR="00916574" w:rsidRDefault="00916574" w:rsidP="007579C3">
      <w:pPr>
        <w:spacing w:before="120" w:after="120" w:line="240" w:lineRule="auto"/>
        <w:jc w:val="both"/>
        <w:rPr>
          <w:rFonts w:ascii="Garamond" w:hAnsi="Garamond"/>
          <w:sz w:val="24"/>
          <w:szCs w:val="24"/>
        </w:rPr>
      </w:pPr>
    </w:p>
    <w:p w14:paraId="26F448D1" w14:textId="0653520C" w:rsidR="002F6B7B" w:rsidRPr="005741BD" w:rsidRDefault="002F6B7B" w:rsidP="007579C3">
      <w:pPr>
        <w:spacing w:before="120" w:after="120" w:line="240" w:lineRule="auto"/>
        <w:jc w:val="both"/>
        <w:rPr>
          <w:rFonts w:ascii="Garamond" w:hAnsi="Garamond"/>
          <w:b/>
          <w:sz w:val="24"/>
          <w:szCs w:val="24"/>
        </w:rPr>
      </w:pPr>
      <w:r w:rsidRPr="005741BD">
        <w:rPr>
          <w:rFonts w:ascii="Garamond" w:hAnsi="Garamond"/>
          <w:b/>
          <w:sz w:val="24"/>
          <w:szCs w:val="24"/>
        </w:rPr>
        <w:t xml:space="preserve">Layout </w:t>
      </w:r>
      <w:r w:rsidR="00BB3FBA">
        <w:rPr>
          <w:rFonts w:ascii="Garamond" w:hAnsi="Garamond"/>
          <w:b/>
          <w:sz w:val="24"/>
          <w:szCs w:val="24"/>
        </w:rPr>
        <w:t>of Interface</w:t>
      </w:r>
      <w:r w:rsidR="00F25D08">
        <w:rPr>
          <w:rFonts w:ascii="Garamond" w:hAnsi="Garamond"/>
          <w:b/>
          <w:sz w:val="24"/>
          <w:szCs w:val="24"/>
        </w:rPr>
        <w:t xml:space="preserve"> (Baseline Treatment)</w:t>
      </w:r>
    </w:p>
    <w:p w14:paraId="222F65FC" w14:textId="77777777" w:rsidR="0083562F" w:rsidRDefault="0083562F" w:rsidP="0083562F">
      <w:pPr>
        <w:spacing w:before="120" w:after="120" w:line="240" w:lineRule="auto"/>
        <w:jc w:val="both"/>
        <w:rPr>
          <w:rFonts w:ascii="Garamond" w:hAnsi="Garamond"/>
          <w:sz w:val="24"/>
          <w:szCs w:val="24"/>
        </w:rPr>
      </w:pPr>
      <w:r>
        <w:rPr>
          <w:rFonts w:ascii="Garamond" w:hAnsi="Garamond"/>
          <w:sz w:val="24"/>
          <w:szCs w:val="24"/>
        </w:rPr>
        <w:t xml:space="preserve">In this period, you are matched with the following employer. Before you can see the actual wage selected by the employer, you need to make a guess of the selected wage. If your guess is exactly right, you will get 5 extra points. If it deviates by 5 points you will get 3 extra points. If it deviates by 10 points you will get 1 extra point. If it deviates by more than 10, you won’t get any extra points. </w:t>
      </w:r>
    </w:p>
    <w:tbl>
      <w:tblPr>
        <w:tblStyle w:val="TableGrid"/>
        <w:tblW w:w="0" w:type="auto"/>
        <w:tblLook w:val="04A0" w:firstRow="1" w:lastRow="0" w:firstColumn="1" w:lastColumn="0" w:noHBand="0" w:noVBand="1"/>
      </w:tblPr>
      <w:tblGrid>
        <w:gridCol w:w="4922"/>
        <w:gridCol w:w="4428"/>
      </w:tblGrid>
      <w:tr w:rsidR="00FC7E20" w:rsidRPr="00FC7E20" w14:paraId="12E50B07" w14:textId="18BDD2A5" w:rsidTr="00FC7E20">
        <w:tc>
          <w:tcPr>
            <w:tcW w:w="4922" w:type="dxa"/>
          </w:tcPr>
          <w:p w14:paraId="26F7FE57" w14:textId="77777777" w:rsidR="00FC7E20" w:rsidRPr="00FC7E20" w:rsidRDefault="00FC7E20" w:rsidP="00D42F63">
            <w:pPr>
              <w:spacing w:before="120" w:after="120"/>
              <w:jc w:val="both"/>
              <w:rPr>
                <w:rFonts w:ascii="Garamond" w:hAnsi="Garamond"/>
                <w:sz w:val="24"/>
                <w:szCs w:val="24"/>
              </w:rPr>
            </w:pPr>
            <w:r w:rsidRPr="00FC7E20">
              <w:rPr>
                <w:rFonts w:ascii="Garamond" w:hAnsi="Garamond"/>
                <w:sz w:val="24"/>
                <w:szCs w:val="24"/>
              </w:rPr>
              <w:t xml:space="preserve">Employer ID: </w:t>
            </w:r>
            <w:bookmarkStart w:id="50" w:name="_GoBack"/>
            <w:bookmarkEnd w:id="50"/>
          </w:p>
        </w:tc>
        <w:tc>
          <w:tcPr>
            <w:tcW w:w="4428" w:type="dxa"/>
          </w:tcPr>
          <w:p w14:paraId="4546D28B" w14:textId="77777777" w:rsidR="00FC7E20" w:rsidRPr="00FC7E20" w:rsidRDefault="00FC7E20" w:rsidP="00D42F63">
            <w:pPr>
              <w:spacing w:before="120" w:after="120"/>
              <w:jc w:val="both"/>
              <w:rPr>
                <w:rFonts w:ascii="Garamond" w:hAnsi="Garamond"/>
                <w:sz w:val="24"/>
                <w:szCs w:val="24"/>
              </w:rPr>
            </w:pPr>
          </w:p>
        </w:tc>
      </w:tr>
      <w:tr w:rsidR="00FC7E20" w:rsidRPr="00FC7E20" w14:paraId="1DBD51C6" w14:textId="4907E6BA" w:rsidTr="00FC7E20">
        <w:tc>
          <w:tcPr>
            <w:tcW w:w="4922" w:type="dxa"/>
          </w:tcPr>
          <w:p w14:paraId="77E4C097" w14:textId="77777777" w:rsidR="00FC7E20" w:rsidRPr="00FC7E20" w:rsidRDefault="00FC7E20" w:rsidP="00D42F63">
            <w:pPr>
              <w:spacing w:before="120" w:after="120"/>
              <w:jc w:val="both"/>
              <w:rPr>
                <w:rFonts w:ascii="Garamond" w:hAnsi="Garamond"/>
                <w:sz w:val="24"/>
                <w:szCs w:val="24"/>
              </w:rPr>
            </w:pPr>
            <w:r w:rsidRPr="00FC7E20">
              <w:rPr>
                <w:rFonts w:ascii="Garamond" w:hAnsi="Garamond"/>
                <w:sz w:val="24"/>
                <w:szCs w:val="24"/>
              </w:rPr>
              <w:t xml:space="preserve">Wage selected by the employer: </w:t>
            </w:r>
          </w:p>
        </w:tc>
        <w:tc>
          <w:tcPr>
            <w:tcW w:w="4428" w:type="dxa"/>
          </w:tcPr>
          <w:p w14:paraId="4F2B4B4E" w14:textId="262B0CA2" w:rsidR="00FC7E20" w:rsidRPr="00FC7E20" w:rsidRDefault="00FC7E20" w:rsidP="00D42F63">
            <w:pPr>
              <w:spacing w:before="120" w:after="120"/>
              <w:jc w:val="both"/>
              <w:rPr>
                <w:rFonts w:ascii="Garamond" w:hAnsi="Garamond"/>
                <w:sz w:val="24"/>
                <w:szCs w:val="24"/>
              </w:rPr>
            </w:pPr>
            <w:r>
              <w:rPr>
                <w:rFonts w:ascii="Garamond" w:hAnsi="Garamond"/>
                <w:sz w:val="24"/>
                <w:szCs w:val="24"/>
              </w:rPr>
              <w:t xml:space="preserve">Submit your guess to view this. </w:t>
            </w:r>
          </w:p>
        </w:tc>
      </w:tr>
      <w:tr w:rsidR="00FC7E20" w:rsidRPr="00FC7E20" w14:paraId="53DFBA69" w14:textId="77777777" w:rsidTr="00FC7E20">
        <w:tc>
          <w:tcPr>
            <w:tcW w:w="4922" w:type="dxa"/>
          </w:tcPr>
          <w:p w14:paraId="272BE916" w14:textId="621A9EEA" w:rsidR="00FC7E20" w:rsidRPr="00FC7E20" w:rsidRDefault="00FC7E20" w:rsidP="00D42F63">
            <w:pPr>
              <w:spacing w:before="120" w:after="120"/>
              <w:jc w:val="both"/>
              <w:rPr>
                <w:rFonts w:ascii="Garamond" w:hAnsi="Garamond"/>
                <w:sz w:val="24"/>
                <w:szCs w:val="24"/>
              </w:rPr>
            </w:pPr>
            <w:r>
              <w:rPr>
                <w:rFonts w:ascii="Garamond" w:hAnsi="Garamond"/>
                <w:sz w:val="24"/>
                <w:szCs w:val="24"/>
              </w:rPr>
              <w:t>Guessed Wage</w:t>
            </w:r>
          </w:p>
        </w:tc>
        <w:tc>
          <w:tcPr>
            <w:tcW w:w="4428" w:type="dxa"/>
          </w:tcPr>
          <w:p w14:paraId="5A99A870" w14:textId="67D0F921" w:rsidR="00FC7E20" w:rsidRDefault="00FC7E20" w:rsidP="00D42F63">
            <w:pPr>
              <w:spacing w:before="120" w:after="120"/>
              <w:jc w:val="both"/>
              <w:rPr>
                <w:rFonts w:ascii="Garamond" w:hAnsi="Garamond"/>
                <w:sz w:val="24"/>
                <w:szCs w:val="24"/>
              </w:rPr>
            </w:pPr>
            <w:r>
              <w:rPr>
                <w:rFonts w:ascii="Garamond" w:hAnsi="Garamond"/>
                <w:sz w:val="24"/>
                <w:szCs w:val="24"/>
              </w:rPr>
              <w:t xml:space="preserve">Enter your guess here and click submit. </w:t>
            </w:r>
          </w:p>
        </w:tc>
      </w:tr>
    </w:tbl>
    <w:p w14:paraId="290F3B46" w14:textId="1A61208E" w:rsidR="00FC7E20" w:rsidRDefault="00FC7E20" w:rsidP="007579C3">
      <w:pPr>
        <w:spacing w:before="120" w:after="120" w:line="240" w:lineRule="auto"/>
        <w:jc w:val="both"/>
        <w:rPr>
          <w:rFonts w:ascii="Garamond" w:hAnsi="Garamond"/>
          <w:sz w:val="24"/>
          <w:szCs w:val="24"/>
        </w:rPr>
      </w:pPr>
    </w:p>
    <w:p w14:paraId="1B2AA867" w14:textId="50077BA3" w:rsidR="00FC7E20" w:rsidRDefault="00FC7E20" w:rsidP="007579C3">
      <w:pPr>
        <w:spacing w:before="120" w:after="120" w:line="240" w:lineRule="auto"/>
        <w:jc w:val="both"/>
        <w:rPr>
          <w:rFonts w:ascii="Garamond" w:hAnsi="Garamond"/>
          <w:sz w:val="24"/>
          <w:szCs w:val="24"/>
        </w:rPr>
      </w:pPr>
      <w:r>
        <w:rPr>
          <w:rFonts w:ascii="Garamond" w:hAnsi="Garamond"/>
          <w:sz w:val="24"/>
          <w:szCs w:val="24"/>
        </w:rPr>
        <w:t xml:space="preserve">Now select the effort level for the above employer. </w:t>
      </w:r>
    </w:p>
    <w:tbl>
      <w:tblPr>
        <w:tblStyle w:val="TableGrid"/>
        <w:tblW w:w="0" w:type="auto"/>
        <w:jc w:val="center"/>
        <w:tblLook w:val="04A0" w:firstRow="1" w:lastRow="0" w:firstColumn="1" w:lastColumn="0" w:noHBand="0" w:noVBand="1"/>
      </w:tblPr>
      <w:tblGrid>
        <w:gridCol w:w="2479"/>
        <w:gridCol w:w="5343"/>
      </w:tblGrid>
      <w:tr w:rsidR="002F6B7B" w14:paraId="3F51985D" w14:textId="77777777" w:rsidTr="002F6B7B">
        <w:trPr>
          <w:jc w:val="center"/>
        </w:trPr>
        <w:tc>
          <w:tcPr>
            <w:tcW w:w="0" w:type="auto"/>
          </w:tcPr>
          <w:p w14:paraId="41391D12" w14:textId="77777777" w:rsidR="002F6B7B" w:rsidRDefault="002F6B7B" w:rsidP="002F6B7B">
            <w:pPr>
              <w:spacing w:before="120" w:after="120"/>
              <w:jc w:val="both"/>
              <w:rPr>
                <w:rFonts w:ascii="Garamond" w:hAnsi="Garamond"/>
                <w:sz w:val="24"/>
                <w:szCs w:val="24"/>
              </w:rPr>
            </w:pPr>
            <w:r>
              <w:rPr>
                <w:rFonts w:ascii="Garamond" w:hAnsi="Garamond"/>
                <w:sz w:val="24"/>
                <w:szCs w:val="24"/>
              </w:rPr>
              <w:t>Effort Level</w:t>
            </w:r>
          </w:p>
        </w:tc>
        <w:tc>
          <w:tcPr>
            <w:tcW w:w="0" w:type="auto"/>
          </w:tcPr>
          <w:p w14:paraId="471D04E5" w14:textId="77777777" w:rsidR="002F6B7B" w:rsidRDefault="002F6B7B" w:rsidP="002F6B7B">
            <w:pPr>
              <w:spacing w:before="120" w:after="120"/>
              <w:jc w:val="both"/>
              <w:rPr>
                <w:rFonts w:ascii="Garamond" w:hAnsi="Garamond"/>
                <w:sz w:val="24"/>
                <w:szCs w:val="24"/>
              </w:rPr>
            </w:pPr>
            <w:r>
              <w:rPr>
                <w:rFonts w:ascii="Garamond" w:hAnsi="Garamond"/>
                <w:sz w:val="24"/>
                <w:szCs w:val="24"/>
              </w:rPr>
              <w:t xml:space="preserve">Input values between 0.1 and 1 in the increment of 0.1. </w:t>
            </w:r>
          </w:p>
        </w:tc>
      </w:tr>
      <w:tr w:rsidR="002F6B7B" w14:paraId="2513B4B6" w14:textId="77777777" w:rsidTr="002F6B7B">
        <w:trPr>
          <w:jc w:val="center"/>
        </w:trPr>
        <w:tc>
          <w:tcPr>
            <w:tcW w:w="0" w:type="auto"/>
          </w:tcPr>
          <w:p w14:paraId="384EF317" w14:textId="77777777" w:rsidR="002F6B7B" w:rsidRDefault="002F6B7B" w:rsidP="002F6B7B">
            <w:pPr>
              <w:spacing w:before="120" w:after="120"/>
              <w:jc w:val="both"/>
              <w:rPr>
                <w:rFonts w:ascii="Garamond" w:hAnsi="Garamond"/>
                <w:sz w:val="24"/>
                <w:szCs w:val="24"/>
              </w:rPr>
            </w:pPr>
            <w:r>
              <w:rPr>
                <w:rFonts w:ascii="Garamond" w:hAnsi="Garamond"/>
                <w:sz w:val="24"/>
                <w:szCs w:val="24"/>
              </w:rPr>
              <w:t>Your Earning</w:t>
            </w:r>
          </w:p>
        </w:tc>
        <w:tc>
          <w:tcPr>
            <w:tcW w:w="0" w:type="auto"/>
          </w:tcPr>
          <w:p w14:paraId="47D081E3" w14:textId="77777777" w:rsidR="002F6B7B" w:rsidRPr="00F25D08" w:rsidRDefault="002F6B7B" w:rsidP="002F6B7B">
            <w:pPr>
              <w:spacing w:before="120" w:after="120"/>
              <w:jc w:val="both"/>
              <w:rPr>
                <w:rFonts w:ascii="Garamond" w:hAnsi="Garamond"/>
                <w:sz w:val="24"/>
                <w:szCs w:val="24"/>
              </w:rPr>
            </w:pPr>
            <w:r w:rsidRPr="00F25D08">
              <w:rPr>
                <w:rFonts w:ascii="Garamond" w:hAnsi="Garamond"/>
                <w:sz w:val="24"/>
                <w:szCs w:val="24"/>
              </w:rPr>
              <w:t>Pre-Calculated Field</w:t>
            </w:r>
          </w:p>
        </w:tc>
      </w:tr>
      <w:tr w:rsidR="002F6B7B" w14:paraId="60F34248" w14:textId="77777777" w:rsidTr="002F6B7B">
        <w:trPr>
          <w:jc w:val="center"/>
        </w:trPr>
        <w:tc>
          <w:tcPr>
            <w:tcW w:w="0" w:type="auto"/>
          </w:tcPr>
          <w:p w14:paraId="00087C65" w14:textId="77777777" w:rsidR="002F6B7B" w:rsidRDefault="002F6B7B" w:rsidP="002F6B7B">
            <w:pPr>
              <w:spacing w:before="120" w:after="120"/>
              <w:jc w:val="both"/>
              <w:rPr>
                <w:rFonts w:ascii="Garamond" w:hAnsi="Garamond"/>
                <w:sz w:val="24"/>
                <w:szCs w:val="24"/>
              </w:rPr>
            </w:pPr>
            <w:r>
              <w:rPr>
                <w:rFonts w:ascii="Garamond" w:hAnsi="Garamond"/>
                <w:sz w:val="24"/>
                <w:szCs w:val="24"/>
              </w:rPr>
              <w:t>Your Employer Earning</w:t>
            </w:r>
          </w:p>
        </w:tc>
        <w:tc>
          <w:tcPr>
            <w:tcW w:w="0" w:type="auto"/>
          </w:tcPr>
          <w:p w14:paraId="6098CCBC" w14:textId="77777777" w:rsidR="002F6B7B" w:rsidRDefault="002F6B7B" w:rsidP="002F6B7B">
            <w:pPr>
              <w:spacing w:before="120" w:after="120"/>
              <w:jc w:val="both"/>
              <w:rPr>
                <w:rFonts w:ascii="Garamond" w:hAnsi="Garamond"/>
                <w:sz w:val="24"/>
                <w:szCs w:val="24"/>
              </w:rPr>
            </w:pPr>
            <w:r>
              <w:rPr>
                <w:rFonts w:ascii="Garamond" w:hAnsi="Garamond"/>
                <w:sz w:val="24"/>
                <w:szCs w:val="24"/>
              </w:rPr>
              <w:t>Pre-Calculated Field</w:t>
            </w:r>
          </w:p>
        </w:tc>
      </w:tr>
      <w:tr w:rsidR="002F6B7B" w14:paraId="6162ED5F" w14:textId="77777777" w:rsidTr="002F6B7B">
        <w:trPr>
          <w:jc w:val="center"/>
        </w:trPr>
        <w:tc>
          <w:tcPr>
            <w:tcW w:w="0" w:type="auto"/>
          </w:tcPr>
          <w:p w14:paraId="6F42A08A" w14:textId="77777777" w:rsidR="002F6B7B" w:rsidRDefault="002F6B7B" w:rsidP="002F6B7B">
            <w:pPr>
              <w:spacing w:before="120" w:after="120"/>
              <w:jc w:val="both"/>
              <w:rPr>
                <w:rFonts w:ascii="Garamond" w:hAnsi="Garamond"/>
                <w:sz w:val="24"/>
                <w:szCs w:val="24"/>
              </w:rPr>
            </w:pPr>
          </w:p>
        </w:tc>
        <w:tc>
          <w:tcPr>
            <w:tcW w:w="0" w:type="auto"/>
          </w:tcPr>
          <w:p w14:paraId="6A15CCE9" w14:textId="77777777" w:rsidR="002F6B7B" w:rsidRDefault="002F6B7B" w:rsidP="002F6B7B">
            <w:pPr>
              <w:spacing w:before="120" w:after="120"/>
              <w:jc w:val="both"/>
              <w:rPr>
                <w:rFonts w:ascii="Garamond" w:hAnsi="Garamond"/>
                <w:sz w:val="24"/>
                <w:szCs w:val="24"/>
              </w:rPr>
            </w:pPr>
          </w:p>
        </w:tc>
      </w:tr>
      <w:tr w:rsidR="002F6B7B" w14:paraId="09F660E7" w14:textId="77777777" w:rsidTr="002F6B7B">
        <w:trPr>
          <w:jc w:val="center"/>
        </w:trPr>
        <w:tc>
          <w:tcPr>
            <w:tcW w:w="0" w:type="auto"/>
          </w:tcPr>
          <w:p w14:paraId="2B39307A" w14:textId="77777777" w:rsidR="002F6B7B" w:rsidRDefault="002F6B7B" w:rsidP="002F6B7B">
            <w:pPr>
              <w:spacing w:before="120" w:after="120"/>
              <w:jc w:val="both"/>
              <w:rPr>
                <w:rFonts w:ascii="Garamond" w:hAnsi="Garamond"/>
                <w:sz w:val="24"/>
                <w:szCs w:val="24"/>
              </w:rPr>
            </w:pPr>
          </w:p>
        </w:tc>
        <w:tc>
          <w:tcPr>
            <w:tcW w:w="0" w:type="auto"/>
            <w:shd w:val="clear" w:color="auto" w:fill="BFBFBF" w:themeFill="background1" w:themeFillShade="BF"/>
          </w:tcPr>
          <w:p w14:paraId="4C057F6D" w14:textId="77777777" w:rsidR="002F6B7B" w:rsidRDefault="002F6B7B" w:rsidP="002F6B7B">
            <w:pPr>
              <w:spacing w:before="120" w:after="120"/>
              <w:jc w:val="both"/>
              <w:rPr>
                <w:rFonts w:ascii="Garamond" w:hAnsi="Garamond"/>
                <w:sz w:val="24"/>
                <w:szCs w:val="24"/>
              </w:rPr>
            </w:pPr>
            <w:r>
              <w:rPr>
                <w:rFonts w:ascii="Garamond" w:hAnsi="Garamond"/>
                <w:sz w:val="24"/>
                <w:szCs w:val="24"/>
              </w:rPr>
              <w:t>Submit Effort Choice</w:t>
            </w:r>
          </w:p>
        </w:tc>
      </w:tr>
    </w:tbl>
    <w:p w14:paraId="687D3C25" w14:textId="77777777" w:rsidR="00F23F6E" w:rsidRDefault="00F23F6E" w:rsidP="007579C3">
      <w:pPr>
        <w:spacing w:before="120" w:after="120" w:line="240" w:lineRule="auto"/>
        <w:jc w:val="both"/>
        <w:rPr>
          <w:rFonts w:ascii="Garamond" w:hAnsi="Garamond"/>
          <w:sz w:val="24"/>
          <w:szCs w:val="24"/>
        </w:rPr>
      </w:pPr>
    </w:p>
    <w:p w14:paraId="0CAF5D1C" w14:textId="77777777" w:rsidR="00F25D08" w:rsidRDefault="00F25D08" w:rsidP="007579C3">
      <w:pPr>
        <w:spacing w:before="120" w:after="120" w:line="240" w:lineRule="auto"/>
        <w:jc w:val="both"/>
        <w:rPr>
          <w:rFonts w:ascii="Garamond" w:hAnsi="Garamond"/>
          <w:sz w:val="24"/>
          <w:szCs w:val="24"/>
        </w:rPr>
        <w:sectPr w:rsidR="00F25D08" w:rsidSect="00916574">
          <w:headerReference w:type="default" r:id="rId16"/>
          <w:pgSz w:w="12240" w:h="15840"/>
          <w:pgMar w:top="1260" w:right="1440" w:bottom="900" w:left="1440" w:header="720" w:footer="720" w:gutter="0"/>
          <w:cols w:space="720"/>
          <w:docGrid w:linePitch="360"/>
        </w:sectPr>
      </w:pPr>
    </w:p>
    <w:p w14:paraId="3E93A8E1" w14:textId="3196838D" w:rsidR="00F25D08" w:rsidRPr="005741BD" w:rsidRDefault="00F25D08" w:rsidP="00F25D08">
      <w:pPr>
        <w:spacing w:before="120" w:after="120" w:line="240" w:lineRule="auto"/>
        <w:jc w:val="both"/>
        <w:rPr>
          <w:rFonts w:ascii="Garamond" w:hAnsi="Garamond"/>
          <w:b/>
          <w:sz w:val="24"/>
          <w:szCs w:val="24"/>
        </w:rPr>
      </w:pPr>
      <w:r w:rsidRPr="005741BD">
        <w:rPr>
          <w:rFonts w:ascii="Garamond" w:hAnsi="Garamond"/>
          <w:b/>
          <w:sz w:val="24"/>
          <w:szCs w:val="24"/>
        </w:rPr>
        <w:lastRenderedPageBreak/>
        <w:t xml:space="preserve">Layout </w:t>
      </w:r>
      <w:r>
        <w:rPr>
          <w:rFonts w:ascii="Garamond" w:hAnsi="Garamond"/>
          <w:b/>
          <w:sz w:val="24"/>
          <w:szCs w:val="24"/>
        </w:rPr>
        <w:t>of Interface (Race Salient Treatment)</w:t>
      </w:r>
    </w:p>
    <w:p w14:paraId="0F35AB60" w14:textId="77777777" w:rsidR="0083562F" w:rsidRDefault="0083562F" w:rsidP="0083562F">
      <w:pPr>
        <w:spacing w:before="120" w:after="120" w:line="240" w:lineRule="auto"/>
        <w:jc w:val="both"/>
        <w:rPr>
          <w:rFonts w:ascii="Garamond" w:hAnsi="Garamond"/>
          <w:sz w:val="24"/>
          <w:szCs w:val="24"/>
        </w:rPr>
      </w:pPr>
      <w:r>
        <w:rPr>
          <w:rFonts w:ascii="Garamond" w:hAnsi="Garamond"/>
          <w:sz w:val="24"/>
          <w:szCs w:val="24"/>
        </w:rPr>
        <w:t xml:space="preserve">In this period, you are matched with the following employer. Before you can see the actual wage selected by the employer, you need to make a guess of the selected wage. If your guess is exactly right, you will get 5 extra points. If it deviates by 5 points you will get 3 extra points. If it deviates by 10 points you will get 1 extra point. If it deviates by more than 10, you won’t get any extra points. </w:t>
      </w:r>
    </w:p>
    <w:tbl>
      <w:tblPr>
        <w:tblStyle w:val="TableGrid"/>
        <w:tblW w:w="0" w:type="auto"/>
        <w:tblLook w:val="04A0" w:firstRow="1" w:lastRow="0" w:firstColumn="1" w:lastColumn="0" w:noHBand="0" w:noVBand="1"/>
      </w:tblPr>
      <w:tblGrid>
        <w:gridCol w:w="2721"/>
        <w:gridCol w:w="4359"/>
        <w:gridCol w:w="2270"/>
      </w:tblGrid>
      <w:tr w:rsidR="0083562F" w:rsidRPr="00FC7E20" w14:paraId="5B89E6CF" w14:textId="2EC5F85E" w:rsidTr="0083562F">
        <w:tc>
          <w:tcPr>
            <w:tcW w:w="2721" w:type="dxa"/>
          </w:tcPr>
          <w:p w14:paraId="606561A1" w14:textId="77777777" w:rsidR="0083562F" w:rsidRPr="00FC7E20" w:rsidRDefault="0083562F" w:rsidP="00904623">
            <w:pPr>
              <w:spacing w:before="120" w:after="120"/>
              <w:jc w:val="both"/>
              <w:rPr>
                <w:rFonts w:ascii="Garamond" w:hAnsi="Garamond"/>
                <w:sz w:val="24"/>
                <w:szCs w:val="24"/>
              </w:rPr>
            </w:pPr>
            <w:r w:rsidRPr="00FC7E20">
              <w:rPr>
                <w:rFonts w:ascii="Garamond" w:hAnsi="Garamond"/>
                <w:sz w:val="24"/>
                <w:szCs w:val="24"/>
              </w:rPr>
              <w:t xml:space="preserve">Employer ID: </w:t>
            </w:r>
          </w:p>
        </w:tc>
        <w:tc>
          <w:tcPr>
            <w:tcW w:w="4359" w:type="dxa"/>
          </w:tcPr>
          <w:p w14:paraId="2C5F353B" w14:textId="77777777" w:rsidR="0083562F" w:rsidRPr="00FC7E20" w:rsidRDefault="0083562F" w:rsidP="00904623">
            <w:pPr>
              <w:spacing w:before="120" w:after="120"/>
              <w:jc w:val="both"/>
              <w:rPr>
                <w:rFonts w:ascii="Garamond" w:hAnsi="Garamond"/>
                <w:sz w:val="24"/>
                <w:szCs w:val="24"/>
              </w:rPr>
            </w:pPr>
          </w:p>
        </w:tc>
        <w:tc>
          <w:tcPr>
            <w:tcW w:w="2270" w:type="dxa"/>
            <w:vMerge w:val="restart"/>
          </w:tcPr>
          <w:p w14:paraId="7BD5F494" w14:textId="22123FD0" w:rsidR="0083562F" w:rsidRPr="00FC7E20" w:rsidRDefault="0083562F" w:rsidP="00904623">
            <w:pPr>
              <w:spacing w:before="120" w:after="120"/>
              <w:jc w:val="both"/>
              <w:rPr>
                <w:rFonts w:ascii="Garamond" w:hAnsi="Garamond"/>
                <w:sz w:val="24"/>
                <w:szCs w:val="24"/>
              </w:rPr>
            </w:pPr>
            <w:r>
              <w:rPr>
                <w:noProof/>
              </w:rPr>
              <w:drawing>
                <wp:inline distT="0" distB="0" distL="0" distR="0" wp14:anchorId="3126DA2B" wp14:editId="3677D205">
                  <wp:extent cx="1301108"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1108" cy="914400"/>
                          </a:xfrm>
                          <a:prstGeom prst="rect">
                            <a:avLst/>
                          </a:prstGeom>
                          <a:noFill/>
                          <a:ln>
                            <a:noFill/>
                          </a:ln>
                        </pic:spPr>
                      </pic:pic>
                    </a:graphicData>
                  </a:graphic>
                </wp:inline>
              </w:drawing>
            </w:r>
          </w:p>
        </w:tc>
      </w:tr>
      <w:tr w:rsidR="0083562F" w:rsidRPr="00FC7E20" w14:paraId="5375ECC5" w14:textId="5A14C813" w:rsidTr="0083562F">
        <w:tc>
          <w:tcPr>
            <w:tcW w:w="2721" w:type="dxa"/>
          </w:tcPr>
          <w:p w14:paraId="1F990CBD" w14:textId="0089043E" w:rsidR="0083562F" w:rsidRPr="00FC7E20" w:rsidRDefault="0083562F" w:rsidP="00904623">
            <w:pPr>
              <w:spacing w:before="120" w:after="120"/>
              <w:jc w:val="both"/>
              <w:rPr>
                <w:rFonts w:ascii="Garamond" w:hAnsi="Garamond"/>
                <w:sz w:val="24"/>
                <w:szCs w:val="24"/>
              </w:rPr>
            </w:pPr>
            <w:r>
              <w:rPr>
                <w:rFonts w:ascii="Garamond" w:hAnsi="Garamond"/>
                <w:sz w:val="24"/>
                <w:szCs w:val="24"/>
              </w:rPr>
              <w:t xml:space="preserve">Employer Name: </w:t>
            </w:r>
          </w:p>
        </w:tc>
        <w:tc>
          <w:tcPr>
            <w:tcW w:w="4359" w:type="dxa"/>
          </w:tcPr>
          <w:p w14:paraId="4D8A734B" w14:textId="77777777" w:rsidR="0083562F" w:rsidRPr="00FC7E20" w:rsidRDefault="0083562F" w:rsidP="00904623">
            <w:pPr>
              <w:spacing w:before="120" w:after="120"/>
              <w:jc w:val="both"/>
              <w:rPr>
                <w:rFonts w:ascii="Garamond" w:hAnsi="Garamond"/>
                <w:sz w:val="24"/>
                <w:szCs w:val="24"/>
              </w:rPr>
            </w:pPr>
          </w:p>
        </w:tc>
        <w:tc>
          <w:tcPr>
            <w:tcW w:w="2270" w:type="dxa"/>
            <w:vMerge/>
          </w:tcPr>
          <w:p w14:paraId="6A4C79E9" w14:textId="789C5FC0" w:rsidR="0083562F" w:rsidRPr="00FC7E20" w:rsidRDefault="0083562F" w:rsidP="00904623">
            <w:pPr>
              <w:spacing w:before="120" w:after="120"/>
              <w:jc w:val="both"/>
              <w:rPr>
                <w:rFonts w:ascii="Garamond" w:hAnsi="Garamond"/>
                <w:sz w:val="24"/>
                <w:szCs w:val="24"/>
              </w:rPr>
            </w:pPr>
          </w:p>
        </w:tc>
      </w:tr>
      <w:tr w:rsidR="0083562F" w:rsidRPr="00FC7E20" w14:paraId="643BB7F1" w14:textId="12EDC6E6" w:rsidTr="0083562F">
        <w:tc>
          <w:tcPr>
            <w:tcW w:w="2721" w:type="dxa"/>
          </w:tcPr>
          <w:p w14:paraId="54686CE3" w14:textId="77777777" w:rsidR="0083562F" w:rsidRPr="00FC7E20" w:rsidRDefault="0083562F" w:rsidP="00904623">
            <w:pPr>
              <w:spacing w:before="120" w:after="120"/>
              <w:jc w:val="both"/>
              <w:rPr>
                <w:rFonts w:ascii="Garamond" w:hAnsi="Garamond"/>
                <w:sz w:val="24"/>
                <w:szCs w:val="24"/>
              </w:rPr>
            </w:pPr>
            <w:r w:rsidRPr="00FC7E20">
              <w:rPr>
                <w:rFonts w:ascii="Garamond" w:hAnsi="Garamond"/>
                <w:sz w:val="24"/>
                <w:szCs w:val="24"/>
              </w:rPr>
              <w:t xml:space="preserve">Wage selected by the employer: </w:t>
            </w:r>
          </w:p>
        </w:tc>
        <w:tc>
          <w:tcPr>
            <w:tcW w:w="4359" w:type="dxa"/>
          </w:tcPr>
          <w:p w14:paraId="45262A90" w14:textId="77777777" w:rsidR="0083562F" w:rsidRPr="00FC7E20" w:rsidRDefault="0083562F" w:rsidP="00904623">
            <w:pPr>
              <w:spacing w:before="120" w:after="120"/>
              <w:jc w:val="both"/>
              <w:rPr>
                <w:rFonts w:ascii="Garamond" w:hAnsi="Garamond"/>
                <w:sz w:val="24"/>
                <w:szCs w:val="24"/>
              </w:rPr>
            </w:pPr>
            <w:r>
              <w:rPr>
                <w:rFonts w:ascii="Garamond" w:hAnsi="Garamond"/>
                <w:sz w:val="24"/>
                <w:szCs w:val="24"/>
              </w:rPr>
              <w:t xml:space="preserve">Submit your guess to view this. </w:t>
            </w:r>
          </w:p>
        </w:tc>
        <w:tc>
          <w:tcPr>
            <w:tcW w:w="2270" w:type="dxa"/>
            <w:vMerge/>
          </w:tcPr>
          <w:p w14:paraId="46F42492" w14:textId="77777777" w:rsidR="0083562F" w:rsidRDefault="0083562F" w:rsidP="00904623">
            <w:pPr>
              <w:spacing w:before="120" w:after="120"/>
              <w:jc w:val="both"/>
              <w:rPr>
                <w:rFonts w:ascii="Garamond" w:hAnsi="Garamond"/>
                <w:sz w:val="24"/>
                <w:szCs w:val="24"/>
              </w:rPr>
            </w:pPr>
          </w:p>
        </w:tc>
      </w:tr>
      <w:tr w:rsidR="0083562F" w:rsidRPr="00FC7E20" w14:paraId="481BB973" w14:textId="1F2BC5AA" w:rsidTr="0083562F">
        <w:tc>
          <w:tcPr>
            <w:tcW w:w="2721" w:type="dxa"/>
          </w:tcPr>
          <w:p w14:paraId="620C8C63" w14:textId="77777777" w:rsidR="0083562F" w:rsidRPr="00FC7E20" w:rsidRDefault="0083562F" w:rsidP="00904623">
            <w:pPr>
              <w:spacing w:before="120" w:after="120"/>
              <w:jc w:val="both"/>
              <w:rPr>
                <w:rFonts w:ascii="Garamond" w:hAnsi="Garamond"/>
                <w:sz w:val="24"/>
                <w:szCs w:val="24"/>
              </w:rPr>
            </w:pPr>
            <w:r>
              <w:rPr>
                <w:rFonts w:ascii="Garamond" w:hAnsi="Garamond"/>
                <w:sz w:val="24"/>
                <w:szCs w:val="24"/>
              </w:rPr>
              <w:t>Guessed Wage</w:t>
            </w:r>
          </w:p>
        </w:tc>
        <w:tc>
          <w:tcPr>
            <w:tcW w:w="4359" w:type="dxa"/>
          </w:tcPr>
          <w:p w14:paraId="1672AB20" w14:textId="77777777" w:rsidR="0083562F" w:rsidRDefault="0083562F" w:rsidP="00904623">
            <w:pPr>
              <w:spacing w:before="120" w:after="120"/>
              <w:jc w:val="both"/>
              <w:rPr>
                <w:rFonts w:ascii="Garamond" w:hAnsi="Garamond"/>
                <w:sz w:val="24"/>
                <w:szCs w:val="24"/>
              </w:rPr>
            </w:pPr>
            <w:r>
              <w:rPr>
                <w:rFonts w:ascii="Garamond" w:hAnsi="Garamond"/>
                <w:sz w:val="24"/>
                <w:szCs w:val="24"/>
              </w:rPr>
              <w:t xml:space="preserve">Enter your guess here and click submit. </w:t>
            </w:r>
          </w:p>
        </w:tc>
        <w:tc>
          <w:tcPr>
            <w:tcW w:w="2270" w:type="dxa"/>
            <w:vMerge/>
          </w:tcPr>
          <w:p w14:paraId="6D4ACF51" w14:textId="77777777" w:rsidR="0083562F" w:rsidRDefault="0083562F" w:rsidP="00904623">
            <w:pPr>
              <w:spacing w:before="120" w:after="120"/>
              <w:jc w:val="both"/>
              <w:rPr>
                <w:rFonts w:ascii="Garamond" w:hAnsi="Garamond"/>
                <w:sz w:val="24"/>
                <w:szCs w:val="24"/>
              </w:rPr>
            </w:pPr>
          </w:p>
        </w:tc>
      </w:tr>
    </w:tbl>
    <w:p w14:paraId="6AA64DE9" w14:textId="77777777" w:rsidR="00F25D08" w:rsidRDefault="00F25D08" w:rsidP="00F25D08">
      <w:pPr>
        <w:spacing w:before="120" w:after="120" w:line="240" w:lineRule="auto"/>
        <w:jc w:val="both"/>
        <w:rPr>
          <w:rFonts w:ascii="Garamond" w:hAnsi="Garamond"/>
          <w:sz w:val="24"/>
          <w:szCs w:val="24"/>
        </w:rPr>
      </w:pPr>
    </w:p>
    <w:p w14:paraId="0907DB62" w14:textId="77777777" w:rsidR="00F25D08" w:rsidRDefault="00F25D08" w:rsidP="00F25D08">
      <w:pPr>
        <w:spacing w:before="120" w:after="120" w:line="240" w:lineRule="auto"/>
        <w:jc w:val="both"/>
        <w:rPr>
          <w:rFonts w:ascii="Garamond" w:hAnsi="Garamond"/>
          <w:sz w:val="24"/>
          <w:szCs w:val="24"/>
        </w:rPr>
      </w:pPr>
      <w:r>
        <w:rPr>
          <w:rFonts w:ascii="Garamond" w:hAnsi="Garamond"/>
          <w:sz w:val="24"/>
          <w:szCs w:val="24"/>
        </w:rPr>
        <w:t xml:space="preserve">Now select the effort level for the above employer. </w:t>
      </w:r>
    </w:p>
    <w:tbl>
      <w:tblPr>
        <w:tblStyle w:val="TableGrid"/>
        <w:tblW w:w="0" w:type="auto"/>
        <w:jc w:val="center"/>
        <w:tblLook w:val="04A0" w:firstRow="1" w:lastRow="0" w:firstColumn="1" w:lastColumn="0" w:noHBand="0" w:noVBand="1"/>
      </w:tblPr>
      <w:tblGrid>
        <w:gridCol w:w="2479"/>
        <w:gridCol w:w="5343"/>
      </w:tblGrid>
      <w:tr w:rsidR="00F25D08" w14:paraId="3081CFED" w14:textId="77777777" w:rsidTr="00904623">
        <w:trPr>
          <w:jc w:val="center"/>
        </w:trPr>
        <w:tc>
          <w:tcPr>
            <w:tcW w:w="0" w:type="auto"/>
          </w:tcPr>
          <w:p w14:paraId="0D77FC1F" w14:textId="77777777" w:rsidR="00F25D08" w:rsidRDefault="00F25D08" w:rsidP="00904623">
            <w:pPr>
              <w:spacing w:before="120" w:after="120"/>
              <w:jc w:val="both"/>
              <w:rPr>
                <w:rFonts w:ascii="Garamond" w:hAnsi="Garamond"/>
                <w:sz w:val="24"/>
                <w:szCs w:val="24"/>
              </w:rPr>
            </w:pPr>
            <w:r>
              <w:rPr>
                <w:rFonts w:ascii="Garamond" w:hAnsi="Garamond"/>
                <w:sz w:val="24"/>
                <w:szCs w:val="24"/>
              </w:rPr>
              <w:t>Effort Level</w:t>
            </w:r>
          </w:p>
        </w:tc>
        <w:tc>
          <w:tcPr>
            <w:tcW w:w="0" w:type="auto"/>
          </w:tcPr>
          <w:p w14:paraId="4F0FE99B" w14:textId="77777777" w:rsidR="00F25D08" w:rsidRDefault="00F25D08" w:rsidP="00904623">
            <w:pPr>
              <w:spacing w:before="120" w:after="120"/>
              <w:jc w:val="both"/>
              <w:rPr>
                <w:rFonts w:ascii="Garamond" w:hAnsi="Garamond"/>
                <w:sz w:val="24"/>
                <w:szCs w:val="24"/>
              </w:rPr>
            </w:pPr>
            <w:r>
              <w:rPr>
                <w:rFonts w:ascii="Garamond" w:hAnsi="Garamond"/>
                <w:sz w:val="24"/>
                <w:szCs w:val="24"/>
              </w:rPr>
              <w:t xml:space="preserve">Input values between 0.1 and 1 in the increment of 0.1. </w:t>
            </w:r>
          </w:p>
        </w:tc>
      </w:tr>
      <w:tr w:rsidR="00F25D08" w14:paraId="6E4CC70E" w14:textId="77777777" w:rsidTr="00904623">
        <w:trPr>
          <w:jc w:val="center"/>
        </w:trPr>
        <w:tc>
          <w:tcPr>
            <w:tcW w:w="0" w:type="auto"/>
          </w:tcPr>
          <w:p w14:paraId="7F129128" w14:textId="77777777" w:rsidR="00F25D08" w:rsidRDefault="00F25D08" w:rsidP="00904623">
            <w:pPr>
              <w:spacing w:before="120" w:after="120"/>
              <w:jc w:val="both"/>
              <w:rPr>
                <w:rFonts w:ascii="Garamond" w:hAnsi="Garamond"/>
                <w:sz w:val="24"/>
                <w:szCs w:val="24"/>
              </w:rPr>
            </w:pPr>
            <w:r>
              <w:rPr>
                <w:rFonts w:ascii="Garamond" w:hAnsi="Garamond"/>
                <w:sz w:val="24"/>
                <w:szCs w:val="24"/>
              </w:rPr>
              <w:t>Your Earning</w:t>
            </w:r>
          </w:p>
        </w:tc>
        <w:tc>
          <w:tcPr>
            <w:tcW w:w="0" w:type="auto"/>
          </w:tcPr>
          <w:p w14:paraId="0657B87A" w14:textId="77777777" w:rsidR="00F25D08" w:rsidRPr="00F25D08" w:rsidRDefault="00F25D08" w:rsidP="00904623">
            <w:pPr>
              <w:spacing w:before="120" w:after="120"/>
              <w:jc w:val="both"/>
              <w:rPr>
                <w:rFonts w:ascii="Garamond" w:hAnsi="Garamond"/>
                <w:sz w:val="24"/>
                <w:szCs w:val="24"/>
              </w:rPr>
            </w:pPr>
            <w:r w:rsidRPr="00F25D08">
              <w:rPr>
                <w:rFonts w:ascii="Garamond" w:hAnsi="Garamond"/>
                <w:sz w:val="24"/>
                <w:szCs w:val="24"/>
              </w:rPr>
              <w:t>Pre-Calculated Field</w:t>
            </w:r>
          </w:p>
        </w:tc>
      </w:tr>
      <w:tr w:rsidR="00F25D08" w14:paraId="739B7C1D" w14:textId="77777777" w:rsidTr="00904623">
        <w:trPr>
          <w:jc w:val="center"/>
        </w:trPr>
        <w:tc>
          <w:tcPr>
            <w:tcW w:w="0" w:type="auto"/>
          </w:tcPr>
          <w:p w14:paraId="127D60C5" w14:textId="77777777" w:rsidR="00F25D08" w:rsidRDefault="00F25D08" w:rsidP="00904623">
            <w:pPr>
              <w:spacing w:before="120" w:after="120"/>
              <w:jc w:val="both"/>
              <w:rPr>
                <w:rFonts w:ascii="Garamond" w:hAnsi="Garamond"/>
                <w:sz w:val="24"/>
                <w:szCs w:val="24"/>
              </w:rPr>
            </w:pPr>
            <w:r>
              <w:rPr>
                <w:rFonts w:ascii="Garamond" w:hAnsi="Garamond"/>
                <w:sz w:val="24"/>
                <w:szCs w:val="24"/>
              </w:rPr>
              <w:t>Your Employer Earning</w:t>
            </w:r>
          </w:p>
        </w:tc>
        <w:tc>
          <w:tcPr>
            <w:tcW w:w="0" w:type="auto"/>
          </w:tcPr>
          <w:p w14:paraId="6EF622A1" w14:textId="77777777" w:rsidR="00F25D08" w:rsidRDefault="00F25D08" w:rsidP="00904623">
            <w:pPr>
              <w:spacing w:before="120" w:after="120"/>
              <w:jc w:val="both"/>
              <w:rPr>
                <w:rFonts w:ascii="Garamond" w:hAnsi="Garamond"/>
                <w:sz w:val="24"/>
                <w:szCs w:val="24"/>
              </w:rPr>
            </w:pPr>
            <w:r>
              <w:rPr>
                <w:rFonts w:ascii="Garamond" w:hAnsi="Garamond"/>
                <w:sz w:val="24"/>
                <w:szCs w:val="24"/>
              </w:rPr>
              <w:t>Pre-Calculated Field</w:t>
            </w:r>
          </w:p>
        </w:tc>
      </w:tr>
      <w:tr w:rsidR="00F25D08" w14:paraId="172D9091" w14:textId="77777777" w:rsidTr="00904623">
        <w:trPr>
          <w:jc w:val="center"/>
        </w:trPr>
        <w:tc>
          <w:tcPr>
            <w:tcW w:w="0" w:type="auto"/>
          </w:tcPr>
          <w:p w14:paraId="2EF547AB" w14:textId="77777777" w:rsidR="00F25D08" w:rsidRDefault="00F25D08" w:rsidP="00904623">
            <w:pPr>
              <w:spacing w:before="120" w:after="120"/>
              <w:jc w:val="both"/>
              <w:rPr>
                <w:rFonts w:ascii="Garamond" w:hAnsi="Garamond"/>
                <w:sz w:val="24"/>
                <w:szCs w:val="24"/>
              </w:rPr>
            </w:pPr>
          </w:p>
        </w:tc>
        <w:tc>
          <w:tcPr>
            <w:tcW w:w="0" w:type="auto"/>
          </w:tcPr>
          <w:p w14:paraId="12CB2A97" w14:textId="77777777" w:rsidR="00F25D08" w:rsidRDefault="00F25D08" w:rsidP="00904623">
            <w:pPr>
              <w:spacing w:before="120" w:after="120"/>
              <w:jc w:val="both"/>
              <w:rPr>
                <w:rFonts w:ascii="Garamond" w:hAnsi="Garamond"/>
                <w:sz w:val="24"/>
                <w:szCs w:val="24"/>
              </w:rPr>
            </w:pPr>
          </w:p>
        </w:tc>
      </w:tr>
      <w:tr w:rsidR="00F25D08" w14:paraId="4D9E73A6" w14:textId="77777777" w:rsidTr="00904623">
        <w:trPr>
          <w:jc w:val="center"/>
        </w:trPr>
        <w:tc>
          <w:tcPr>
            <w:tcW w:w="0" w:type="auto"/>
          </w:tcPr>
          <w:p w14:paraId="4A0FB682" w14:textId="77777777" w:rsidR="00F25D08" w:rsidRDefault="00F25D08" w:rsidP="00904623">
            <w:pPr>
              <w:spacing w:before="120" w:after="120"/>
              <w:jc w:val="both"/>
              <w:rPr>
                <w:rFonts w:ascii="Garamond" w:hAnsi="Garamond"/>
                <w:sz w:val="24"/>
                <w:szCs w:val="24"/>
              </w:rPr>
            </w:pPr>
          </w:p>
        </w:tc>
        <w:tc>
          <w:tcPr>
            <w:tcW w:w="0" w:type="auto"/>
            <w:shd w:val="clear" w:color="auto" w:fill="BFBFBF" w:themeFill="background1" w:themeFillShade="BF"/>
          </w:tcPr>
          <w:p w14:paraId="57D97D08" w14:textId="77777777" w:rsidR="00F25D08" w:rsidRDefault="00F25D08" w:rsidP="00904623">
            <w:pPr>
              <w:spacing w:before="120" w:after="120"/>
              <w:jc w:val="both"/>
              <w:rPr>
                <w:rFonts w:ascii="Garamond" w:hAnsi="Garamond"/>
                <w:sz w:val="24"/>
                <w:szCs w:val="24"/>
              </w:rPr>
            </w:pPr>
            <w:r>
              <w:rPr>
                <w:rFonts w:ascii="Garamond" w:hAnsi="Garamond"/>
                <w:sz w:val="24"/>
                <w:szCs w:val="24"/>
              </w:rPr>
              <w:t>Submit Effort Choice</w:t>
            </w:r>
          </w:p>
        </w:tc>
      </w:tr>
    </w:tbl>
    <w:p w14:paraId="4BF02B66" w14:textId="5BDB71F3" w:rsidR="00F25D08" w:rsidRDefault="00F25D08" w:rsidP="007579C3">
      <w:pPr>
        <w:spacing w:before="120" w:after="120" w:line="240" w:lineRule="auto"/>
        <w:jc w:val="both"/>
        <w:rPr>
          <w:rFonts w:ascii="Garamond" w:hAnsi="Garamond"/>
          <w:sz w:val="24"/>
          <w:szCs w:val="24"/>
        </w:rPr>
        <w:sectPr w:rsidR="00F25D08" w:rsidSect="00916574">
          <w:headerReference w:type="default" r:id="rId18"/>
          <w:pgSz w:w="12240" w:h="15840"/>
          <w:pgMar w:top="1260" w:right="1440" w:bottom="900" w:left="1440" w:header="720" w:footer="720" w:gutter="0"/>
          <w:cols w:space="720"/>
          <w:docGrid w:linePitch="360"/>
        </w:sectPr>
      </w:pPr>
    </w:p>
    <w:p w14:paraId="57BDCBB5" w14:textId="77777777" w:rsidR="002F6B7B" w:rsidRPr="00F23F6E" w:rsidRDefault="00F23F6E" w:rsidP="007579C3">
      <w:pPr>
        <w:spacing w:before="120" w:after="120" w:line="240" w:lineRule="auto"/>
        <w:jc w:val="both"/>
        <w:rPr>
          <w:rFonts w:ascii="Garamond" w:hAnsi="Garamond"/>
          <w:b/>
          <w:sz w:val="24"/>
          <w:szCs w:val="24"/>
        </w:rPr>
      </w:pPr>
      <w:r w:rsidRPr="00F23F6E">
        <w:rPr>
          <w:rFonts w:ascii="Garamond" w:hAnsi="Garamond"/>
          <w:b/>
          <w:sz w:val="24"/>
          <w:szCs w:val="24"/>
        </w:rPr>
        <w:lastRenderedPageBreak/>
        <w:t>Debriefing</w:t>
      </w:r>
    </w:p>
    <w:p w14:paraId="6406C6B7" w14:textId="254D72FA" w:rsidR="00E717E9" w:rsidRDefault="00F23F6E" w:rsidP="007579C3">
      <w:pPr>
        <w:spacing w:before="120" w:after="120" w:line="240" w:lineRule="auto"/>
        <w:jc w:val="both"/>
        <w:rPr>
          <w:rFonts w:ascii="Garamond" w:hAnsi="Garamond"/>
          <w:sz w:val="24"/>
          <w:szCs w:val="24"/>
        </w:rPr>
      </w:pPr>
      <w:commentRangeStart w:id="51"/>
      <w:r>
        <w:rPr>
          <w:rFonts w:ascii="Garamond" w:hAnsi="Garamond"/>
          <w:sz w:val="24"/>
          <w:szCs w:val="24"/>
        </w:rPr>
        <w:t xml:space="preserve">Thank you for participating in the experiment. We </w:t>
      </w:r>
      <w:r w:rsidR="0037170D">
        <w:rPr>
          <w:rFonts w:ascii="Garamond" w:hAnsi="Garamond"/>
          <w:sz w:val="24"/>
          <w:szCs w:val="24"/>
        </w:rPr>
        <w:t>will now</w:t>
      </w:r>
      <w:r>
        <w:rPr>
          <w:rFonts w:ascii="Garamond" w:hAnsi="Garamond"/>
          <w:sz w:val="24"/>
          <w:szCs w:val="24"/>
        </w:rPr>
        <w:t xml:space="preserve"> explain the full purpose of the study</w:t>
      </w:r>
      <w:r w:rsidR="0037170D">
        <w:rPr>
          <w:rFonts w:ascii="Garamond" w:hAnsi="Garamond"/>
          <w:sz w:val="24"/>
          <w:szCs w:val="24"/>
        </w:rPr>
        <w:t xml:space="preserve"> that you just participated in</w:t>
      </w:r>
      <w:r>
        <w:rPr>
          <w:rFonts w:ascii="Garamond" w:hAnsi="Garamond"/>
          <w:sz w:val="24"/>
          <w:szCs w:val="24"/>
        </w:rPr>
        <w:t xml:space="preserve">. The experiment was designed to investigate whether economic agents in the market setting exhibit </w:t>
      </w:r>
      <w:del w:id="52" w:author="Sher Afghan Asad" w:date="2018-04-14T15:04:00Z">
        <w:r w:rsidR="00E717E9" w:rsidDel="0090230C">
          <w:rPr>
            <w:rFonts w:ascii="Garamond" w:hAnsi="Garamond"/>
            <w:sz w:val="24"/>
            <w:szCs w:val="24"/>
          </w:rPr>
          <w:delText xml:space="preserve">racial </w:delText>
        </w:r>
      </w:del>
      <w:ins w:id="53" w:author="Sher Afghan Asad" w:date="2018-04-14T15:04:00Z">
        <w:r w:rsidR="0090230C">
          <w:rPr>
            <w:rFonts w:ascii="Garamond" w:hAnsi="Garamond"/>
            <w:sz w:val="24"/>
            <w:szCs w:val="24"/>
          </w:rPr>
          <w:t>differen</w:t>
        </w:r>
      </w:ins>
      <w:ins w:id="54" w:author="Sher Afghan Asad" w:date="2018-04-14T15:05:00Z">
        <w:r w:rsidR="0090230C">
          <w:rPr>
            <w:rFonts w:ascii="Garamond" w:hAnsi="Garamond"/>
            <w:sz w:val="24"/>
            <w:szCs w:val="24"/>
          </w:rPr>
          <w:t>t</w:t>
        </w:r>
      </w:ins>
      <w:ins w:id="55" w:author="Sher Afghan Asad" w:date="2018-04-14T15:04:00Z">
        <w:r w:rsidR="0090230C">
          <w:rPr>
            <w:rFonts w:ascii="Garamond" w:hAnsi="Garamond"/>
            <w:sz w:val="24"/>
            <w:szCs w:val="24"/>
          </w:rPr>
          <w:t xml:space="preserve"> degree of recip</w:t>
        </w:r>
      </w:ins>
      <w:ins w:id="56" w:author="Sher Afghan Asad" w:date="2018-04-14T15:05:00Z">
        <w:r w:rsidR="0090230C">
          <w:rPr>
            <w:rFonts w:ascii="Garamond" w:hAnsi="Garamond"/>
            <w:sz w:val="24"/>
            <w:szCs w:val="24"/>
          </w:rPr>
          <w:t>r</w:t>
        </w:r>
      </w:ins>
      <w:ins w:id="57" w:author="Sher Afghan Asad" w:date="2018-04-14T15:04:00Z">
        <w:r w:rsidR="0090230C">
          <w:rPr>
            <w:rFonts w:ascii="Garamond" w:hAnsi="Garamond"/>
            <w:sz w:val="24"/>
            <w:szCs w:val="24"/>
          </w:rPr>
          <w:t>ocity</w:t>
        </w:r>
      </w:ins>
      <w:ins w:id="58" w:author="Sher Afghan Asad" w:date="2018-04-14T15:05:00Z">
        <w:r w:rsidR="0090230C">
          <w:rPr>
            <w:rFonts w:ascii="Garamond" w:hAnsi="Garamond"/>
            <w:sz w:val="24"/>
            <w:szCs w:val="24"/>
          </w:rPr>
          <w:t xml:space="preserve"> to different employer’s type</w:t>
        </w:r>
      </w:ins>
      <w:del w:id="59" w:author="Sher Afghan Asad" w:date="2018-04-14T15:05:00Z">
        <w:r w:rsidR="00E717E9" w:rsidDel="0090230C">
          <w:rPr>
            <w:rFonts w:ascii="Garamond" w:hAnsi="Garamond"/>
            <w:sz w:val="24"/>
            <w:szCs w:val="24"/>
          </w:rPr>
          <w:delText xml:space="preserve">bias in </w:delText>
        </w:r>
        <w:r w:rsidDel="0090230C">
          <w:rPr>
            <w:rFonts w:ascii="Garamond" w:hAnsi="Garamond"/>
            <w:sz w:val="24"/>
            <w:szCs w:val="24"/>
          </w:rPr>
          <w:delText>reciprocal behavior</w:delText>
        </w:r>
      </w:del>
      <w:r>
        <w:rPr>
          <w:rFonts w:ascii="Garamond" w:hAnsi="Garamond"/>
          <w:sz w:val="24"/>
          <w:szCs w:val="24"/>
        </w:rPr>
        <w:t xml:space="preserve">. </w:t>
      </w:r>
      <w:r w:rsidR="00E717E9">
        <w:rPr>
          <w:rFonts w:ascii="Garamond" w:hAnsi="Garamond"/>
          <w:sz w:val="24"/>
          <w:szCs w:val="24"/>
        </w:rPr>
        <w:t>We are investigating whether people respond with different effort level</w:t>
      </w:r>
      <w:r w:rsidR="0037170D">
        <w:rPr>
          <w:rFonts w:ascii="Garamond" w:hAnsi="Garamond"/>
          <w:sz w:val="24"/>
          <w:szCs w:val="24"/>
        </w:rPr>
        <w:t>s</w:t>
      </w:r>
      <w:r w:rsidR="00E717E9">
        <w:rPr>
          <w:rFonts w:ascii="Garamond" w:hAnsi="Garamond"/>
          <w:sz w:val="24"/>
          <w:szCs w:val="24"/>
        </w:rPr>
        <w:t xml:space="preserve"> to white employers versus the black employers. The answer to this question is important because it helps improve our understanding </w:t>
      </w:r>
      <w:del w:id="60" w:author="Sher Afghan Asad" w:date="2018-04-14T15:06:00Z">
        <w:r w:rsidR="00E717E9" w:rsidDel="00CC2CC7">
          <w:rPr>
            <w:rFonts w:ascii="Garamond" w:hAnsi="Garamond"/>
            <w:sz w:val="24"/>
            <w:szCs w:val="24"/>
          </w:rPr>
          <w:delText xml:space="preserve">about </w:delText>
        </w:r>
      </w:del>
      <w:ins w:id="61" w:author="Sher Afghan Asad" w:date="2018-04-14T15:06:00Z">
        <w:r w:rsidR="00CC2CC7">
          <w:rPr>
            <w:rFonts w:ascii="Garamond" w:hAnsi="Garamond"/>
            <w:sz w:val="24"/>
            <w:szCs w:val="24"/>
          </w:rPr>
          <w:t xml:space="preserve">of </w:t>
        </w:r>
      </w:ins>
      <w:r w:rsidR="00E717E9">
        <w:rPr>
          <w:rFonts w:ascii="Garamond" w:hAnsi="Garamond"/>
          <w:sz w:val="24"/>
          <w:szCs w:val="24"/>
        </w:rPr>
        <w:t xml:space="preserve">the </w:t>
      </w:r>
      <w:del w:id="62" w:author="Sher Afghan Asad" w:date="2018-04-14T15:06:00Z">
        <w:r w:rsidR="00E717E9" w:rsidDel="00CC2CC7">
          <w:rPr>
            <w:rFonts w:ascii="Garamond" w:hAnsi="Garamond"/>
            <w:sz w:val="24"/>
            <w:szCs w:val="24"/>
          </w:rPr>
          <w:delText>racial discrimination</w:delText>
        </w:r>
      </w:del>
      <w:ins w:id="63" w:author="Sher Afghan Asad" w:date="2018-04-14T15:06:00Z">
        <w:r w:rsidR="00CC2CC7">
          <w:rPr>
            <w:rFonts w:ascii="Garamond" w:hAnsi="Garamond"/>
            <w:sz w:val="24"/>
            <w:szCs w:val="24"/>
          </w:rPr>
          <w:t>dynamics of</w:t>
        </w:r>
      </w:ins>
      <w:del w:id="64" w:author="Sher Afghan Asad" w:date="2018-04-14T15:06:00Z">
        <w:r w:rsidR="00E717E9" w:rsidDel="00CC2CC7">
          <w:rPr>
            <w:rFonts w:ascii="Garamond" w:hAnsi="Garamond"/>
            <w:sz w:val="24"/>
            <w:szCs w:val="24"/>
          </w:rPr>
          <w:delText xml:space="preserve"> in the</w:delText>
        </w:r>
      </w:del>
      <w:r w:rsidR="00E717E9">
        <w:rPr>
          <w:rFonts w:ascii="Garamond" w:hAnsi="Garamond"/>
          <w:sz w:val="24"/>
          <w:szCs w:val="24"/>
        </w:rPr>
        <w:t xml:space="preserve"> job markets. </w:t>
      </w:r>
      <w:commentRangeEnd w:id="51"/>
      <w:r w:rsidR="00BC5887">
        <w:rPr>
          <w:rStyle w:val="CommentReference"/>
        </w:rPr>
        <w:commentReference w:id="51"/>
      </w:r>
    </w:p>
    <w:p w14:paraId="273CCEEC" w14:textId="33666E45" w:rsidR="00F23F6E" w:rsidRDefault="00F23F6E" w:rsidP="007579C3">
      <w:pPr>
        <w:spacing w:before="120" w:after="120" w:line="240" w:lineRule="auto"/>
        <w:jc w:val="both"/>
        <w:rPr>
          <w:rFonts w:ascii="Garamond" w:hAnsi="Garamond"/>
          <w:sz w:val="24"/>
          <w:szCs w:val="24"/>
        </w:rPr>
      </w:pPr>
      <w:r>
        <w:rPr>
          <w:rFonts w:ascii="Garamond" w:hAnsi="Garamond"/>
          <w:sz w:val="24"/>
          <w:szCs w:val="24"/>
        </w:rPr>
        <w:t xml:space="preserve">We will be analyzing </w:t>
      </w:r>
      <w:r w:rsidR="00E717E9">
        <w:rPr>
          <w:rFonts w:ascii="Garamond" w:hAnsi="Garamond"/>
          <w:sz w:val="24"/>
          <w:szCs w:val="24"/>
        </w:rPr>
        <w:t>the decisions that you made during the experiment to answer and analyze the above question</w:t>
      </w:r>
      <w:r>
        <w:rPr>
          <w:rFonts w:ascii="Garamond" w:hAnsi="Garamond"/>
          <w:sz w:val="24"/>
          <w:szCs w:val="24"/>
        </w:rPr>
        <w:t xml:space="preserve">. </w:t>
      </w:r>
      <w:r w:rsidR="00E717E9">
        <w:rPr>
          <w:rFonts w:ascii="Garamond" w:hAnsi="Garamond"/>
          <w:sz w:val="24"/>
          <w:szCs w:val="24"/>
        </w:rPr>
        <w:t xml:space="preserve">It was necessary to not tell you that this research is about </w:t>
      </w:r>
      <w:del w:id="65" w:author="Sher Afghan Asad" w:date="2018-04-14T15:07:00Z">
        <w:r w:rsidR="00E717E9" w:rsidDel="00CC2CC7">
          <w:rPr>
            <w:rFonts w:ascii="Garamond" w:hAnsi="Garamond"/>
            <w:sz w:val="24"/>
            <w:szCs w:val="24"/>
          </w:rPr>
          <w:delText>racial discrimination</w:delText>
        </w:r>
      </w:del>
      <w:ins w:id="66" w:author="Sher Afghan Asad" w:date="2018-04-14T15:07:00Z">
        <w:r w:rsidR="00CC2CC7">
          <w:rPr>
            <w:rFonts w:ascii="Garamond" w:hAnsi="Garamond"/>
            <w:sz w:val="24"/>
            <w:szCs w:val="24"/>
          </w:rPr>
          <w:t>difference in reciprocity towards employer’s types</w:t>
        </w:r>
      </w:ins>
      <w:r w:rsidR="00E717E9">
        <w:rPr>
          <w:rFonts w:ascii="Garamond" w:hAnsi="Garamond"/>
          <w:sz w:val="24"/>
          <w:szCs w:val="24"/>
        </w:rPr>
        <w:t xml:space="preserve"> because research has found that telling people the purpose of </w:t>
      </w:r>
      <w:ins w:id="67" w:author="Hoffman, Elizabeth [ECONS]" w:date="2018-04-13T19:06:00Z">
        <w:r w:rsidR="00BC5887">
          <w:rPr>
            <w:rFonts w:ascii="Garamond" w:hAnsi="Garamond"/>
            <w:sz w:val="24"/>
            <w:szCs w:val="24"/>
          </w:rPr>
          <w:t xml:space="preserve">a </w:t>
        </w:r>
      </w:ins>
      <w:r w:rsidR="00E717E9">
        <w:rPr>
          <w:rFonts w:ascii="Garamond" w:hAnsi="Garamond"/>
          <w:sz w:val="24"/>
          <w:szCs w:val="24"/>
        </w:rPr>
        <w:t>study tend</w:t>
      </w:r>
      <w:ins w:id="68" w:author="Hoffman, Elizabeth [ECONS]" w:date="2018-04-13T19:06:00Z">
        <w:r w:rsidR="00BC5887">
          <w:rPr>
            <w:rFonts w:ascii="Garamond" w:hAnsi="Garamond"/>
            <w:sz w:val="24"/>
            <w:szCs w:val="24"/>
          </w:rPr>
          <w:t>s</w:t>
        </w:r>
      </w:ins>
      <w:r w:rsidR="00E717E9">
        <w:rPr>
          <w:rFonts w:ascii="Garamond" w:hAnsi="Garamond"/>
          <w:sz w:val="24"/>
          <w:szCs w:val="24"/>
        </w:rPr>
        <w:t xml:space="preserve"> to change behavior in one direction or the other. We wanted to avoid those confounds and see if </w:t>
      </w:r>
      <w:del w:id="69" w:author="Sher Afghan Asad" w:date="2018-04-14T15:07:00Z">
        <w:r w:rsidR="00E717E9" w:rsidDel="00CC2CC7">
          <w:rPr>
            <w:rFonts w:ascii="Garamond" w:hAnsi="Garamond"/>
            <w:sz w:val="24"/>
            <w:szCs w:val="24"/>
          </w:rPr>
          <w:delText>racial discrimination</w:delText>
        </w:r>
      </w:del>
      <w:ins w:id="70" w:author="Sher Afghan Asad" w:date="2018-04-14T15:07:00Z">
        <w:r w:rsidR="00CC2CC7">
          <w:rPr>
            <w:rFonts w:ascii="Garamond" w:hAnsi="Garamond"/>
            <w:sz w:val="24"/>
            <w:szCs w:val="24"/>
          </w:rPr>
          <w:t>differences in effort choic</w:t>
        </w:r>
      </w:ins>
      <w:ins w:id="71" w:author="Sher Afghan Asad" w:date="2018-04-14T15:08:00Z">
        <w:r w:rsidR="00CC2CC7">
          <w:rPr>
            <w:rFonts w:ascii="Garamond" w:hAnsi="Garamond"/>
            <w:sz w:val="24"/>
            <w:szCs w:val="24"/>
          </w:rPr>
          <w:t>es</w:t>
        </w:r>
      </w:ins>
      <w:r w:rsidR="00E717E9">
        <w:rPr>
          <w:rFonts w:ascii="Garamond" w:hAnsi="Garamond"/>
          <w:sz w:val="24"/>
          <w:szCs w:val="24"/>
        </w:rPr>
        <w:t xml:space="preserve"> exhibit </w:t>
      </w:r>
      <w:del w:id="72" w:author="Sher Afghan Asad" w:date="2018-04-14T15:08:00Z">
        <w:r w:rsidR="00E717E9" w:rsidDel="00CC2CC7">
          <w:rPr>
            <w:rFonts w:ascii="Garamond" w:hAnsi="Garamond"/>
            <w:sz w:val="24"/>
            <w:szCs w:val="24"/>
          </w:rPr>
          <w:delText xml:space="preserve">itself </w:delText>
        </w:r>
      </w:del>
      <w:ins w:id="73" w:author="Sher Afghan Asad" w:date="2018-04-14T15:08:00Z">
        <w:r w:rsidR="00CC2CC7">
          <w:rPr>
            <w:rFonts w:ascii="Garamond" w:hAnsi="Garamond"/>
            <w:sz w:val="24"/>
            <w:szCs w:val="24"/>
          </w:rPr>
          <w:t xml:space="preserve">themselves </w:t>
        </w:r>
      </w:ins>
      <w:r w:rsidR="00E717E9">
        <w:rPr>
          <w:rFonts w:ascii="Garamond" w:hAnsi="Garamond"/>
          <w:sz w:val="24"/>
          <w:szCs w:val="24"/>
        </w:rPr>
        <w:t xml:space="preserve">without any priming. We are very thankful for your participation in this experiment and helping with the research. </w:t>
      </w:r>
    </w:p>
    <w:p w14:paraId="797A6D25" w14:textId="32AB3FF2" w:rsidR="00A97B6F" w:rsidRDefault="00A97B6F" w:rsidP="007579C3">
      <w:pPr>
        <w:spacing w:before="120" w:after="120" w:line="240" w:lineRule="auto"/>
        <w:jc w:val="both"/>
        <w:rPr>
          <w:rFonts w:ascii="Garamond" w:hAnsi="Garamond"/>
          <w:sz w:val="24"/>
          <w:szCs w:val="24"/>
        </w:rPr>
      </w:pPr>
      <w:r>
        <w:rPr>
          <w:rFonts w:ascii="Garamond" w:hAnsi="Garamond"/>
          <w:sz w:val="24"/>
          <w:szCs w:val="24"/>
        </w:rPr>
        <w:t xml:space="preserve">We would also like to disclose that your employers in this experiment were not real people and you were in fact playing with </w:t>
      </w:r>
      <w:ins w:id="74" w:author="Hoffman, Elizabeth [ECONS]" w:date="2018-04-13T19:06:00Z">
        <w:r w:rsidR="00BC5887">
          <w:rPr>
            <w:rFonts w:ascii="Garamond" w:hAnsi="Garamond"/>
            <w:sz w:val="24"/>
            <w:szCs w:val="24"/>
          </w:rPr>
          <w:t xml:space="preserve">the </w:t>
        </w:r>
      </w:ins>
      <w:r>
        <w:rPr>
          <w:rFonts w:ascii="Garamond" w:hAnsi="Garamond"/>
          <w:sz w:val="24"/>
          <w:szCs w:val="24"/>
        </w:rPr>
        <w:t xml:space="preserve">computer throughout the experiment. This was necessary because we wanted the wages from the employers to be completely random and hence only focus on the worker side of the </w:t>
      </w:r>
      <w:r w:rsidR="00BF7821">
        <w:rPr>
          <w:rFonts w:ascii="Garamond" w:hAnsi="Garamond"/>
          <w:sz w:val="24"/>
          <w:szCs w:val="24"/>
        </w:rPr>
        <w:t xml:space="preserve">market. </w:t>
      </w:r>
    </w:p>
    <w:p w14:paraId="62DB0A5A" w14:textId="77777777" w:rsidR="00F23F6E" w:rsidRDefault="00F23F6E" w:rsidP="00F23F6E">
      <w:pPr>
        <w:spacing w:before="120" w:after="120" w:line="240" w:lineRule="auto"/>
        <w:jc w:val="both"/>
      </w:pPr>
      <w:r w:rsidRPr="19E17682">
        <w:rPr>
          <w:rFonts w:ascii="Garamond" w:eastAsia="Garamond" w:hAnsi="Garamond" w:cs="Garamond"/>
          <w:sz w:val="24"/>
          <w:szCs w:val="24"/>
        </w:rPr>
        <w:t xml:space="preserve">If you have any questions about your rights as a research participant, you are welcome to contact the Institutional Review Board (IRB) at Iowa State University by writing to </w:t>
      </w:r>
      <w:hyperlink r:id="rId19">
        <w:r w:rsidRPr="19E17682">
          <w:rPr>
            <w:rStyle w:val="Hyperlink"/>
            <w:rFonts w:ascii="Garamond" w:eastAsia="Garamond" w:hAnsi="Garamond" w:cs="Garamond"/>
            <w:color w:val="0000FF"/>
            <w:sz w:val="24"/>
            <w:szCs w:val="24"/>
          </w:rPr>
          <w:t>irb@iastate.edu</w:t>
        </w:r>
      </w:hyperlink>
      <w:r w:rsidRPr="19E17682">
        <w:rPr>
          <w:rFonts w:ascii="Garamond" w:eastAsia="Garamond" w:hAnsi="Garamond" w:cs="Garamond"/>
          <w:sz w:val="24"/>
          <w:szCs w:val="24"/>
        </w:rPr>
        <w:t xml:space="preserve">. </w:t>
      </w:r>
    </w:p>
    <w:p w14:paraId="0828F7A4" w14:textId="77777777" w:rsidR="00F23F6E" w:rsidRPr="008204B4" w:rsidRDefault="00F23F6E" w:rsidP="007579C3">
      <w:pPr>
        <w:spacing w:before="120" w:after="120" w:line="240" w:lineRule="auto"/>
        <w:jc w:val="both"/>
        <w:rPr>
          <w:rFonts w:ascii="Garamond" w:hAnsi="Garamond"/>
          <w:sz w:val="24"/>
          <w:szCs w:val="24"/>
        </w:rPr>
      </w:pPr>
    </w:p>
    <w:sectPr w:rsidR="00F23F6E" w:rsidRPr="008204B4" w:rsidSect="00916574">
      <w:headerReference w:type="default" r:id="rId20"/>
      <w:pgSz w:w="12240" w:h="15840"/>
      <w:pgMar w:top="1260" w:right="1440" w:bottom="90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Hoffman, Elizabeth [ECONS]" w:date="2018-04-13T19:01:00Z" w:initials="HE[">
    <w:p w14:paraId="5B5E0C8D" w14:textId="50C105B7" w:rsidR="00BC5887" w:rsidRDefault="00BC5887">
      <w:pPr>
        <w:pStyle w:val="CommentText"/>
      </w:pPr>
      <w:r>
        <w:rPr>
          <w:rStyle w:val="CommentReference"/>
        </w:rPr>
        <w:annotationRef/>
      </w:r>
      <w:r>
        <w:t>Why -26?</w:t>
      </w:r>
    </w:p>
  </w:comment>
  <w:comment w:id="51" w:author="Hoffman, Elizabeth [ECONS]" w:date="2018-04-13T19:07:00Z" w:initials="HE[">
    <w:p w14:paraId="6EC0E268" w14:textId="6B40B8AD" w:rsidR="00BC5887" w:rsidRDefault="00BC5887">
      <w:pPr>
        <w:pStyle w:val="CommentText"/>
      </w:pPr>
      <w:r>
        <w:rPr>
          <w:rStyle w:val="CommentReference"/>
        </w:rPr>
        <w:annotationRef/>
      </w:r>
      <w:r>
        <w:t>This paragraph might cause pain to subjects who discriminated, but were not aware they were. I there a way to make it less stressful. Perhaps, instead of using the word discrimination, you could say you are interested in whether workers exert different effort levels for employers of different races</w:t>
      </w:r>
      <w:r w:rsidR="000E3FA8">
        <w:t xml:space="preserve">. </w:t>
      </w:r>
      <w:proofErr w:type="spellStart"/>
      <w:r w:rsidR="000E3FA8">
        <w:t>Te</w:t>
      </w:r>
      <w:proofErr w:type="spellEnd"/>
      <w:r w:rsidR="000E3FA8">
        <w:t xml:space="preserve"> same applies to the next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5E0C8D" w15:done="1"/>
  <w15:commentEx w15:paraId="6EC0E26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5E0C8D" w16cid:durableId="1E7C9501"/>
  <w16cid:commentId w16cid:paraId="6EC0E268" w16cid:durableId="1E7C95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8F908" w14:textId="77777777" w:rsidR="00A84697" w:rsidRDefault="00A84697" w:rsidP="001D457F">
      <w:pPr>
        <w:spacing w:after="0" w:line="240" w:lineRule="auto"/>
      </w:pPr>
      <w:r>
        <w:separator/>
      </w:r>
    </w:p>
  </w:endnote>
  <w:endnote w:type="continuationSeparator" w:id="0">
    <w:p w14:paraId="0E83CDA8" w14:textId="77777777" w:rsidR="00A84697" w:rsidRDefault="00A84697" w:rsidP="001D4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1EA6B" w14:textId="77777777" w:rsidR="00A84697" w:rsidRDefault="00A84697" w:rsidP="001D457F">
      <w:pPr>
        <w:spacing w:after="0" w:line="240" w:lineRule="auto"/>
      </w:pPr>
      <w:r>
        <w:separator/>
      </w:r>
    </w:p>
  </w:footnote>
  <w:footnote w:type="continuationSeparator" w:id="0">
    <w:p w14:paraId="2E18480A" w14:textId="77777777" w:rsidR="00A84697" w:rsidRDefault="00A84697" w:rsidP="001D4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DD591" w14:textId="77777777" w:rsidR="003135E9" w:rsidRPr="001D457F" w:rsidRDefault="003135E9" w:rsidP="001D457F">
    <w:pPr>
      <w:pStyle w:val="Header"/>
      <w:jc w:val="right"/>
      <w:rPr>
        <w:rFonts w:ascii="Garamond" w:hAnsi="Garamond"/>
        <w:b/>
        <w:sz w:val="24"/>
        <w:szCs w:val="24"/>
      </w:rPr>
    </w:pPr>
    <w:r w:rsidRPr="001D457F">
      <w:rPr>
        <w:rFonts w:ascii="Garamond" w:hAnsi="Garamond"/>
        <w:b/>
        <w:sz w:val="24"/>
        <w:szCs w:val="24"/>
      </w:rPr>
      <w:t>Annex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4A1DE" w14:textId="77777777" w:rsidR="003135E9" w:rsidRPr="001D457F" w:rsidRDefault="003135E9"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5B92" w14:textId="290FA547" w:rsidR="003135E9" w:rsidRPr="001D457F" w:rsidRDefault="003135E9" w:rsidP="001D457F">
    <w:pPr>
      <w:pStyle w:val="Header"/>
      <w:jc w:val="right"/>
      <w:rPr>
        <w:rFonts w:ascii="Garamond" w:hAnsi="Garamond"/>
        <w:b/>
        <w:sz w:val="24"/>
        <w:szCs w:val="24"/>
      </w:rPr>
    </w:pPr>
    <w:r w:rsidRPr="001D457F">
      <w:rPr>
        <w:rFonts w:ascii="Garamond" w:hAnsi="Garamond"/>
        <w:b/>
        <w:sz w:val="24"/>
        <w:szCs w:val="24"/>
      </w:rPr>
      <w:t xml:space="preserve">Annex </w:t>
    </w:r>
    <w:r w:rsidR="0037170D">
      <w:rPr>
        <w:rFonts w:ascii="Garamond" w:hAnsi="Garamond"/>
        <w:b/>
        <w:sz w:val="24"/>
        <w:szCs w:val="24"/>
      </w:rPr>
      <w:t>C</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C2DDA" w14:textId="2F751FBF" w:rsidR="003135E9" w:rsidRPr="001D457F" w:rsidRDefault="003135E9" w:rsidP="001D457F">
    <w:pPr>
      <w:pStyle w:val="Header"/>
      <w:jc w:val="right"/>
      <w:rPr>
        <w:rFonts w:ascii="Garamond" w:hAnsi="Garamond"/>
        <w:b/>
        <w:sz w:val="24"/>
        <w:szCs w:val="24"/>
      </w:rPr>
    </w:pPr>
    <w:r w:rsidRPr="001D457F">
      <w:rPr>
        <w:rFonts w:ascii="Garamond" w:hAnsi="Garamond"/>
        <w:b/>
        <w:sz w:val="24"/>
        <w:szCs w:val="24"/>
      </w:rPr>
      <w:t xml:space="preserve">Annex </w:t>
    </w:r>
    <w:r w:rsidR="0037170D">
      <w:rPr>
        <w:rFonts w:ascii="Garamond" w:hAnsi="Garamond"/>
        <w:b/>
        <w:sz w:val="24"/>
        <w:szCs w:val="24"/>
      </w:rPr>
      <w:t>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BEE93" w14:textId="2D135050" w:rsidR="005741BD" w:rsidRPr="001D457F" w:rsidRDefault="005741BD" w:rsidP="001D457F">
    <w:pPr>
      <w:pStyle w:val="Header"/>
      <w:jc w:val="right"/>
      <w:rPr>
        <w:rFonts w:ascii="Garamond" w:hAnsi="Garamond"/>
        <w:b/>
        <w:sz w:val="24"/>
        <w:szCs w:val="24"/>
      </w:rPr>
    </w:pPr>
    <w:r w:rsidRPr="001D457F">
      <w:rPr>
        <w:rFonts w:ascii="Garamond" w:hAnsi="Garamond"/>
        <w:b/>
        <w:sz w:val="24"/>
        <w:szCs w:val="24"/>
      </w:rPr>
      <w:t xml:space="preserve">Annex </w:t>
    </w:r>
    <w:r w:rsidR="0037170D">
      <w:rPr>
        <w:rFonts w:ascii="Garamond" w:hAnsi="Garamond"/>
        <w:b/>
        <w:sz w:val="24"/>
        <w:szCs w:val="24"/>
      </w:rPr>
      <w:t>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647FA" w14:textId="5C832241" w:rsidR="0083562F" w:rsidRPr="001D457F" w:rsidRDefault="0083562F" w:rsidP="001D457F">
    <w:pPr>
      <w:pStyle w:val="Header"/>
      <w:jc w:val="right"/>
      <w:rPr>
        <w:rFonts w:ascii="Garamond" w:hAnsi="Garamond"/>
        <w:b/>
        <w:sz w:val="24"/>
        <w:szCs w:val="24"/>
      </w:rPr>
    </w:pPr>
    <w:r w:rsidRPr="001D457F">
      <w:rPr>
        <w:rFonts w:ascii="Garamond" w:hAnsi="Garamond"/>
        <w:b/>
        <w:sz w:val="24"/>
        <w:szCs w:val="24"/>
      </w:rPr>
      <w:t xml:space="preserve">Annex </w:t>
    </w:r>
    <w:r w:rsidR="0037170D">
      <w:rPr>
        <w:rFonts w:ascii="Garamond" w:hAnsi="Garamond"/>
        <w:b/>
        <w:sz w:val="24"/>
        <w:szCs w:val="24"/>
      </w:rPr>
      <w:t>F</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BE2B5" w14:textId="5C6BF089" w:rsidR="00F23F6E" w:rsidRPr="001D457F" w:rsidRDefault="00F23F6E" w:rsidP="001D457F">
    <w:pPr>
      <w:pStyle w:val="Header"/>
      <w:jc w:val="right"/>
      <w:rPr>
        <w:rFonts w:ascii="Garamond" w:hAnsi="Garamond"/>
        <w:b/>
        <w:sz w:val="24"/>
        <w:szCs w:val="24"/>
      </w:rPr>
    </w:pPr>
    <w:r w:rsidRPr="001D457F">
      <w:rPr>
        <w:rFonts w:ascii="Garamond" w:hAnsi="Garamond"/>
        <w:b/>
        <w:sz w:val="24"/>
        <w:szCs w:val="24"/>
      </w:rPr>
      <w:t xml:space="preserve">Annex </w:t>
    </w:r>
    <w:r w:rsidR="0037170D">
      <w:rPr>
        <w:rFonts w:ascii="Garamond" w:hAnsi="Garamond"/>
        <w:b/>
        <w:sz w:val="24"/>
        <w:szCs w:val="24"/>
      </w:rPr>
      <w:t>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D486F"/>
    <w:multiLevelType w:val="hybridMultilevel"/>
    <w:tmpl w:val="A7C0D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C6B16"/>
    <w:multiLevelType w:val="hybridMultilevel"/>
    <w:tmpl w:val="8842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F6027"/>
    <w:multiLevelType w:val="hybridMultilevel"/>
    <w:tmpl w:val="6DBAD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22491"/>
    <w:multiLevelType w:val="hybridMultilevel"/>
    <w:tmpl w:val="DDA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465C3"/>
    <w:multiLevelType w:val="hybridMultilevel"/>
    <w:tmpl w:val="DDA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ffman, Elizabeth [ECONS]">
    <w15:presenceInfo w15:providerId="AD" w15:userId="S-1-5-21-1659004503-1450960922-1606980848-178856"/>
  </w15:person>
  <w15:person w15:author="Sher Afghan Asad">
    <w15:presenceInfo w15:providerId="Windows Live" w15:userId="e23e06459aa53a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3F7"/>
    <w:rsid w:val="00022E77"/>
    <w:rsid w:val="00052856"/>
    <w:rsid w:val="000E3FA8"/>
    <w:rsid w:val="001023EC"/>
    <w:rsid w:val="00106995"/>
    <w:rsid w:val="001102C4"/>
    <w:rsid w:val="00120DF8"/>
    <w:rsid w:val="001373D7"/>
    <w:rsid w:val="00153E6B"/>
    <w:rsid w:val="001B4688"/>
    <w:rsid w:val="001C564D"/>
    <w:rsid w:val="001D457F"/>
    <w:rsid w:val="001D4A66"/>
    <w:rsid w:val="00226D2F"/>
    <w:rsid w:val="00245129"/>
    <w:rsid w:val="002C2CDD"/>
    <w:rsid w:val="002F0957"/>
    <w:rsid w:val="002F6B7B"/>
    <w:rsid w:val="003135E9"/>
    <w:rsid w:val="00370006"/>
    <w:rsid w:val="0037170D"/>
    <w:rsid w:val="003B367B"/>
    <w:rsid w:val="003E6F86"/>
    <w:rsid w:val="003E7269"/>
    <w:rsid w:val="003F72F3"/>
    <w:rsid w:val="00400171"/>
    <w:rsid w:val="004146F3"/>
    <w:rsid w:val="00425606"/>
    <w:rsid w:val="0044604B"/>
    <w:rsid w:val="00521C8F"/>
    <w:rsid w:val="005741BD"/>
    <w:rsid w:val="005765EF"/>
    <w:rsid w:val="005917E8"/>
    <w:rsid w:val="005B2549"/>
    <w:rsid w:val="00603329"/>
    <w:rsid w:val="0064434E"/>
    <w:rsid w:val="00650895"/>
    <w:rsid w:val="00650F5A"/>
    <w:rsid w:val="006C3620"/>
    <w:rsid w:val="007579C3"/>
    <w:rsid w:val="00797EEB"/>
    <w:rsid w:val="007B042C"/>
    <w:rsid w:val="008204B4"/>
    <w:rsid w:val="00833B5F"/>
    <w:rsid w:val="0083562F"/>
    <w:rsid w:val="008C64EF"/>
    <w:rsid w:val="008D3783"/>
    <w:rsid w:val="008E36C6"/>
    <w:rsid w:val="0090230C"/>
    <w:rsid w:val="00916574"/>
    <w:rsid w:val="00934580"/>
    <w:rsid w:val="009A6C3C"/>
    <w:rsid w:val="00A513B6"/>
    <w:rsid w:val="00A84697"/>
    <w:rsid w:val="00A862F3"/>
    <w:rsid w:val="00A95AD2"/>
    <w:rsid w:val="00A97B6F"/>
    <w:rsid w:val="00AF3E8D"/>
    <w:rsid w:val="00B34F51"/>
    <w:rsid w:val="00B93585"/>
    <w:rsid w:val="00B97CE2"/>
    <w:rsid w:val="00BA023F"/>
    <w:rsid w:val="00BB3FBA"/>
    <w:rsid w:val="00BC1F95"/>
    <w:rsid w:val="00BC5887"/>
    <w:rsid w:val="00BD623F"/>
    <w:rsid w:val="00BF0C37"/>
    <w:rsid w:val="00BF397B"/>
    <w:rsid w:val="00BF67AB"/>
    <w:rsid w:val="00BF7821"/>
    <w:rsid w:val="00C11ADD"/>
    <w:rsid w:val="00C157AA"/>
    <w:rsid w:val="00C82880"/>
    <w:rsid w:val="00CC2CC7"/>
    <w:rsid w:val="00D333F7"/>
    <w:rsid w:val="00D65F34"/>
    <w:rsid w:val="00DB5050"/>
    <w:rsid w:val="00DF146A"/>
    <w:rsid w:val="00E6277F"/>
    <w:rsid w:val="00E717E9"/>
    <w:rsid w:val="00E8407C"/>
    <w:rsid w:val="00EB0707"/>
    <w:rsid w:val="00F23F6E"/>
    <w:rsid w:val="00F25D08"/>
    <w:rsid w:val="00F504F1"/>
    <w:rsid w:val="00F55447"/>
    <w:rsid w:val="00FC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FBB8"/>
  <w15:chartTrackingRefBased/>
  <w15:docId w15:val="{279EF7C0-EB71-49BC-B2DD-0426646E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57F"/>
  </w:style>
  <w:style w:type="paragraph" w:styleId="Footer">
    <w:name w:val="footer"/>
    <w:basedOn w:val="Normal"/>
    <w:link w:val="FooterChar"/>
    <w:uiPriority w:val="99"/>
    <w:unhideWhenUsed/>
    <w:rsid w:val="001D4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57F"/>
  </w:style>
  <w:style w:type="paragraph" w:styleId="ListParagraph">
    <w:name w:val="List Paragraph"/>
    <w:basedOn w:val="Normal"/>
    <w:uiPriority w:val="34"/>
    <w:qFormat/>
    <w:rsid w:val="00521C8F"/>
    <w:pPr>
      <w:ind w:left="720"/>
      <w:contextualSpacing/>
    </w:pPr>
  </w:style>
  <w:style w:type="character" w:styleId="Hyperlink">
    <w:name w:val="Hyperlink"/>
    <w:basedOn w:val="DefaultParagraphFont"/>
    <w:uiPriority w:val="99"/>
    <w:unhideWhenUsed/>
    <w:rsid w:val="00521C8F"/>
    <w:rPr>
      <w:color w:val="0563C1" w:themeColor="hyperlink"/>
      <w:u w:val="single"/>
    </w:rPr>
  </w:style>
  <w:style w:type="character" w:customStyle="1" w:styleId="UnresolvedMention1">
    <w:name w:val="Unresolved Mention1"/>
    <w:basedOn w:val="DefaultParagraphFont"/>
    <w:uiPriority w:val="99"/>
    <w:semiHidden/>
    <w:unhideWhenUsed/>
    <w:rsid w:val="00521C8F"/>
    <w:rPr>
      <w:color w:val="808080"/>
      <w:shd w:val="clear" w:color="auto" w:fill="E6E6E6"/>
    </w:rPr>
  </w:style>
  <w:style w:type="character" w:styleId="FollowedHyperlink">
    <w:name w:val="FollowedHyperlink"/>
    <w:basedOn w:val="DefaultParagraphFont"/>
    <w:uiPriority w:val="99"/>
    <w:semiHidden/>
    <w:unhideWhenUsed/>
    <w:rsid w:val="00521C8F"/>
    <w:rPr>
      <w:color w:val="954F72" w:themeColor="followedHyperlink"/>
      <w:u w:val="single"/>
    </w:rPr>
  </w:style>
  <w:style w:type="table" w:styleId="TableGrid">
    <w:name w:val="Table Grid"/>
    <w:basedOn w:val="TableNormal"/>
    <w:uiPriority w:val="39"/>
    <w:rsid w:val="0040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2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856"/>
    <w:rPr>
      <w:rFonts w:ascii="Segoe UI" w:hAnsi="Segoe UI" w:cs="Segoe UI"/>
      <w:sz w:val="18"/>
      <w:szCs w:val="18"/>
    </w:rPr>
  </w:style>
  <w:style w:type="character" w:styleId="CommentReference">
    <w:name w:val="annotation reference"/>
    <w:basedOn w:val="DefaultParagraphFont"/>
    <w:uiPriority w:val="99"/>
    <w:semiHidden/>
    <w:unhideWhenUsed/>
    <w:rsid w:val="00BC5887"/>
    <w:rPr>
      <w:sz w:val="16"/>
      <w:szCs w:val="16"/>
    </w:rPr>
  </w:style>
  <w:style w:type="paragraph" w:styleId="CommentText">
    <w:name w:val="annotation text"/>
    <w:basedOn w:val="Normal"/>
    <w:link w:val="CommentTextChar"/>
    <w:uiPriority w:val="99"/>
    <w:semiHidden/>
    <w:unhideWhenUsed/>
    <w:rsid w:val="00BC5887"/>
    <w:pPr>
      <w:spacing w:line="240" w:lineRule="auto"/>
    </w:pPr>
    <w:rPr>
      <w:sz w:val="20"/>
      <w:szCs w:val="20"/>
    </w:rPr>
  </w:style>
  <w:style w:type="character" w:customStyle="1" w:styleId="CommentTextChar">
    <w:name w:val="Comment Text Char"/>
    <w:basedOn w:val="DefaultParagraphFont"/>
    <w:link w:val="CommentText"/>
    <w:uiPriority w:val="99"/>
    <w:semiHidden/>
    <w:rsid w:val="00BC5887"/>
    <w:rPr>
      <w:sz w:val="20"/>
      <w:szCs w:val="20"/>
    </w:rPr>
  </w:style>
  <w:style w:type="paragraph" w:styleId="CommentSubject">
    <w:name w:val="annotation subject"/>
    <w:basedOn w:val="CommentText"/>
    <w:next w:val="CommentText"/>
    <w:link w:val="CommentSubjectChar"/>
    <w:uiPriority w:val="99"/>
    <w:semiHidden/>
    <w:unhideWhenUsed/>
    <w:rsid w:val="00BC5887"/>
    <w:rPr>
      <w:b/>
      <w:bCs/>
    </w:rPr>
  </w:style>
  <w:style w:type="character" w:customStyle="1" w:styleId="CommentSubjectChar">
    <w:name w:val="Comment Subject Char"/>
    <w:basedOn w:val="CommentTextChar"/>
    <w:link w:val="CommentSubject"/>
    <w:uiPriority w:val="99"/>
    <w:semiHidden/>
    <w:rsid w:val="00BC58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29238">
      <w:bodyDiv w:val="1"/>
      <w:marLeft w:val="0"/>
      <w:marRight w:val="0"/>
      <w:marTop w:val="0"/>
      <w:marBottom w:val="0"/>
      <w:divBdr>
        <w:top w:val="none" w:sz="0" w:space="0" w:color="auto"/>
        <w:left w:val="none" w:sz="0" w:space="0" w:color="auto"/>
        <w:bottom w:val="none" w:sz="0" w:space="0" w:color="auto"/>
        <w:right w:val="none" w:sz="0" w:space="0" w:color="auto"/>
      </w:divBdr>
      <w:divsChild>
        <w:div w:id="1768497022">
          <w:marLeft w:val="0"/>
          <w:marRight w:val="0"/>
          <w:marTop w:val="0"/>
          <w:marBottom w:val="0"/>
          <w:divBdr>
            <w:top w:val="none" w:sz="0" w:space="0" w:color="auto"/>
            <w:left w:val="none" w:sz="0" w:space="0" w:color="auto"/>
            <w:bottom w:val="none" w:sz="0" w:space="0" w:color="auto"/>
            <w:right w:val="none" w:sz="0" w:space="0" w:color="auto"/>
          </w:divBdr>
        </w:div>
      </w:divsChild>
    </w:div>
    <w:div w:id="1063796731">
      <w:bodyDiv w:val="1"/>
      <w:marLeft w:val="0"/>
      <w:marRight w:val="0"/>
      <w:marTop w:val="0"/>
      <w:marBottom w:val="0"/>
      <w:divBdr>
        <w:top w:val="none" w:sz="0" w:space="0" w:color="auto"/>
        <w:left w:val="none" w:sz="0" w:space="0" w:color="auto"/>
        <w:bottom w:val="none" w:sz="0" w:space="0" w:color="auto"/>
        <w:right w:val="none" w:sz="0" w:space="0" w:color="auto"/>
      </w:divBdr>
      <w:divsChild>
        <w:div w:id="1605571685">
          <w:marLeft w:val="0"/>
          <w:marRight w:val="0"/>
          <w:marTop w:val="0"/>
          <w:marBottom w:val="0"/>
          <w:divBdr>
            <w:top w:val="none" w:sz="0" w:space="0" w:color="auto"/>
            <w:left w:val="none" w:sz="0" w:space="0" w:color="auto"/>
            <w:bottom w:val="none" w:sz="0" w:space="0" w:color="auto"/>
            <w:right w:val="none" w:sz="0" w:space="0" w:color="auto"/>
          </w:divBdr>
          <w:divsChild>
            <w:div w:id="27363384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irb@iastate.edu" TargetMode="External"/><Relationship Id="rId4" Type="http://schemas.openxmlformats.org/officeDocument/2006/relationships/settings" Target="settings.xml"/><Relationship Id="rId9" Type="http://schemas.openxmlformats.org/officeDocument/2006/relationships/hyperlink" Target="http://www.upwork.com" TargetMode="External"/><Relationship Id="rId14" Type="http://schemas.openxmlformats.org/officeDocument/2006/relationships/header" Target="header3.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D7C5A-50AF-4530-BA4C-96578A3FC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7</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6</cp:revision>
  <dcterms:created xsi:type="dcterms:W3CDTF">2018-04-14T20:09:00Z</dcterms:created>
  <dcterms:modified xsi:type="dcterms:W3CDTF">2018-04-16T23:46:00Z</dcterms:modified>
</cp:coreProperties>
</file>